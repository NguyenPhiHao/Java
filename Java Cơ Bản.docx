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59E7" w14:textId="747D1E9E" w:rsidR="00897962" w:rsidRPr="00E53C9F" w:rsidRDefault="00897962" w:rsidP="00E53C9F">
      <w:pPr>
        <w:pStyle w:val="Heading1"/>
      </w:pPr>
      <w:bookmarkStart w:id="0" w:name="_Toc149219621"/>
      <w:r w:rsidRPr="00E53C9F">
        <w:t>GIỚI THIỆU</w:t>
      </w:r>
      <w:bookmarkEnd w:id="0"/>
      <w:r w:rsidR="00D872EA">
        <w:t xml:space="preserve"> KHÓA HỌC</w:t>
      </w:r>
    </w:p>
    <w:p w14:paraId="7EF0E490" w14:textId="41255FC6" w:rsidR="001C364D" w:rsidRDefault="00FD1526" w:rsidP="00E53C9F">
      <w:pPr>
        <w:pStyle w:val="Heading2"/>
      </w:pPr>
      <w:r w:rsidRPr="00E53C9F">
        <w:t xml:space="preserve">GIỚI THIỆU </w:t>
      </w:r>
      <w:r w:rsidR="001C364D" w:rsidRPr="00E53C9F">
        <w:t>JAVA</w:t>
      </w:r>
    </w:p>
    <w:p w14:paraId="224C3F2C" w14:textId="3F9DCEEB" w:rsidR="00A3534C" w:rsidRPr="00A3534C" w:rsidRDefault="00A3534C" w:rsidP="00A3534C">
      <w:pPr>
        <w:pStyle w:val="Heading3"/>
      </w:pPr>
      <w:r w:rsidRPr="00A3534C">
        <w:t>Ngôn ngữ lập trình Java</w:t>
      </w:r>
    </w:p>
    <w:p w14:paraId="583D4632" w14:textId="77777777" w:rsidR="00A3534C" w:rsidRPr="00A3534C" w:rsidRDefault="00A3534C" w:rsidP="00A3534C">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A3534C">
        <w:rPr>
          <w:rFonts w:ascii="Roboto Slab" w:hAnsi="Roboto Slab" w:cs="Roboto Slab"/>
        </w:rPr>
        <w:t>Java là một ngôn ngữ lập trình theo phương pháp hướng đối tượng được sử dụng phổ biến hiện nay. Hầu như các công ty phần mềm trong nước và trên thế giới đề sử dụng Java như một ngôn ngữ chủ đạo cho việc phát triển sản phẩm chiến lược. Ngôn ngữ Java cho phép xây dựng dễ dàng và rất hiệu quả nhiều loại ứng dụng từ xử lý đơn giản cho đến ứng dụng trên thiết bị di động, … Bởi vậy mà hiện nay gần như các trường đại học, cao đẳng, các trường trung cấp chuyên nghiệp hay các trung tâm đào tạo lập trình để đưa ngôn ngữ Java vào làm một trong những môn giảng dạy chính.</w:t>
      </w:r>
    </w:p>
    <w:p w14:paraId="62203188" w14:textId="4E86ED94" w:rsidR="00A3534C" w:rsidRPr="00A3534C" w:rsidRDefault="00A3534C" w:rsidP="00A3534C">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A3534C">
        <w:rPr>
          <w:rFonts w:ascii="Roboto Slab" w:hAnsi="Roboto Slab" w:cs="Roboto Slab"/>
        </w:rPr>
        <w:t xml:space="preserve">Nhằm giúp cho các bạn tiếp xúc gần hơn với ngôn ngữ lập trình Java dễ dàng và thuận tiện hơn, </w:t>
      </w:r>
      <w:r w:rsidR="00AB7FB4">
        <w:rPr>
          <w:rFonts w:ascii="Roboto Slab" w:hAnsi="Roboto Slab" w:cs="Roboto Slab"/>
        </w:rPr>
        <w:t>tài liệu</w:t>
      </w:r>
      <w:r w:rsidRPr="00A3534C">
        <w:rPr>
          <w:rFonts w:ascii="Roboto Slab" w:hAnsi="Roboto Slab" w:cs="Roboto Slab"/>
        </w:rPr>
        <w:t xml:space="preserve"> “</w:t>
      </w:r>
      <w:r w:rsidRPr="00A3534C">
        <w:rPr>
          <w:rStyle w:val="Emphasis"/>
          <w:rFonts w:ascii="Roboto Slab" w:eastAsiaTheme="majorEastAsia" w:hAnsi="Roboto Slab" w:cs="Roboto Slab"/>
          <w:b/>
          <w:bCs/>
          <w:bdr w:val="none" w:sz="0" w:space="0" w:color="auto" w:frame="1"/>
        </w:rPr>
        <w:t>Lập trình Java từ cơ bản đến nâng cao</w:t>
      </w:r>
      <w:r w:rsidRPr="00A3534C">
        <w:rPr>
          <w:rFonts w:ascii="Roboto Slab" w:hAnsi="Roboto Slab" w:cs="Roboto Slab"/>
        </w:rPr>
        <w:t>” đến cho bạn đọc cùng nội dung như sau.</w:t>
      </w:r>
    </w:p>
    <w:p w14:paraId="0819113E" w14:textId="413B4E44" w:rsidR="00A3534C" w:rsidRPr="00A3534C" w:rsidRDefault="00A3534C" w:rsidP="00A3534C">
      <w:pPr>
        <w:pStyle w:val="Heading3"/>
      </w:pPr>
      <w:r w:rsidRPr="00A3534C">
        <w:t>Nội dung cụ thể</w:t>
      </w:r>
    </w:p>
    <w:p w14:paraId="44B71B0A" w14:textId="7DB7135D"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1:</w:t>
      </w:r>
      <w:r>
        <w:rPr>
          <w:rFonts w:ascii="Roboto Slab" w:hAnsi="Roboto Slab" w:cs="Roboto Slab"/>
        </w:rPr>
        <w:t xml:space="preserve"> </w:t>
      </w:r>
      <w:r w:rsidRPr="00A3534C">
        <w:rPr>
          <w:rFonts w:ascii="Roboto Slab" w:hAnsi="Roboto Slab" w:cs="Roboto Slab"/>
        </w:rPr>
        <w:t>Giới thiệu tổng quan khóa học</w:t>
      </w:r>
    </w:p>
    <w:p w14:paraId="3F952C38" w14:textId="7FB308C9"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2:</w:t>
      </w:r>
      <w:r>
        <w:rPr>
          <w:rFonts w:ascii="Roboto Slab" w:hAnsi="Roboto Slab" w:cs="Roboto Slab"/>
        </w:rPr>
        <w:t xml:space="preserve"> </w:t>
      </w:r>
      <w:r w:rsidRPr="00A3534C">
        <w:rPr>
          <w:rFonts w:ascii="Roboto Slab" w:hAnsi="Roboto Slab" w:cs="Roboto Slab"/>
        </w:rPr>
        <w:t>Giới thiệu ngôn ngữ lập trình Java</w:t>
      </w:r>
    </w:p>
    <w:p w14:paraId="58CE3529" w14:textId="4A70D4D5"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3:</w:t>
      </w:r>
      <w:r>
        <w:rPr>
          <w:rFonts w:ascii="Roboto Slab" w:hAnsi="Roboto Slab" w:cs="Roboto Slab"/>
        </w:rPr>
        <w:t xml:space="preserve"> </w:t>
      </w:r>
      <w:r w:rsidRPr="00A3534C">
        <w:rPr>
          <w:rFonts w:ascii="Roboto Slab" w:hAnsi="Roboto Slab" w:cs="Roboto Slab"/>
        </w:rPr>
        <w:t>Nền tảng lập trình với ngôn ngữ Java</w:t>
      </w:r>
    </w:p>
    <w:p w14:paraId="79DA5768" w14:textId="08F96ECE"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4:</w:t>
      </w:r>
      <w:r>
        <w:rPr>
          <w:rFonts w:ascii="Roboto Slab" w:hAnsi="Roboto Slab" w:cs="Roboto Slab"/>
        </w:rPr>
        <w:t xml:space="preserve"> </w:t>
      </w:r>
      <w:r w:rsidRPr="00A3534C">
        <w:rPr>
          <w:rFonts w:ascii="Roboto Slab" w:hAnsi="Roboto Slab" w:cs="Roboto Slab"/>
        </w:rPr>
        <w:t>Xử lý biệt lệ</w:t>
      </w:r>
    </w:p>
    <w:p w14:paraId="4858381A" w14:textId="3815FAAC"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5:</w:t>
      </w:r>
      <w:r>
        <w:rPr>
          <w:rFonts w:ascii="Roboto Slab" w:hAnsi="Roboto Slab" w:cs="Roboto Slab"/>
        </w:rPr>
        <w:t xml:space="preserve"> </w:t>
      </w:r>
      <w:r w:rsidRPr="00A3534C">
        <w:rPr>
          <w:rFonts w:ascii="Roboto Slab" w:hAnsi="Roboto Slab" w:cs="Roboto Slab"/>
        </w:rPr>
        <w:t>Các thư viện thường dùng</w:t>
      </w:r>
    </w:p>
    <w:p w14:paraId="7B6D1914" w14:textId="7ADA6129"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6:</w:t>
      </w:r>
      <w:r>
        <w:rPr>
          <w:rFonts w:ascii="Roboto Slab" w:hAnsi="Roboto Slab" w:cs="Roboto Slab"/>
        </w:rPr>
        <w:t xml:space="preserve"> </w:t>
      </w:r>
      <w:r w:rsidRPr="00A3534C">
        <w:rPr>
          <w:rFonts w:ascii="Roboto Slab" w:hAnsi="Roboto Slab" w:cs="Roboto Slab"/>
        </w:rPr>
        <w:t>Xử lý chuỗi</w:t>
      </w:r>
    </w:p>
    <w:p w14:paraId="23681A17" w14:textId="54EF9DC4"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7:</w:t>
      </w:r>
      <w:r>
        <w:rPr>
          <w:rFonts w:ascii="Roboto Slab" w:hAnsi="Roboto Slab" w:cs="Roboto Slab"/>
        </w:rPr>
        <w:t xml:space="preserve"> </w:t>
      </w:r>
      <w:r w:rsidRPr="00A3534C">
        <w:rPr>
          <w:rFonts w:ascii="Roboto Slab" w:hAnsi="Roboto Slab" w:cs="Roboto Slab"/>
        </w:rPr>
        <w:t>Xử lý mảng</w:t>
      </w:r>
    </w:p>
    <w:p w14:paraId="6BBDA7B7" w14:textId="76A1A047"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8:</w:t>
      </w:r>
      <w:r>
        <w:rPr>
          <w:rFonts w:ascii="Roboto Slab" w:hAnsi="Roboto Slab" w:cs="Roboto Slab"/>
        </w:rPr>
        <w:t xml:space="preserve"> </w:t>
      </w:r>
      <w:r w:rsidRPr="00A3534C">
        <w:rPr>
          <w:rFonts w:ascii="Roboto Slab" w:hAnsi="Roboto Slab" w:cs="Roboto Slab"/>
        </w:rPr>
        <w:t>Xử lý Collection</w:t>
      </w:r>
    </w:p>
    <w:p w14:paraId="65D7FCA2" w14:textId="4DBCB6E7" w:rsidR="00A3534C" w:rsidRP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9:</w:t>
      </w:r>
      <w:r>
        <w:rPr>
          <w:rFonts w:ascii="Roboto Slab" w:hAnsi="Roboto Slab" w:cs="Roboto Slab"/>
        </w:rPr>
        <w:t xml:space="preserve"> </w:t>
      </w:r>
      <w:r w:rsidRPr="00A3534C">
        <w:rPr>
          <w:rFonts w:ascii="Roboto Slab" w:hAnsi="Roboto Slab" w:cs="Roboto Slab"/>
        </w:rPr>
        <w:t>Lập trình hướng đối tượng trong Java</w:t>
      </w:r>
    </w:p>
    <w:p w14:paraId="2A03B516" w14:textId="2CA3A4C3" w:rsidR="00A3534C" w:rsidRDefault="00A3534C" w:rsidP="00AB7FB4">
      <w:pPr>
        <w:numPr>
          <w:ilvl w:val="0"/>
          <w:numId w:val="168"/>
        </w:numPr>
        <w:shd w:val="clear" w:color="auto" w:fill="FFFFFF"/>
        <w:spacing w:line="360" w:lineRule="auto"/>
        <w:textAlignment w:val="baseline"/>
        <w:rPr>
          <w:rFonts w:ascii="Roboto Slab" w:hAnsi="Roboto Slab" w:cs="Roboto Slab"/>
        </w:rPr>
      </w:pPr>
      <w:r w:rsidRPr="00A3534C">
        <w:rPr>
          <w:rStyle w:val="Strong"/>
          <w:rFonts w:ascii="Roboto Slab" w:hAnsi="Roboto Slab" w:cs="Roboto Slab"/>
          <w:bdr w:val="none" w:sz="0" w:space="0" w:color="auto" w:frame="1"/>
        </w:rPr>
        <w:t>Phần 10:</w:t>
      </w:r>
      <w:r>
        <w:rPr>
          <w:rFonts w:ascii="Roboto Slab" w:hAnsi="Roboto Slab" w:cs="Roboto Slab"/>
        </w:rPr>
        <w:t xml:space="preserve"> </w:t>
      </w:r>
      <w:r w:rsidRPr="00A3534C">
        <w:rPr>
          <w:rFonts w:ascii="Roboto Slab" w:hAnsi="Roboto Slab" w:cs="Roboto Slab"/>
        </w:rPr>
        <w:t>Xử lý đọc ghi file</w:t>
      </w:r>
    </w:p>
    <w:p w14:paraId="6A998158" w14:textId="1C18670E" w:rsidR="00A3534C" w:rsidRDefault="00A3534C" w:rsidP="00D872EA">
      <w:pPr>
        <w:spacing w:line="360" w:lineRule="auto"/>
      </w:pPr>
      <w:r>
        <w:br w:type="page"/>
      </w:r>
    </w:p>
    <w:p w14:paraId="513EF6E7" w14:textId="52E40070" w:rsidR="00A3534C" w:rsidRDefault="00D872EA" w:rsidP="00D872EA">
      <w:pPr>
        <w:pStyle w:val="Heading2"/>
      </w:pPr>
      <w:r>
        <w:lastRenderedPageBreak/>
        <w:t>TRA CỨU TÀI LIỆU</w:t>
      </w:r>
    </w:p>
    <w:p w14:paraId="451459C8" w14:textId="3555D7A6" w:rsidR="00D872EA" w:rsidRDefault="00D872EA" w:rsidP="00D872EA">
      <w:pPr>
        <w:pStyle w:val="Heading3"/>
        <w:rPr>
          <w:rStyle w:val="Heading3Char"/>
          <w:b/>
        </w:rPr>
      </w:pPr>
      <w:r w:rsidRPr="00D872EA">
        <w:t>T</w:t>
      </w:r>
      <w:r w:rsidRPr="00D872EA">
        <w:rPr>
          <w:rStyle w:val="Heading3Char"/>
          <w:b/>
        </w:rPr>
        <w:t>ài liệu</w:t>
      </w:r>
    </w:p>
    <w:p w14:paraId="149E7F1F" w14:textId="77777777" w:rsidR="00D872EA" w:rsidRPr="00D872EA" w:rsidRDefault="00D872EA" w:rsidP="00D872EA">
      <w:pPr>
        <w:spacing w:line="360" w:lineRule="auto"/>
      </w:pPr>
    </w:p>
    <w:p w14:paraId="7FF33483" w14:textId="1E48662C" w:rsidR="00D872EA" w:rsidRDefault="00D872EA" w:rsidP="00D872EA">
      <w:pPr>
        <w:pStyle w:val="Heading3"/>
      </w:pPr>
      <w:r>
        <w:t>Bài Tập</w:t>
      </w:r>
    </w:p>
    <w:p w14:paraId="7C66C90A" w14:textId="77777777" w:rsidR="00D872EA" w:rsidRPr="00D872EA" w:rsidRDefault="00D872EA" w:rsidP="00D872EA">
      <w:pPr>
        <w:spacing w:line="360" w:lineRule="auto"/>
      </w:pPr>
    </w:p>
    <w:p w14:paraId="26E3C1F1" w14:textId="6F9DB9EE" w:rsidR="00D872EA" w:rsidRDefault="00D872EA" w:rsidP="00D872EA">
      <w:pPr>
        <w:pStyle w:val="Heading3"/>
      </w:pPr>
      <w:r>
        <w:t>Tài liệu tham khảo</w:t>
      </w:r>
    </w:p>
    <w:p w14:paraId="1B97C099" w14:textId="77777777" w:rsidR="00D872EA" w:rsidRPr="00D872EA" w:rsidRDefault="00D872EA" w:rsidP="00D872EA">
      <w:pPr>
        <w:spacing w:line="360" w:lineRule="auto"/>
      </w:pPr>
    </w:p>
    <w:p w14:paraId="581771CC" w14:textId="77777777" w:rsidR="00D872EA" w:rsidRDefault="00D872EA" w:rsidP="00D872EA">
      <w:pPr>
        <w:pStyle w:val="NormalWeb"/>
        <w:shd w:val="clear" w:color="auto" w:fill="FFFFFF"/>
        <w:spacing w:before="0" w:beforeAutospacing="0" w:after="240" w:afterAutospacing="0" w:line="360" w:lineRule="auto"/>
        <w:ind w:left="48" w:right="48"/>
        <w:jc w:val="both"/>
        <w:rPr>
          <w:rFonts w:ascii="Roboto Slab" w:hAnsi="Roboto Slab" w:cs="Roboto Slab"/>
        </w:rPr>
        <w:sectPr w:rsidR="00D872EA" w:rsidSect="005919E0">
          <w:footerReference w:type="default" r:id="rId8"/>
          <w:pgSz w:w="11906" w:h="16838" w:code="9"/>
          <w:pgMar w:top="1134" w:right="567" w:bottom="1134" w:left="1134" w:header="851" w:footer="567" w:gutter="0"/>
          <w:pgNumType w:start="1"/>
          <w:cols w:space="720"/>
          <w:docGrid w:linePitch="360"/>
        </w:sectPr>
      </w:pPr>
    </w:p>
    <w:p w14:paraId="1E2E87CC" w14:textId="0F9FA0ED" w:rsidR="00D872EA" w:rsidRDefault="00D872EA" w:rsidP="00D872EA">
      <w:pPr>
        <w:pStyle w:val="Heading1"/>
      </w:pPr>
      <w:r w:rsidRPr="00D872EA">
        <w:lastRenderedPageBreak/>
        <w:t>GIỚI THIỆU</w:t>
      </w:r>
      <w:r>
        <w:t xml:space="preserve"> NGÔN NGỮ LẬP TRÌNH JAVA</w:t>
      </w:r>
    </w:p>
    <w:p w14:paraId="7DCB6894" w14:textId="7F0C83F0" w:rsidR="00D872EA" w:rsidRPr="00D872EA" w:rsidRDefault="00D872EA" w:rsidP="00D872EA">
      <w:pPr>
        <w:pStyle w:val="Heading2"/>
      </w:pPr>
      <w:r w:rsidRPr="00D872EA">
        <w:t>GIỚI THIỆU SƠ LƯỢC VỀ JAVA</w:t>
      </w:r>
    </w:p>
    <w:p w14:paraId="713404E3" w14:textId="571939CE" w:rsidR="00FD1526" w:rsidRPr="0047263E" w:rsidRDefault="00FD1526" w:rsidP="00D872EA">
      <w:pPr>
        <w:pStyle w:val="NormalWeb"/>
        <w:shd w:val="clear" w:color="auto" w:fill="FFFFFF"/>
        <w:spacing w:before="0" w:beforeAutospacing="0" w:after="240" w:afterAutospacing="0" w:line="360" w:lineRule="auto"/>
        <w:ind w:left="48" w:right="48"/>
        <w:jc w:val="both"/>
        <w:rPr>
          <w:rFonts w:ascii="Roboto Slab" w:hAnsi="Roboto Slab" w:cs="Roboto Slab"/>
        </w:rPr>
      </w:pPr>
      <w:r w:rsidRPr="0047263E">
        <w:rPr>
          <w:rFonts w:ascii="Roboto Slab" w:hAnsi="Roboto Slab" w:cs="Roboto Slab"/>
        </w:rPr>
        <w:t>Java là ngôn ngữ lập trình máy tính có tính chất hướng đối tượng, dựa trên các lớp, thường được sử dụng cho các hệ thống có tính độc lập cao. Nó được sử dụng để hướng tới các lập trình viên viết ứng dụng "write one, run everywhere" (viết một lần, chạy mọi nơi, nghĩa là đoạn code Java sau khi được biên dịch có thể chạy được trên tất cả các nền tảng hỗ trợ Java mà không cần phải được biên dịch lại. Các ứng dụng Java sau khi đã được biên dịch thành bytecode có thể chạy trên bất kỳ máy ảo Java nào (Java virtual machine)</w:t>
      </w:r>
    </w:p>
    <w:p w14:paraId="24327290" w14:textId="77777777" w:rsidR="00FD1526" w:rsidRPr="0047263E" w:rsidRDefault="00FD1526" w:rsidP="00D872EA">
      <w:pPr>
        <w:pStyle w:val="NormalWeb"/>
        <w:shd w:val="clear" w:color="auto" w:fill="FFFFFF"/>
        <w:spacing w:before="0" w:beforeAutospacing="0" w:after="240" w:afterAutospacing="0" w:line="360" w:lineRule="auto"/>
        <w:ind w:left="48" w:right="48"/>
        <w:jc w:val="both"/>
        <w:rPr>
          <w:rFonts w:ascii="Roboto Slab" w:hAnsi="Roboto Slab" w:cs="Roboto Slab"/>
        </w:rPr>
      </w:pPr>
      <w:r w:rsidRPr="0047263E">
        <w:rPr>
          <w:rFonts w:ascii="Roboto Slab" w:hAnsi="Roboto Slab" w:cs="Roboto Slab"/>
        </w:rPr>
        <w:t>Cho đến năm 2018, Java là một trong những ngôn ngữ được dùng phổ biến nhất trên thế giới, đặc biệt cho các úng dựng web client- server. Theo thống kê trên thế giới có khoảng 9 triệu lập trình viên Java.</w:t>
      </w:r>
    </w:p>
    <w:p w14:paraId="0E6DE1D0" w14:textId="77777777" w:rsidR="008F5D07" w:rsidRPr="0047263E" w:rsidRDefault="008F5D07" w:rsidP="008F5D07">
      <w:pPr>
        <w:pStyle w:val="Heading3"/>
        <w:rPr>
          <w:rFonts w:cs="Roboto Slab"/>
        </w:rPr>
      </w:pPr>
      <w:r w:rsidRPr="0047263E">
        <w:rPr>
          <w:rFonts w:cs="Roboto Slab"/>
        </w:rPr>
        <w:t>Lịch sử Java</w:t>
      </w:r>
    </w:p>
    <w:p w14:paraId="121127A1" w14:textId="77777777" w:rsidR="008F5D07" w:rsidRPr="008F5D07" w:rsidRDefault="008F5D07" w:rsidP="008F5D07">
      <w:pPr>
        <w:pStyle w:val="NormalWeb"/>
        <w:spacing w:before="0" w:beforeAutospacing="0" w:after="240" w:afterAutospacing="0" w:line="360" w:lineRule="auto"/>
        <w:ind w:left="48" w:right="48"/>
        <w:jc w:val="both"/>
        <w:rPr>
          <w:rFonts w:ascii="Roboto Slab" w:hAnsi="Roboto Slab" w:cs="Roboto Slab"/>
          <w:shd w:val="clear" w:color="auto" w:fill="FFFFFF"/>
        </w:rPr>
      </w:pPr>
      <w:r w:rsidRPr="008F5D07">
        <w:rPr>
          <w:rFonts w:ascii="Roboto Slab" w:hAnsi="Roboto Slab" w:cs="Roboto Slab"/>
          <w:shd w:val="clear" w:color="auto" w:fill="FFFFFF"/>
        </w:rPr>
        <w:t>Cuối năm 1990, James Gosling và các cộng sự được công ty Sun Microsystems giao nhiệm vụ xây dựng phần mềm lập trình cho các mặt hàng điện tử dân dụng nhằm mục đích cài chương trình vào các bộ xử lý của các thiết bị như VCR, lò nướng, PDA (personal data assistant).</w:t>
      </w:r>
      <w:r w:rsidRPr="008F5D07">
        <w:rPr>
          <w:rFonts w:ascii="Roboto Slab" w:hAnsi="Roboto Slab" w:cs="Roboto Slab"/>
        </w:rPr>
        <w:br/>
      </w:r>
      <w:r w:rsidRPr="008F5D07">
        <w:rPr>
          <w:rFonts w:ascii="Roboto Slab" w:hAnsi="Roboto Slab" w:cs="Roboto Slab"/>
          <w:shd w:val="clear" w:color="auto" w:fill="FFFFFF"/>
        </w:rPr>
        <w:t>Lúc đầu Gosling và các cộng sự định chọn ngôn ngữ C++ nhưng thấy rằng C++ có những hạn chế. Chương trình viết bằng C++ khi chuyển sang chạy trên một số hệ thống máy có bộ vi xử lý khác thì đòi hỏi phải biên dịch lại. Gosling, Mike Sheridan và Patrick Naughton khởi xướng dự án ngôn ngữ Java vào tháng 6 năm 1991, ngôn ngữ mới dựa trên nền tảng ngôn ngữ C và C++ và đặt tên là Oak (cây sồi, vì phòng làm việc của Gosling nhìn ra một cây sồi).</w:t>
      </w:r>
    </w:p>
    <w:p w14:paraId="236D736F" w14:textId="77777777" w:rsidR="008F5D07" w:rsidRPr="0047263E" w:rsidRDefault="008F5D07" w:rsidP="008F5D07">
      <w:pPr>
        <w:spacing w:line="360" w:lineRule="auto"/>
        <w:rPr>
          <w:rFonts w:ascii="Roboto Slab" w:hAnsi="Roboto Slab" w:cs="Roboto Slab"/>
        </w:rPr>
      </w:pPr>
      <w:r w:rsidRPr="0047263E">
        <w:rPr>
          <w:rFonts w:ascii="Roboto Slab" w:hAnsi="Roboto Slab" w:cs="Roboto Slab"/>
          <w:b/>
        </w:rPr>
        <w:t>Tại sao lại có tên là Oak?</w:t>
      </w:r>
    </w:p>
    <w:p w14:paraId="38F2353A" w14:textId="7A0ED97F"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1</w:t>
      </w:r>
      <w:r w:rsidR="008F5D07" w:rsidRPr="0047263E">
        <w:rPr>
          <w:rFonts w:ascii="Roboto Slab" w:hAnsi="Roboto Slab" w:cs="Roboto Slab"/>
          <w:b/>
          <w:bCs/>
          <w:color w:val="000000"/>
        </w:rPr>
        <w:t>.</w:t>
      </w:r>
      <w:r w:rsidR="008F5D07" w:rsidRPr="0047263E">
        <w:rPr>
          <w:rFonts w:ascii="Roboto Slab" w:hAnsi="Roboto Slab" w:cs="Roboto Slab"/>
          <w:color w:val="000000"/>
        </w:rPr>
        <w:t xml:space="preserve"> Oak là </w:t>
      </w:r>
      <w:r w:rsidRPr="008F5D07">
        <w:rPr>
          <w:rFonts w:ascii="Roboto Slab" w:hAnsi="Roboto Slab" w:cs="Roboto Slab"/>
          <w:shd w:val="clear" w:color="auto" w:fill="FFFFFF"/>
        </w:rPr>
        <w:t>cây sồi, vì phòng làm việc của Gosling nhìn ra một cây sồi</w:t>
      </w:r>
      <w:r>
        <w:rPr>
          <w:rFonts w:ascii="Roboto Slab" w:hAnsi="Roboto Slab" w:cs="Roboto Slab"/>
          <w:shd w:val="clear" w:color="auto" w:fill="FFFFFF"/>
        </w:rPr>
        <w:t>.</w:t>
      </w:r>
    </w:p>
    <w:p w14:paraId="3EF0CBFC" w14:textId="6831F6B7"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2</w:t>
      </w:r>
      <w:r w:rsidR="008F5D07" w:rsidRPr="0047263E">
        <w:rPr>
          <w:rFonts w:ascii="Roboto Slab" w:hAnsi="Roboto Slab" w:cs="Roboto Slab"/>
          <w:b/>
          <w:bCs/>
          <w:color w:val="000000"/>
        </w:rPr>
        <w:t>.</w:t>
      </w:r>
      <w:r w:rsidR="008F5D07" w:rsidRPr="0047263E">
        <w:rPr>
          <w:rFonts w:ascii="Roboto Slab" w:hAnsi="Roboto Slab" w:cs="Roboto Slab"/>
          <w:color w:val="000000"/>
        </w:rPr>
        <w:t> Năm 1995, Oak được đổi tên thành Java.</w:t>
      </w:r>
    </w:p>
    <w:p w14:paraId="36CE5B30" w14:textId="77777777" w:rsidR="008F5D07" w:rsidRPr="0047263E" w:rsidRDefault="008F5D07" w:rsidP="008F5D07">
      <w:pPr>
        <w:spacing w:line="360" w:lineRule="auto"/>
        <w:rPr>
          <w:rFonts w:ascii="Roboto Slab" w:hAnsi="Roboto Slab" w:cs="Roboto Slab"/>
        </w:rPr>
      </w:pPr>
      <w:r w:rsidRPr="0047263E">
        <w:rPr>
          <w:rFonts w:ascii="Roboto Slab" w:hAnsi="Roboto Slab" w:cs="Roboto Slab"/>
          <w:b/>
        </w:rPr>
        <w:t>Tại sao lại đổi tên thành Java?</w:t>
      </w:r>
    </w:p>
    <w:p w14:paraId="258D15B5" w14:textId="31667366" w:rsidR="008F5D07" w:rsidRPr="0047263E" w:rsidRDefault="00B45534" w:rsidP="008F5D07">
      <w:pPr>
        <w:pStyle w:val="NormalWeb"/>
        <w:spacing w:before="0" w:beforeAutospacing="0" w:after="240" w:afterAutospacing="0" w:line="360" w:lineRule="auto"/>
        <w:ind w:left="720" w:right="48"/>
        <w:jc w:val="both"/>
        <w:rPr>
          <w:rFonts w:ascii="Roboto Slab" w:hAnsi="Roboto Slab" w:cs="Roboto Slab"/>
          <w:color w:val="000000"/>
        </w:rPr>
      </w:pPr>
      <w:r>
        <w:rPr>
          <w:rFonts w:ascii="Roboto Slab" w:hAnsi="Roboto Slab" w:cs="Roboto Slab"/>
          <w:b/>
          <w:bCs/>
          <w:color w:val="000000"/>
        </w:rPr>
        <w:t>1</w:t>
      </w:r>
      <w:r w:rsidR="008F5D07" w:rsidRPr="0047263E">
        <w:rPr>
          <w:rFonts w:ascii="Roboto Slab" w:hAnsi="Roboto Slab" w:cs="Roboto Slab"/>
          <w:b/>
          <w:bCs/>
          <w:color w:val="000000"/>
        </w:rPr>
        <w:t>.</w:t>
      </w:r>
      <w:r w:rsidR="008F5D07" w:rsidRPr="0047263E">
        <w:rPr>
          <w:rFonts w:ascii="Roboto Slab" w:hAnsi="Roboto Slab" w:cs="Roboto Slab"/>
          <w:color w:val="000000"/>
        </w:rPr>
        <w:t xml:space="preserve"> Team muốn thu thập để chọn lựa ra một tên mới. Các từ bao gồm dynamic, revolutionary, Silk, jolt, DNA, … Họ muốn cái gì đó mà phản ánh đúng bản chất của </w:t>
      </w:r>
      <w:r w:rsidR="008F5D07" w:rsidRPr="0047263E">
        <w:rPr>
          <w:rFonts w:ascii="Roboto Slab" w:hAnsi="Roboto Slab" w:cs="Roboto Slab"/>
          <w:color w:val="000000"/>
        </w:rPr>
        <w:lastRenderedPageBreak/>
        <w:t>công nghệ, đó là: một cuộc cách mạng, có tính động cao, duy nhất, đánh vần dễ dàng, …</w:t>
      </w:r>
    </w:p>
    <w:p w14:paraId="30868F5B" w14:textId="77777777" w:rsidR="008F5D07" w:rsidRPr="0047263E" w:rsidRDefault="008F5D07" w:rsidP="008F5D07">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Theo James Gosling thì Java là một trong các lựa chọn hàng đầu cùng với Silk. Tuy nhiên, vì Java có tính duy nhất hơn, nên hầu như tất cả thành viên team đều lựa chọn Java.</w:t>
      </w:r>
    </w:p>
    <w:p w14:paraId="35365E4A" w14:textId="58F07D33"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2</w:t>
      </w:r>
      <w:r w:rsidR="008F5D07" w:rsidRPr="0047263E">
        <w:rPr>
          <w:rFonts w:ascii="Roboto Slab" w:hAnsi="Roboto Slab" w:cs="Roboto Slab"/>
          <w:b/>
          <w:bCs/>
          <w:color w:val="000000"/>
        </w:rPr>
        <w:t>.</w:t>
      </w:r>
      <w:r w:rsidR="008F5D07" w:rsidRPr="0047263E">
        <w:rPr>
          <w:rFonts w:ascii="Roboto Slab" w:hAnsi="Roboto Slab" w:cs="Roboto Slab"/>
          <w:color w:val="000000"/>
        </w:rPr>
        <w:t> Java là một hòn đảo ở Indonesia, ở nơi này sản phẩm coffee đầu tiên được sản xuất (gọi là java coffee).</w:t>
      </w:r>
    </w:p>
    <w:p w14:paraId="01CC1A9F" w14:textId="2475039E"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3</w:t>
      </w:r>
      <w:r w:rsidR="008F5D07" w:rsidRPr="0047263E">
        <w:rPr>
          <w:rFonts w:ascii="Roboto Slab" w:hAnsi="Roboto Slab" w:cs="Roboto Slab"/>
          <w:b/>
          <w:bCs/>
          <w:color w:val="000000"/>
        </w:rPr>
        <w:t>.</w:t>
      </w:r>
      <w:r w:rsidR="008F5D07" w:rsidRPr="0047263E">
        <w:rPr>
          <w:rFonts w:ascii="Roboto Slab" w:hAnsi="Roboto Slab" w:cs="Roboto Slab"/>
          <w:color w:val="000000"/>
        </w:rPr>
        <w:t> Bạn nên nhớ rằng Java chỉ là một tên chứ không phải là tên lược danh.</w:t>
      </w:r>
    </w:p>
    <w:p w14:paraId="0E260228" w14:textId="22368A73"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4</w:t>
      </w:r>
      <w:r w:rsidR="008F5D07" w:rsidRPr="0047263E">
        <w:rPr>
          <w:rFonts w:ascii="Roboto Slab" w:hAnsi="Roboto Slab" w:cs="Roboto Slab"/>
          <w:b/>
          <w:bCs/>
          <w:color w:val="000000"/>
        </w:rPr>
        <w:t>.</w:t>
      </w:r>
      <w:r w:rsidR="008F5D07" w:rsidRPr="0047263E">
        <w:rPr>
          <w:rFonts w:ascii="Roboto Slab" w:hAnsi="Roboto Slab" w:cs="Roboto Slab"/>
          <w:color w:val="000000"/>
        </w:rPr>
        <w:t> Java được phát triển đầu tiên bởi Jamas Gosling tại Sun Microsystems (bây giờ là công ty con của Oracle Coporation) và được công bố năm 1995.</w:t>
      </w:r>
    </w:p>
    <w:p w14:paraId="632D7B71" w14:textId="7DDF93E0"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5</w:t>
      </w:r>
      <w:r w:rsidR="008F5D07" w:rsidRPr="0047263E">
        <w:rPr>
          <w:rFonts w:ascii="Roboto Slab" w:hAnsi="Roboto Slab" w:cs="Roboto Slab"/>
          <w:b/>
          <w:bCs/>
          <w:color w:val="000000"/>
        </w:rPr>
        <w:t>.</w:t>
      </w:r>
      <w:r w:rsidR="008F5D07" w:rsidRPr="0047263E">
        <w:rPr>
          <w:rFonts w:ascii="Roboto Slab" w:hAnsi="Roboto Slab" w:cs="Roboto Slab"/>
          <w:color w:val="000000"/>
        </w:rPr>
        <w:t> Năm 1995, tạp chí Time bình chọn Java là một trong 10 sản phẩm tốt nhất năm 1995.</w:t>
      </w:r>
    </w:p>
    <w:p w14:paraId="62E596C2" w14:textId="75ADB732" w:rsidR="008F5D07" w:rsidRPr="0047263E" w:rsidRDefault="00B45534" w:rsidP="008F5D07">
      <w:pPr>
        <w:pStyle w:val="NormalWeb"/>
        <w:spacing w:before="0" w:beforeAutospacing="0" w:after="0" w:afterAutospacing="0" w:line="360" w:lineRule="auto"/>
        <w:ind w:left="720" w:right="45"/>
        <w:jc w:val="both"/>
        <w:rPr>
          <w:rFonts w:ascii="Roboto Slab" w:hAnsi="Roboto Slab" w:cs="Roboto Slab"/>
          <w:color w:val="000000"/>
        </w:rPr>
      </w:pPr>
      <w:r>
        <w:rPr>
          <w:rFonts w:ascii="Roboto Slab" w:hAnsi="Roboto Slab" w:cs="Roboto Slab"/>
          <w:b/>
          <w:bCs/>
          <w:color w:val="000000"/>
        </w:rPr>
        <w:t>6</w:t>
      </w:r>
      <w:r w:rsidR="008F5D07" w:rsidRPr="0047263E">
        <w:rPr>
          <w:rFonts w:ascii="Roboto Slab" w:hAnsi="Roboto Slab" w:cs="Roboto Slab"/>
          <w:b/>
          <w:bCs/>
          <w:color w:val="000000"/>
        </w:rPr>
        <w:t>.</w:t>
      </w:r>
      <w:r w:rsidR="008F5D07" w:rsidRPr="0047263E">
        <w:rPr>
          <w:rFonts w:ascii="Roboto Slab" w:hAnsi="Roboto Slab" w:cs="Roboto Slab"/>
          <w:color w:val="000000"/>
        </w:rPr>
        <w:t> JDK 1.0 được công bố vào 23/1/1996.</w:t>
      </w:r>
    </w:p>
    <w:p w14:paraId="4D9DBC0D" w14:textId="5042596D" w:rsidR="00ED17E1" w:rsidRPr="00B45534" w:rsidRDefault="00B45534" w:rsidP="00B45534">
      <w:pPr>
        <w:pStyle w:val="Heading3"/>
      </w:pPr>
      <w:r w:rsidRPr="00B45534">
        <w:t>Một số đặc tính của Java</w:t>
      </w:r>
    </w:p>
    <w:p w14:paraId="206F84AE" w14:textId="77777777" w:rsidR="00B45534" w:rsidRPr="00B45534" w:rsidRDefault="00ED17E1" w:rsidP="00B45534">
      <w:pPr>
        <w:pStyle w:val="NormalWeb"/>
        <w:shd w:val="clear" w:color="auto" w:fill="FFFFFF"/>
        <w:spacing w:before="0" w:beforeAutospacing="0" w:after="0" w:afterAutospacing="0" w:line="360" w:lineRule="auto"/>
        <w:ind w:left="48" w:right="48"/>
        <w:jc w:val="both"/>
        <w:rPr>
          <w:rFonts w:ascii="Roboto Slab" w:hAnsi="Roboto Slab" w:cs="Roboto Slab"/>
          <w:color w:val="000000"/>
        </w:rPr>
      </w:pPr>
      <w:r w:rsidRPr="00B45534">
        <w:rPr>
          <w:rFonts w:ascii="Roboto Slab" w:hAnsi="Roboto Slab" w:cs="Roboto Slab"/>
          <w:color w:val="000000"/>
        </w:rPr>
        <w:t>Java có rất nhiều đặc điểm và tính năng nổi bật. Dưới đây là một số đặc điểm của Java mà bạn có thể dễ dàng biết và tìm hiểu:</w:t>
      </w:r>
    </w:p>
    <w:p w14:paraId="7AED1CD4" w14:textId="5F9CE0F8" w:rsidR="00ED17E1" w:rsidRPr="00B45534" w:rsidRDefault="00ED17E1" w:rsidP="00B45534">
      <w:pPr>
        <w:pStyle w:val="NormalWeb"/>
        <w:numPr>
          <w:ilvl w:val="0"/>
          <w:numId w:val="169"/>
        </w:numPr>
        <w:shd w:val="clear" w:color="auto" w:fill="FFFFFF"/>
        <w:spacing w:before="0" w:beforeAutospacing="0" w:after="0" w:afterAutospacing="0" w:line="360" w:lineRule="auto"/>
        <w:ind w:right="48"/>
        <w:jc w:val="both"/>
        <w:rPr>
          <w:rFonts w:ascii="Roboto Slab" w:hAnsi="Roboto Slab" w:cs="Roboto Slab"/>
          <w:b/>
          <w:bCs/>
          <w:color w:val="000000"/>
        </w:rPr>
      </w:pPr>
      <w:r w:rsidRPr="00B45534">
        <w:rPr>
          <w:rFonts w:ascii="Roboto Slab" w:hAnsi="Roboto Slab" w:cs="Roboto Slab"/>
          <w:b/>
          <w:bCs/>
        </w:rPr>
        <w:t>Đơn giản</w:t>
      </w:r>
    </w:p>
    <w:p w14:paraId="7577EE38"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rPr>
        <w:t>Bạn có thể hiểu rằng, đặc điểm đơn giản của Java là do:</w:t>
      </w:r>
    </w:p>
    <w:p w14:paraId="14FAC844"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i/>
          <w:iCs/>
        </w:rPr>
        <w:t>Thứ nhất</w:t>
      </w:r>
      <w:r w:rsidRPr="00B45534">
        <w:rPr>
          <w:rFonts w:ascii="Roboto Slab" w:hAnsi="Roboto Slab" w:cs="Roboto Slab"/>
        </w:rPr>
        <w:t>, cú pháp của nó dựa trên C++ (vì thế nó khá dễ dàng cho các sinh viên sau khi đã học C++ tại năm đầu đại học).</w:t>
      </w:r>
    </w:p>
    <w:p w14:paraId="73E19E29"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i/>
          <w:iCs/>
        </w:rPr>
        <w:t>Thứ hai</w:t>
      </w:r>
      <w:r w:rsidRPr="00B45534">
        <w:rPr>
          <w:rFonts w:ascii="Roboto Slab" w:hAnsi="Roboto Slab" w:cs="Roboto Slab"/>
        </w:rPr>
        <w:t>, gõ bỏ nhiều đặc điểm gây bối rối và hiếm khi được sử dụng chẳng hạn như các con trỏ tường minh, nạp chồng toán tử, …</w:t>
      </w:r>
    </w:p>
    <w:p w14:paraId="317D7359"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i/>
          <w:iCs/>
        </w:rPr>
        <w:t>Và cuối cùng, bạn không cần xóa các đối tượng mà không được tham chiếu, bởi vì hãy để những thứ đó cho Bộ dọn rác tự động (Garbage Collection) trong Java.</w:t>
      </w:r>
    </w:p>
    <w:p w14:paraId="34BED8E7" w14:textId="77777777" w:rsidR="00ED17E1" w:rsidRPr="00B45534" w:rsidRDefault="00ED17E1" w:rsidP="00B45534">
      <w:pPr>
        <w:pStyle w:val="ListParagraph"/>
        <w:numPr>
          <w:ilvl w:val="0"/>
          <w:numId w:val="169"/>
        </w:numPr>
        <w:spacing w:line="360" w:lineRule="auto"/>
        <w:jc w:val="both"/>
        <w:rPr>
          <w:rFonts w:ascii="Roboto Slab" w:hAnsi="Roboto Slab" w:cs="Roboto Slab"/>
        </w:rPr>
      </w:pPr>
      <w:r w:rsidRPr="00B45534">
        <w:rPr>
          <w:rFonts w:ascii="Roboto Slab" w:hAnsi="Roboto Slab" w:cs="Roboto Slab"/>
        </w:rPr>
        <w:t>Hướng đối tượng</w:t>
      </w:r>
    </w:p>
    <w:p w14:paraId="1893D8E8"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rPr>
        <w:t>Hướng đối tượng nghĩa là chúng ta tổ chức phần mềm dưới dạng một sự kết hợp của nhiều loại đối tượng khác nhau mà kết hợp chặt chẽ cả về dữ liệu lẫn hành vi của chúng.</w:t>
      </w:r>
    </w:p>
    <w:p w14:paraId="7AF4FE97" w14:textId="77777777" w:rsidR="00ED17E1" w:rsidRPr="00B45534" w:rsidRDefault="00ED17E1" w:rsidP="00B45534">
      <w:pPr>
        <w:pStyle w:val="NormalWeb"/>
        <w:shd w:val="clear" w:color="auto" w:fill="FFFFFF"/>
        <w:spacing w:before="0" w:beforeAutospacing="0" w:after="240" w:afterAutospacing="0" w:line="360" w:lineRule="auto"/>
        <w:ind w:left="720" w:right="48"/>
        <w:jc w:val="both"/>
        <w:rPr>
          <w:rFonts w:ascii="Roboto Slab" w:hAnsi="Roboto Slab" w:cs="Roboto Slab"/>
        </w:rPr>
      </w:pPr>
      <w:r w:rsidRPr="00B45534">
        <w:rPr>
          <w:rFonts w:ascii="Roboto Slab" w:hAnsi="Roboto Slab" w:cs="Roboto Slab"/>
        </w:rPr>
        <w:lastRenderedPageBreak/>
        <w:t>Lập trình hướng đối tượng (OOP) là một phương pháp làm đơn giản hóa việc phát triển và duy trì phần mềm bằng việc cung cấp một số qui tắc.</w:t>
      </w:r>
    </w:p>
    <w:p w14:paraId="23D7DD8B" w14:textId="77777777" w:rsidR="00ED17E1" w:rsidRPr="00EF3B29"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rPr>
      </w:pPr>
      <w:r w:rsidRPr="00EF3B29">
        <w:rPr>
          <w:rFonts w:ascii="Roboto Slab" w:hAnsi="Roboto Slab" w:cs="Roboto Slab"/>
        </w:rPr>
        <w:t>Một số khái niệm cơ bản của hướng đối tượng (OOP) là:</w:t>
      </w:r>
    </w:p>
    <w:p w14:paraId="2B5AEC8C"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Đối tượng (Object)</w:t>
      </w:r>
    </w:p>
    <w:p w14:paraId="5A318289"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Lớp (Class)</w:t>
      </w:r>
    </w:p>
    <w:p w14:paraId="3869AD24"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Tính kế thừa</w:t>
      </w:r>
    </w:p>
    <w:p w14:paraId="49242315"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Tính đa hình</w:t>
      </w:r>
    </w:p>
    <w:p w14:paraId="0A62B0C7"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Tính trừu tượng</w:t>
      </w:r>
    </w:p>
    <w:p w14:paraId="07247519" w14:textId="77777777" w:rsidR="00ED17E1" w:rsidRPr="00EF3B29" w:rsidRDefault="00ED17E1" w:rsidP="00ED17E1">
      <w:pPr>
        <w:pStyle w:val="NormalWeb"/>
        <w:numPr>
          <w:ilvl w:val="0"/>
          <w:numId w:val="98"/>
        </w:numPr>
        <w:shd w:val="clear" w:color="auto" w:fill="FFFFFF"/>
        <w:spacing w:before="0" w:beforeAutospacing="0" w:after="0" w:afterAutospacing="0" w:line="360" w:lineRule="auto"/>
        <w:jc w:val="both"/>
        <w:rPr>
          <w:rFonts w:ascii="Roboto Slab" w:hAnsi="Roboto Slab" w:cs="Roboto Slab"/>
        </w:rPr>
      </w:pPr>
      <w:r w:rsidRPr="00EF3B29">
        <w:rPr>
          <w:rFonts w:ascii="Roboto Slab" w:hAnsi="Roboto Slab" w:cs="Roboto Slab"/>
        </w:rPr>
        <w:t>Tính bao đóng</w:t>
      </w:r>
    </w:p>
    <w:p w14:paraId="1CACF968" w14:textId="77777777" w:rsidR="00ED17E1" w:rsidRPr="0047263E" w:rsidRDefault="00ED17E1" w:rsidP="00B2323D">
      <w:pPr>
        <w:rPr>
          <w:rFonts w:cs="Roboto Slab"/>
        </w:rPr>
      </w:pPr>
      <w:r w:rsidRPr="0047263E">
        <w:rPr>
          <w:rFonts w:cs="Roboto Slab"/>
        </w:rPr>
        <w:t>Độc lập nền tảng</w:t>
      </w:r>
    </w:p>
    <w:p w14:paraId="32E8BC89"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rPr>
      </w:pPr>
      <w:r w:rsidRPr="0047263E">
        <w:rPr>
          <w:rFonts w:ascii="Roboto Slab" w:hAnsi="Roboto Slab" w:cs="Roboto Slab"/>
        </w:rPr>
        <w:t>Một Platform là môi trường phần cứng hoặc phần mềm trong đó một chương trình chạy. Có hai loại Platform: một loại dựa trên phần mềm (software-based) và một loại dựa trên phần cứng (hardware-based). Java cung cấp software-based platform. Java Platform khác với nhiều nền tảng khác ở chỗ nó chạy ở trên các nền tảng hardware-based khác. Nó có hai thành phần:</w:t>
      </w:r>
    </w:p>
    <w:p w14:paraId="25959EA0" w14:textId="77777777" w:rsidR="00ED17E1" w:rsidRPr="0047263E" w:rsidRDefault="00ED17E1" w:rsidP="00ED17E1">
      <w:pPr>
        <w:pStyle w:val="NormalWeb"/>
        <w:numPr>
          <w:ilvl w:val="0"/>
          <w:numId w:val="99"/>
        </w:numPr>
        <w:shd w:val="clear" w:color="auto" w:fill="FFFFFF"/>
        <w:spacing w:before="0" w:beforeAutospacing="0" w:after="0" w:afterAutospacing="0" w:line="360" w:lineRule="auto"/>
        <w:jc w:val="both"/>
        <w:rPr>
          <w:rFonts w:ascii="Roboto Slab" w:hAnsi="Roboto Slab" w:cs="Roboto Slab"/>
        </w:rPr>
      </w:pPr>
      <w:r w:rsidRPr="0047263E">
        <w:rPr>
          <w:rFonts w:ascii="Roboto Slab" w:hAnsi="Roboto Slab" w:cs="Roboto Slab"/>
        </w:rPr>
        <w:t>Runtime Environment</w:t>
      </w:r>
    </w:p>
    <w:p w14:paraId="77F32535" w14:textId="77777777" w:rsidR="00ED17E1" w:rsidRPr="0047263E" w:rsidRDefault="00ED17E1" w:rsidP="00ED17E1">
      <w:pPr>
        <w:pStyle w:val="NormalWeb"/>
        <w:numPr>
          <w:ilvl w:val="0"/>
          <w:numId w:val="99"/>
        </w:numPr>
        <w:shd w:val="clear" w:color="auto" w:fill="FFFFFF"/>
        <w:spacing w:before="0" w:beforeAutospacing="0" w:after="0" w:afterAutospacing="0" w:line="360" w:lineRule="auto"/>
        <w:jc w:val="both"/>
        <w:rPr>
          <w:rFonts w:ascii="Roboto Slab" w:hAnsi="Roboto Slab" w:cs="Roboto Slab"/>
        </w:rPr>
      </w:pPr>
      <w:r w:rsidRPr="0047263E">
        <w:rPr>
          <w:rFonts w:ascii="Roboto Slab" w:hAnsi="Roboto Slab" w:cs="Roboto Slab"/>
        </w:rPr>
        <w:t>API (Application Programming Interface)</w:t>
      </w:r>
    </w:p>
    <w:p w14:paraId="45E74E3A"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rPr>
      </w:pPr>
      <w:r w:rsidRPr="0047263E">
        <w:rPr>
          <w:rFonts w:ascii="Roboto Slab" w:hAnsi="Roboto Slab" w:cs="Roboto Slab"/>
        </w:rPr>
        <w:t>Java code có thể chạy trên nhiều nền tảng như Windows, Linux, Sun Solaris, Mac/OS, … Java code được biên dịch bởi Bộ biên dịch Compiler và được chuyển đổi thành Bytecode. Bytecode này là một code độc lập nền tảng bởi vì nó có thể chạy trên nhiều nền tảng khác nhau. Với lý do này, đến đây bạn có thể hiểu được tại sao khi nói về Java, người ta thường nói đến khẩu hiệu: </w:t>
      </w:r>
      <w:r w:rsidRPr="0047263E">
        <w:rPr>
          <w:rFonts w:ascii="Roboto Slab" w:hAnsi="Roboto Slab" w:cs="Roboto Slab"/>
          <w:b/>
          <w:bCs/>
        </w:rPr>
        <w:t>Viết một lần, Chạy khắp nơi (Write Once and Run Anywhere)</w:t>
      </w:r>
      <w:r w:rsidRPr="0047263E">
        <w:rPr>
          <w:rFonts w:ascii="Roboto Slab" w:hAnsi="Roboto Slab" w:cs="Roboto Slab"/>
        </w:rPr>
        <w:t>.</w:t>
      </w:r>
    </w:p>
    <w:p w14:paraId="55B0D72B" w14:textId="77777777" w:rsidR="00ED17E1" w:rsidRPr="0047263E" w:rsidRDefault="00ED17E1" w:rsidP="00ED17E1">
      <w:pPr>
        <w:pStyle w:val="Heading3"/>
        <w:rPr>
          <w:rFonts w:cs="Roboto Slab"/>
        </w:rPr>
      </w:pPr>
      <w:r w:rsidRPr="0047263E">
        <w:rPr>
          <w:rFonts w:cs="Roboto Slab"/>
        </w:rPr>
        <w:t>Bảo mật</w:t>
      </w:r>
    </w:p>
    <w:p w14:paraId="7C3B6D20"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Java là an toàn bởi vì:</w:t>
      </w:r>
    </w:p>
    <w:p w14:paraId="0ED66308" w14:textId="77777777" w:rsidR="00ED17E1" w:rsidRPr="0047263E" w:rsidRDefault="00ED17E1" w:rsidP="00ED17E1">
      <w:pPr>
        <w:pStyle w:val="NormalWeb"/>
        <w:numPr>
          <w:ilvl w:val="0"/>
          <w:numId w:val="100"/>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Không có con trỏ tường minh.</w:t>
      </w:r>
    </w:p>
    <w:p w14:paraId="51A1EDDE" w14:textId="77777777" w:rsidR="00ED17E1" w:rsidRPr="0047263E" w:rsidRDefault="00ED17E1" w:rsidP="00ED17E1">
      <w:pPr>
        <w:pStyle w:val="NormalWeb"/>
        <w:numPr>
          <w:ilvl w:val="0"/>
          <w:numId w:val="100"/>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Chương trình chạy bên trong các hộp thiết bị ảo.</w:t>
      </w:r>
    </w:p>
    <w:p w14:paraId="4C2F2DD2" w14:textId="77777777" w:rsidR="00ED17E1" w:rsidRPr="0047263E" w:rsidRDefault="00ED17E1" w:rsidP="00ED17E1">
      <w:pPr>
        <w:pStyle w:val="NormalWeb"/>
        <w:numPr>
          <w:ilvl w:val="0"/>
          <w:numId w:val="100"/>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Classloader</w:t>
      </w:r>
      <w:r w:rsidRPr="0047263E">
        <w:rPr>
          <w:rFonts w:ascii="Roboto Slab" w:hAnsi="Roboto Slab" w:cs="Roboto Slab"/>
          <w:color w:val="000000"/>
        </w:rPr>
        <w:t>: Thêm sự bảo vệ bằng việc phân biệt riêng rẽ các package cho các lớp của hệ thống local file mà từ đó chúng được import với các file từ nguồn mạng.</w:t>
      </w:r>
    </w:p>
    <w:p w14:paraId="48FDB8C4" w14:textId="77777777" w:rsidR="00ED17E1" w:rsidRPr="0047263E" w:rsidRDefault="00ED17E1" w:rsidP="00ED17E1">
      <w:pPr>
        <w:pStyle w:val="NormalWeb"/>
        <w:numPr>
          <w:ilvl w:val="0"/>
          <w:numId w:val="100"/>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lastRenderedPageBreak/>
        <w:t>Bytecode Vertifier</w:t>
      </w:r>
      <w:r w:rsidRPr="0047263E">
        <w:rPr>
          <w:rFonts w:ascii="Roboto Slab" w:hAnsi="Roboto Slab" w:cs="Roboto Slab"/>
          <w:color w:val="000000"/>
        </w:rPr>
        <w:t>: Kiểm tra các đoạn code để tìm ra các phần code không hợp lệ mà có thể truy cập trái phép tới các đối tượng.</w:t>
      </w:r>
    </w:p>
    <w:p w14:paraId="48A60B1F" w14:textId="77777777" w:rsidR="00ED17E1" w:rsidRPr="0047263E" w:rsidRDefault="00ED17E1" w:rsidP="00ED17E1">
      <w:pPr>
        <w:pStyle w:val="NormalWeb"/>
        <w:numPr>
          <w:ilvl w:val="0"/>
          <w:numId w:val="100"/>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Security Manager</w:t>
      </w:r>
      <w:r w:rsidRPr="0047263E">
        <w:rPr>
          <w:rFonts w:ascii="Roboto Slab" w:hAnsi="Roboto Slab" w:cs="Roboto Slab"/>
          <w:color w:val="000000"/>
        </w:rPr>
        <w:t>: Quyết định xem nguồn resource nào mà một lớp có thể truy cập chẳng hạn như đọc và ghi tới local disk.</w:t>
      </w:r>
    </w:p>
    <w:p w14:paraId="25058EE3"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Những tính năng bảo mật này được cung cấp bởi Ngôn ngữ Java. Ngoài ra, lập trình viên còn có thể cung cấp một số tính năng bảo mật khác thông qua SSL, JAAS, …</w:t>
      </w:r>
    </w:p>
    <w:p w14:paraId="61476025" w14:textId="77777777" w:rsidR="00ED17E1" w:rsidRPr="0047263E" w:rsidRDefault="00ED17E1" w:rsidP="00ED17E1">
      <w:pPr>
        <w:pStyle w:val="Heading3"/>
        <w:rPr>
          <w:rFonts w:cs="Roboto Slab"/>
        </w:rPr>
      </w:pPr>
      <w:r w:rsidRPr="0047263E">
        <w:rPr>
          <w:rFonts w:cs="Roboto Slab"/>
        </w:rPr>
        <w:t>Robust</w:t>
      </w:r>
    </w:p>
    <w:p w14:paraId="0A4068CD"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Bạn có thể hiểu đơn giản Robust nghĩa là mạnh mẽ. Java sử dụng hệ quản trị bộ nhớ mạnh mẽ. Đó là, Java sử dụng ít con trỏ hơn để tránh các vấn đề liên quan tới bảo mật. Bên cạnh đó còn có Trình dọn rác tự động (Garbage Collection) trong Java. Đó là Xử lý ngoại lệ (Exception Handling) và kiểm tra kiểu. Tất cả những thứ này là cho Java là Robust.</w:t>
      </w:r>
    </w:p>
    <w:p w14:paraId="64012F87" w14:textId="77777777" w:rsidR="00ED17E1" w:rsidRPr="0047263E" w:rsidRDefault="00ED17E1" w:rsidP="00ED17E1">
      <w:pPr>
        <w:pStyle w:val="Heading3"/>
        <w:rPr>
          <w:rFonts w:cs="Roboto Slab"/>
        </w:rPr>
      </w:pPr>
      <w:r w:rsidRPr="0047263E">
        <w:rPr>
          <w:rFonts w:cs="Roboto Slab"/>
        </w:rPr>
        <w:t>Độc lập cấu trúc</w:t>
      </w:r>
    </w:p>
    <w:p w14:paraId="1C892A95"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Đó là không có đặc điểm nào mà phụ thuộc vào trình triển khai, ví dụ như kích cỡ của kiểu dữ liệu gốc đã được thiết lập.</w:t>
      </w:r>
    </w:p>
    <w:p w14:paraId="5533561E" w14:textId="77777777" w:rsidR="00ED17E1" w:rsidRPr="0047263E" w:rsidRDefault="00ED17E1" w:rsidP="00ED17E1">
      <w:pPr>
        <w:pStyle w:val="Heading3"/>
        <w:rPr>
          <w:rFonts w:cs="Roboto Slab"/>
        </w:rPr>
      </w:pPr>
      <w:r w:rsidRPr="0047263E">
        <w:rPr>
          <w:rFonts w:cs="Roboto Slab"/>
        </w:rPr>
        <w:t>Portable</w:t>
      </w:r>
    </w:p>
    <w:p w14:paraId="2D7B9B62"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Chúng ta có thể mang Java Bytecode tới bất cứ nền tảng nào.</w:t>
      </w:r>
    </w:p>
    <w:p w14:paraId="7A04DA50" w14:textId="77777777" w:rsidR="00ED17E1" w:rsidRPr="0047263E" w:rsidRDefault="00ED17E1" w:rsidP="00ED17E1">
      <w:pPr>
        <w:pStyle w:val="Heading3"/>
        <w:rPr>
          <w:rFonts w:cs="Roboto Slab"/>
        </w:rPr>
      </w:pPr>
      <w:r w:rsidRPr="0047263E">
        <w:rPr>
          <w:rFonts w:cs="Roboto Slab"/>
        </w:rPr>
        <w:t>Hiệu suất cao</w:t>
      </w:r>
    </w:p>
    <w:p w14:paraId="2738157E"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Với việc sử dụng Just-In-Time compilers, Java giúp nâng cao hiệu năng, giúp việc debug được dễ dàng cũng như nhanh chóng phát hiện lỗi.</w:t>
      </w:r>
    </w:p>
    <w:p w14:paraId="2D9D41F0" w14:textId="77777777" w:rsidR="00ED17E1" w:rsidRPr="0047263E" w:rsidRDefault="00ED17E1" w:rsidP="00ED17E1">
      <w:pPr>
        <w:pStyle w:val="Heading3"/>
        <w:rPr>
          <w:rFonts w:cs="Roboto Slab"/>
        </w:rPr>
      </w:pPr>
      <w:r w:rsidRPr="0047263E">
        <w:rPr>
          <w:rFonts w:cs="Roboto Slab"/>
        </w:rPr>
        <w:t>Phân tán (Distributed)</w:t>
      </w:r>
    </w:p>
    <w:p w14:paraId="04F772C0"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Chúng ta có thể tạo các ứng dụng phân tán trong Java. RMI và EJB được sử dụng để tạo các ứng dụng này. Chúng ta có thể truy cập các file bằng việc gọi các phương thức từ bất cứ thiết bị nào trên internet.</w:t>
      </w:r>
    </w:p>
    <w:p w14:paraId="23F9EC12" w14:textId="77777777" w:rsidR="00ED17E1" w:rsidRPr="0047263E" w:rsidRDefault="00ED17E1" w:rsidP="00ED17E1">
      <w:pPr>
        <w:pStyle w:val="Heading3"/>
        <w:rPr>
          <w:rFonts w:cs="Roboto Slab"/>
        </w:rPr>
      </w:pPr>
      <w:r w:rsidRPr="0047263E">
        <w:rPr>
          <w:rFonts w:cs="Roboto Slab"/>
        </w:rPr>
        <w:t>Đa luồng (Multi-thread)</w:t>
      </w:r>
    </w:p>
    <w:p w14:paraId="45E22A7B" w14:textId="77777777" w:rsidR="00ED17E1" w:rsidRPr="0047263E" w:rsidRDefault="00ED17E1" w:rsidP="00ED17E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 xml:space="preserve">Một Thread là giống như một chương trình riêng rẽ, thực thi một cách đồng thời. Chúng ta có thể viết các chương trình Java mà xử lý nhiều tác vụ cùng một lúc bằng việc định </w:t>
      </w:r>
      <w:r w:rsidRPr="0047263E">
        <w:rPr>
          <w:rFonts w:ascii="Roboto Slab" w:hAnsi="Roboto Slab" w:cs="Roboto Slab"/>
          <w:color w:val="000000"/>
        </w:rPr>
        <w:lastRenderedPageBreak/>
        <w:t>nghĩa nhiều Thread. Lợi thế chính của Multi-thread là nó chia sẻ cùng bộ nhớ. Các Thread là quan trọng cho Multi-media, Web App, …</w:t>
      </w:r>
    </w:p>
    <w:p w14:paraId="4CB9839A" w14:textId="77777777" w:rsidR="00ED17E1" w:rsidRPr="00ED17E1" w:rsidRDefault="00ED17E1" w:rsidP="00ED17E1"/>
    <w:p w14:paraId="79917E58" w14:textId="49AEAFDE" w:rsidR="00FD1526" w:rsidRPr="0047263E" w:rsidRDefault="00FD1526" w:rsidP="00D872EA">
      <w:pPr>
        <w:pStyle w:val="Heading3"/>
        <w:rPr>
          <w:rFonts w:cs="Roboto Slab"/>
        </w:rPr>
      </w:pPr>
      <w:r w:rsidRPr="0047263E">
        <w:rPr>
          <w:rFonts w:cs="Roboto Slab"/>
        </w:rPr>
        <w:t>Nơi Java được sử dụng?</w:t>
      </w:r>
    </w:p>
    <w:p w14:paraId="5DA8F1C0" w14:textId="77777777" w:rsidR="00FD1526" w:rsidRPr="0047263E" w:rsidRDefault="00FD1526" w:rsidP="006152BF">
      <w:pPr>
        <w:pStyle w:val="NormalWeb"/>
        <w:shd w:val="clear" w:color="auto" w:fill="FFFFFF"/>
        <w:spacing w:before="0" w:beforeAutospacing="0" w:after="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Có rất nhiều thiết bị hiện tại đang sử dụng Java. Bao gồm:</w:t>
      </w:r>
    </w:p>
    <w:p w14:paraId="354F2F4A" w14:textId="77777777" w:rsidR="00FD1526" w:rsidRPr="0047263E" w:rsidRDefault="00FD1526" w:rsidP="006152BF">
      <w:pPr>
        <w:pStyle w:val="NormalWeb"/>
        <w:numPr>
          <w:ilvl w:val="0"/>
          <w:numId w:val="111"/>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Desktop App như media player, antivirus, reader, …</w:t>
      </w:r>
    </w:p>
    <w:p w14:paraId="39D5E9DF" w14:textId="77777777" w:rsidR="00FD1526" w:rsidRPr="0047263E" w:rsidRDefault="00FD1526" w:rsidP="00E80520">
      <w:pPr>
        <w:pStyle w:val="NormalWeb"/>
        <w:numPr>
          <w:ilvl w:val="0"/>
          <w:numId w:val="111"/>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Web App như irctc.co.in, javatpoint.com, …</w:t>
      </w:r>
    </w:p>
    <w:p w14:paraId="5E79EE7F" w14:textId="77777777" w:rsidR="00FD1526" w:rsidRPr="0047263E" w:rsidRDefault="00FD1526" w:rsidP="00E80520">
      <w:pPr>
        <w:pStyle w:val="NormalWeb"/>
        <w:numPr>
          <w:ilvl w:val="0"/>
          <w:numId w:val="111"/>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Enterprise App như các ứng dụng về xử lý nghiệp vụ ngân hàng, …</w:t>
      </w:r>
    </w:p>
    <w:p w14:paraId="06BF59DA" w14:textId="77777777" w:rsidR="00FD1526" w:rsidRPr="0047263E" w:rsidRDefault="00FD1526" w:rsidP="00E80520">
      <w:pPr>
        <w:pStyle w:val="NormalWeb"/>
        <w:numPr>
          <w:ilvl w:val="0"/>
          <w:numId w:val="111"/>
        </w:numPr>
        <w:shd w:val="clear" w:color="auto" w:fill="FFFFFF"/>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Trên các thiết bị Mobile.</w:t>
      </w:r>
    </w:p>
    <w:p w14:paraId="75E6C042" w14:textId="77777777" w:rsidR="00FD1526" w:rsidRPr="0047263E" w:rsidRDefault="00FD1526" w:rsidP="00E80520">
      <w:pPr>
        <w:pStyle w:val="Heading3"/>
        <w:rPr>
          <w:rFonts w:cs="Roboto Slab"/>
        </w:rPr>
      </w:pPr>
      <w:r w:rsidRPr="0047263E">
        <w:rPr>
          <w:rFonts w:cs="Roboto Slab"/>
        </w:rPr>
        <w:t>Các loại Java App</w:t>
      </w:r>
    </w:p>
    <w:p w14:paraId="306A896E" w14:textId="77777777" w:rsidR="00FD1526" w:rsidRPr="0047263E" w:rsidRDefault="00FD1526" w:rsidP="00E80520">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Có 4 loại ứng dụng chính mà có thể được tạo bởi sử dụng ngôn ngữ lập trình Java:</w:t>
      </w:r>
    </w:p>
    <w:p w14:paraId="022718B5" w14:textId="77777777" w:rsidR="00FD1526" w:rsidRPr="0047263E" w:rsidRDefault="00FD1526" w:rsidP="00E80520">
      <w:pPr>
        <w:pStyle w:val="Heading4"/>
        <w:rPr>
          <w:rFonts w:cs="Roboto Slab"/>
        </w:rPr>
      </w:pPr>
      <w:r w:rsidRPr="0047263E">
        <w:rPr>
          <w:rFonts w:cs="Roboto Slab"/>
        </w:rPr>
        <w:t>Standalone App</w:t>
      </w:r>
    </w:p>
    <w:p w14:paraId="30EB7FC4" w14:textId="77777777" w:rsidR="00FD1526" w:rsidRPr="0047263E" w:rsidRDefault="00FD1526" w:rsidP="00E80520">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Nó còn được biết đến với tên gọi khác là Destop App hoặc Windows-based App. Một ứng dụng mà chúng ta cần cài đặt trên mỗi thiết bị như media player, antivirus, … AWT và Swing được sử dụng trong Java để tạo các Standalone App.</w:t>
      </w:r>
    </w:p>
    <w:p w14:paraId="55915BE5" w14:textId="77777777" w:rsidR="00FD1526" w:rsidRPr="0047263E" w:rsidRDefault="00FD1526" w:rsidP="00E80520">
      <w:pPr>
        <w:pStyle w:val="Heading4"/>
        <w:rPr>
          <w:rFonts w:cs="Roboto Slab"/>
        </w:rPr>
      </w:pPr>
      <w:r w:rsidRPr="0047263E">
        <w:rPr>
          <w:rFonts w:cs="Roboto Slab"/>
        </w:rPr>
        <w:t>Web App</w:t>
      </w:r>
    </w:p>
    <w:p w14:paraId="447F3AEE" w14:textId="77777777" w:rsidR="00FD1526" w:rsidRPr="0047263E" w:rsidRDefault="00FD1526" w:rsidP="00E80520">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Một ứng dụng mà chạy trên Server Side và tạo Dynamic Page, được gọi là Web App. Hiện tại, các công nghệ Servlet, JSP, Struts, JSF, … được sử dụng để tạo Web App trong Java.</w:t>
      </w:r>
    </w:p>
    <w:p w14:paraId="60049506" w14:textId="77777777" w:rsidR="00FD1526" w:rsidRPr="0047263E" w:rsidRDefault="00FD1526" w:rsidP="00E80520">
      <w:pPr>
        <w:pStyle w:val="Heading4"/>
        <w:rPr>
          <w:rFonts w:cs="Roboto Slab"/>
        </w:rPr>
      </w:pPr>
      <w:r w:rsidRPr="0047263E">
        <w:rPr>
          <w:rFonts w:cs="Roboto Slab"/>
        </w:rPr>
        <w:t>Enterprise App</w:t>
      </w:r>
    </w:p>
    <w:p w14:paraId="2AD5FBD8" w14:textId="77777777" w:rsidR="00FD1526" w:rsidRPr="0047263E" w:rsidRDefault="00FD1526" w:rsidP="00E80520">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Một ứng dụng dạng như Banking App, có lợi thế là tính bảo mật cao, cân bằng tải (load balancing) và clustering. Trong java, EJB được sử dụng để tạo các Enterprise App.</w:t>
      </w:r>
    </w:p>
    <w:p w14:paraId="6E2B6030" w14:textId="77777777" w:rsidR="00FD1526" w:rsidRPr="0047263E" w:rsidRDefault="00FD1526" w:rsidP="00E80520">
      <w:pPr>
        <w:pStyle w:val="Heading4"/>
        <w:rPr>
          <w:rFonts w:cs="Roboto Slab"/>
        </w:rPr>
      </w:pPr>
      <w:r w:rsidRPr="0047263E">
        <w:rPr>
          <w:rFonts w:cs="Roboto Slab"/>
        </w:rPr>
        <w:t>Mobile App</w:t>
      </w:r>
    </w:p>
    <w:p w14:paraId="780C3583" w14:textId="77777777" w:rsidR="00326C7A" w:rsidRPr="0047263E" w:rsidRDefault="00FD1526" w:rsidP="00E80520">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Đây là loại ứng dụng được tạo cho thiết bị mobile. Hiện tại thì Android và Java ME được sử dụng để tạo loại ứng dụng này.</w:t>
      </w:r>
    </w:p>
    <w:p w14:paraId="0E261762" w14:textId="77777777" w:rsidR="00E80520" w:rsidRPr="0047263E" w:rsidRDefault="00E80520" w:rsidP="00E80520">
      <w:pPr>
        <w:pStyle w:val="Heading3"/>
        <w:rPr>
          <w:rFonts w:cs="Roboto Slab"/>
        </w:rPr>
      </w:pPr>
      <w:r w:rsidRPr="0047263E">
        <w:rPr>
          <w:rFonts w:cs="Roboto Slab"/>
        </w:rPr>
        <w:lastRenderedPageBreak/>
        <w:t>Lịch sử Java</w:t>
      </w:r>
    </w:p>
    <w:p w14:paraId="4185BCD8" w14:textId="3C71479F" w:rsidR="00E80520" w:rsidRPr="0047263E" w:rsidRDefault="00E80520" w:rsidP="00E80520">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Java bắt đầu từ Green Team. Họ đề xướng một cuộc cách mạng để phát triển một ngôn ngữ cho các thiết bị digital như set-top box, television, ….</w:t>
      </w:r>
    </w:p>
    <w:p w14:paraId="42AA7A91" w14:textId="770ACE6D" w:rsidR="00E80520" w:rsidRPr="0047263E" w:rsidRDefault="00E80520" w:rsidP="00E80520">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Hiện tại, Java được sử dụng trong lập trình mạng, các thiết bị mobile, game, các giải pháp về e-business, … Dưới đây là một số điểm chính miêu tả sơ lược về Lịch sử Java.</w:t>
      </w:r>
    </w:p>
    <w:p w14:paraId="212CED30"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1.</w:t>
      </w:r>
      <w:r w:rsidRPr="0047263E">
        <w:rPr>
          <w:rFonts w:ascii="Roboto Slab" w:hAnsi="Roboto Slab" w:cs="Roboto Slab"/>
          <w:color w:val="000000"/>
        </w:rPr>
        <w:t> James Gosling, Mike Sheridan và Patrick Naughton khởi xướng dự án về ngôn ngữ Java trong tháng 6/1991. Họ được gọi là Green Team.</w:t>
      </w:r>
    </w:p>
    <w:p w14:paraId="5393FC1D"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2.</w:t>
      </w:r>
      <w:r w:rsidRPr="0047263E">
        <w:rPr>
          <w:rFonts w:ascii="Roboto Slab" w:hAnsi="Roboto Slab" w:cs="Roboto Slab"/>
          <w:color w:val="000000"/>
        </w:rPr>
        <w:t> Thiết kế đầu tiên là cho các hệ thống nhỏ, có thể nhúng vào trong các thiết bị điện tử như set-top box.</w:t>
      </w:r>
    </w:p>
    <w:p w14:paraId="6F3BCEC8"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3.</w:t>
      </w:r>
      <w:r w:rsidRPr="0047263E">
        <w:rPr>
          <w:rFonts w:ascii="Roboto Slab" w:hAnsi="Roboto Slab" w:cs="Roboto Slab"/>
          <w:color w:val="000000"/>
        </w:rPr>
        <w:t> Ban đầu, nó được gọi là Greentalk bởi James Gosling và với đuôi là .gt.</w:t>
      </w:r>
    </w:p>
    <w:p w14:paraId="6478BE39"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4.</w:t>
      </w:r>
      <w:r w:rsidRPr="0047263E">
        <w:rPr>
          <w:rFonts w:ascii="Roboto Slab" w:hAnsi="Roboto Slab" w:cs="Roboto Slab"/>
          <w:color w:val="000000"/>
        </w:rPr>
        <w:t> Sau đó, nó được gọi là Oak và được phát triển như là một phần của Green Project.</w:t>
      </w:r>
    </w:p>
    <w:p w14:paraId="07267C62" w14:textId="77777777" w:rsidR="00E80520" w:rsidRPr="0047263E" w:rsidRDefault="00E80520" w:rsidP="00E80520">
      <w:pPr>
        <w:spacing w:line="360" w:lineRule="auto"/>
        <w:rPr>
          <w:rFonts w:ascii="Roboto Slab" w:hAnsi="Roboto Slab" w:cs="Roboto Slab"/>
        </w:rPr>
      </w:pPr>
      <w:r w:rsidRPr="0047263E">
        <w:rPr>
          <w:rFonts w:ascii="Roboto Slab" w:hAnsi="Roboto Slab" w:cs="Roboto Slab"/>
          <w:b/>
        </w:rPr>
        <w:t>Tại sao lại có tên là Oak?</w:t>
      </w:r>
    </w:p>
    <w:p w14:paraId="6A7E6FC0"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5.</w:t>
      </w:r>
      <w:r w:rsidRPr="0047263E">
        <w:rPr>
          <w:rFonts w:ascii="Roboto Slab" w:hAnsi="Roboto Slab" w:cs="Roboto Slab"/>
          <w:color w:val="000000"/>
        </w:rPr>
        <w:t> Oak là loại cây sồi khỏe mạnh, sống nhiều ở các quốc gia như Mỹ, Pháp, Đức, … Bên ngoài khu làm việc của Green Team là các cây sồi tươi tốt quanh năm.</w:t>
      </w:r>
    </w:p>
    <w:p w14:paraId="0F9202C7" w14:textId="77777777" w:rsidR="00E80520" w:rsidRPr="0047263E" w:rsidRDefault="00E80520" w:rsidP="00E80520">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6.</w:t>
      </w:r>
      <w:r w:rsidRPr="0047263E">
        <w:rPr>
          <w:rFonts w:ascii="Roboto Slab" w:hAnsi="Roboto Slab" w:cs="Roboto Slab"/>
          <w:color w:val="000000"/>
        </w:rPr>
        <w:t> Năm 1995, Oak được đổi tên thành Java.</w:t>
      </w:r>
    </w:p>
    <w:p w14:paraId="6F814097" w14:textId="77777777" w:rsidR="00E80520" w:rsidRPr="0047263E" w:rsidRDefault="00E80520" w:rsidP="00E80520">
      <w:pPr>
        <w:spacing w:line="360" w:lineRule="auto"/>
        <w:rPr>
          <w:rFonts w:ascii="Roboto Slab" w:hAnsi="Roboto Slab" w:cs="Roboto Slab"/>
        </w:rPr>
      </w:pPr>
      <w:r w:rsidRPr="0047263E">
        <w:rPr>
          <w:rFonts w:ascii="Roboto Slab" w:hAnsi="Roboto Slab" w:cs="Roboto Slab"/>
          <w:b/>
        </w:rPr>
        <w:t>Tại sao lại đổi tên thành Java?</w:t>
      </w:r>
    </w:p>
    <w:p w14:paraId="4C97D8D1" w14:textId="77777777" w:rsidR="00E80520" w:rsidRPr="0047263E" w:rsidRDefault="00E80520" w:rsidP="00E80520">
      <w:pPr>
        <w:pStyle w:val="NormalWeb"/>
        <w:spacing w:before="0" w:beforeAutospacing="0" w:after="240" w:afterAutospacing="0" w:line="360" w:lineRule="auto"/>
        <w:ind w:left="720" w:right="48"/>
        <w:jc w:val="both"/>
        <w:rPr>
          <w:rFonts w:ascii="Roboto Slab" w:hAnsi="Roboto Slab" w:cs="Roboto Slab"/>
          <w:color w:val="000000"/>
        </w:rPr>
      </w:pPr>
      <w:r w:rsidRPr="0047263E">
        <w:rPr>
          <w:rFonts w:ascii="Roboto Slab" w:hAnsi="Roboto Slab" w:cs="Roboto Slab"/>
          <w:b/>
          <w:bCs/>
          <w:color w:val="000000"/>
        </w:rPr>
        <w:t>7.</w:t>
      </w:r>
      <w:r w:rsidRPr="0047263E">
        <w:rPr>
          <w:rFonts w:ascii="Roboto Slab" w:hAnsi="Roboto Slab" w:cs="Roboto Slab"/>
          <w:color w:val="000000"/>
        </w:rPr>
        <w:t> Team muốn thu thập để chọn lựa ra một tên mới. Các từ bao gồm dynamic, revolutionary, Silk, jolt, DNA, … Họ muốn cái gì đó mà phản ánh đúng bản chất của công nghệ, đó là: một cuộc cách mạng, có tính động cao, duy nhất, đánh vần dễ dàng, …</w:t>
      </w:r>
    </w:p>
    <w:p w14:paraId="78659C6B" w14:textId="77777777" w:rsidR="00E80520" w:rsidRPr="0047263E" w:rsidRDefault="00E80520" w:rsidP="00E80520">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Theo James Gosling thì Java là một trong các lựa chọn hàng đầu cùng với Silk. Tuy nhiên, vì Java có tính duy nhất hơn, nên hầu như tất cả thành viên team đều lựa chọn Java.</w:t>
      </w:r>
    </w:p>
    <w:p w14:paraId="6D2EB48C" w14:textId="77777777" w:rsidR="00E80520" w:rsidRPr="0047263E" w:rsidRDefault="00E80520" w:rsidP="00027E56">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8.</w:t>
      </w:r>
      <w:r w:rsidRPr="0047263E">
        <w:rPr>
          <w:rFonts w:ascii="Roboto Slab" w:hAnsi="Roboto Slab" w:cs="Roboto Slab"/>
          <w:color w:val="000000"/>
        </w:rPr>
        <w:t> Java là một hòn đảo ở Indonesia, ở nơi này sản phẩm coffee đầu tiên được sản xuất (gọi là java coffee).</w:t>
      </w:r>
    </w:p>
    <w:p w14:paraId="33D14C7B" w14:textId="77777777" w:rsidR="00E80520" w:rsidRPr="0047263E" w:rsidRDefault="00E80520" w:rsidP="00027E56">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9.</w:t>
      </w:r>
      <w:r w:rsidRPr="0047263E">
        <w:rPr>
          <w:rFonts w:ascii="Roboto Slab" w:hAnsi="Roboto Slab" w:cs="Roboto Slab"/>
          <w:color w:val="000000"/>
        </w:rPr>
        <w:t> Bạn nên nhớ rằng Java chỉ là một tên chứ không phải là tên lược danh.</w:t>
      </w:r>
    </w:p>
    <w:p w14:paraId="7F6FDAA1" w14:textId="4168D4FD" w:rsidR="00E80520" w:rsidRPr="0047263E" w:rsidRDefault="00E80520" w:rsidP="00027E56">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10.</w:t>
      </w:r>
      <w:r w:rsidRPr="0047263E">
        <w:rPr>
          <w:rFonts w:ascii="Roboto Slab" w:hAnsi="Roboto Slab" w:cs="Roboto Slab"/>
          <w:color w:val="000000"/>
        </w:rPr>
        <w:t> Java được phát triển đầu tiên bởi Jamas Gosling tại Sun Microsystems (bâ</w:t>
      </w:r>
      <w:r w:rsidR="00027E56" w:rsidRPr="0047263E">
        <w:rPr>
          <w:rFonts w:ascii="Roboto Slab" w:hAnsi="Roboto Slab" w:cs="Roboto Slab"/>
          <w:color w:val="000000"/>
        </w:rPr>
        <w:t>y</w:t>
      </w:r>
      <w:r w:rsidRPr="0047263E">
        <w:rPr>
          <w:rFonts w:ascii="Roboto Slab" w:hAnsi="Roboto Slab" w:cs="Roboto Slab"/>
          <w:color w:val="000000"/>
        </w:rPr>
        <w:t xml:space="preserve"> giờ là công ty con của Oracle Coporation) và được công bố năm 1995.</w:t>
      </w:r>
    </w:p>
    <w:p w14:paraId="01234B6D" w14:textId="77777777" w:rsidR="00E80520" w:rsidRPr="0047263E" w:rsidRDefault="00E80520" w:rsidP="00027E56">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lastRenderedPageBreak/>
        <w:t>11.</w:t>
      </w:r>
      <w:r w:rsidRPr="0047263E">
        <w:rPr>
          <w:rFonts w:ascii="Roboto Slab" w:hAnsi="Roboto Slab" w:cs="Roboto Slab"/>
          <w:color w:val="000000"/>
        </w:rPr>
        <w:t> Năm 1995, tạp chí Time bình chọn Java là một trong 10 sản phẩm tốt nhất năm 1995.</w:t>
      </w:r>
    </w:p>
    <w:p w14:paraId="42114EAB" w14:textId="77777777" w:rsidR="00E80520" w:rsidRPr="0047263E" w:rsidRDefault="00E80520" w:rsidP="00027E56">
      <w:pPr>
        <w:pStyle w:val="NormalWeb"/>
        <w:spacing w:before="0" w:beforeAutospacing="0" w:after="0" w:afterAutospacing="0" w:line="360" w:lineRule="auto"/>
        <w:ind w:left="720" w:right="45"/>
        <w:jc w:val="both"/>
        <w:rPr>
          <w:rFonts w:ascii="Roboto Slab" w:hAnsi="Roboto Slab" w:cs="Roboto Slab"/>
          <w:color w:val="000000"/>
        </w:rPr>
      </w:pPr>
      <w:r w:rsidRPr="0047263E">
        <w:rPr>
          <w:rFonts w:ascii="Roboto Slab" w:hAnsi="Roboto Slab" w:cs="Roboto Slab"/>
          <w:b/>
          <w:bCs/>
          <w:color w:val="000000"/>
        </w:rPr>
        <w:t>12.</w:t>
      </w:r>
      <w:r w:rsidRPr="0047263E">
        <w:rPr>
          <w:rFonts w:ascii="Roboto Slab" w:hAnsi="Roboto Slab" w:cs="Roboto Slab"/>
          <w:color w:val="000000"/>
        </w:rPr>
        <w:t> JDK 1.0 được công bố vào 23/1/1996.</w:t>
      </w:r>
    </w:p>
    <w:p w14:paraId="2D03C732" w14:textId="77777777" w:rsidR="00E80520" w:rsidRPr="0047263E" w:rsidRDefault="00E80520" w:rsidP="00E80520">
      <w:pPr>
        <w:pStyle w:val="Heading3"/>
        <w:rPr>
          <w:rFonts w:cs="Roboto Slab"/>
        </w:rPr>
      </w:pPr>
      <w:r w:rsidRPr="0047263E">
        <w:rPr>
          <w:rFonts w:cs="Roboto Slab"/>
        </w:rPr>
        <w:t>Lịch sử các phiên bản Java</w:t>
      </w:r>
    </w:p>
    <w:p w14:paraId="04FD9CA3" w14:textId="77777777" w:rsidR="00E80520" w:rsidRPr="0047263E" w:rsidRDefault="00E80520" w:rsidP="00580766">
      <w:pPr>
        <w:pStyle w:val="NormalWeb"/>
        <w:spacing w:before="0" w:beforeAutospacing="0" w:after="120" w:afterAutospacing="0" w:line="360" w:lineRule="auto"/>
        <w:ind w:left="45" w:right="45"/>
        <w:jc w:val="both"/>
        <w:rPr>
          <w:rFonts w:ascii="Roboto Slab" w:hAnsi="Roboto Slab" w:cs="Roboto Slab"/>
          <w:color w:val="000000"/>
        </w:rPr>
      </w:pPr>
      <w:r w:rsidRPr="0047263E">
        <w:rPr>
          <w:rFonts w:ascii="Roboto Slab" w:hAnsi="Roboto Slab" w:cs="Roboto Slab"/>
          <w:color w:val="000000"/>
        </w:rPr>
        <w:t>Trải qua quá trình cải tiến và phát triển, đã có nhiều phiên bản Java được công bố. Phiên bản Java hiện tại là Java SE 8.</w:t>
      </w:r>
    </w:p>
    <w:p w14:paraId="106EDA08"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JDK Alpha và Beta (1995)</w:t>
      </w:r>
    </w:p>
    <w:p w14:paraId="07AF1CF5"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JDK 1.0 (23/1/1996)</w:t>
      </w:r>
    </w:p>
    <w:p w14:paraId="63F69162"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JDK 1.1 (19/2/1997)</w:t>
      </w:r>
    </w:p>
    <w:p w14:paraId="05344727"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J2SE 1.2 (8/12/1998)</w:t>
      </w:r>
    </w:p>
    <w:p w14:paraId="419A61E2"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J2SE 1.3 (8/5/2000)</w:t>
      </w:r>
    </w:p>
    <w:p w14:paraId="5AA9F637"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J2SE 1.4 (6/5/2002)</w:t>
      </w:r>
    </w:p>
    <w:p w14:paraId="45577106"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J2SE 5.0 (30/9/2004)</w:t>
      </w:r>
    </w:p>
    <w:p w14:paraId="4697D33D"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Java SE 6 (11/12/2006)</w:t>
      </w:r>
    </w:p>
    <w:p w14:paraId="498F9FC1"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Java SE 7 (28/7/2011)</w:t>
      </w:r>
    </w:p>
    <w:p w14:paraId="25F08BBA" w14:textId="77777777" w:rsidR="00E80520" w:rsidRPr="0047263E" w:rsidRDefault="00E80520" w:rsidP="00580766">
      <w:pPr>
        <w:pStyle w:val="NormalWeb"/>
        <w:numPr>
          <w:ilvl w:val="0"/>
          <w:numId w:val="115"/>
        </w:numPr>
        <w:tabs>
          <w:tab w:val="clear" w:pos="720"/>
        </w:tabs>
        <w:spacing w:before="0" w:beforeAutospacing="0" w:after="0" w:afterAutospacing="0" w:line="360" w:lineRule="auto"/>
        <w:ind w:left="714" w:hanging="357"/>
        <w:jc w:val="both"/>
        <w:rPr>
          <w:rFonts w:ascii="Roboto Slab" w:hAnsi="Roboto Slab" w:cs="Roboto Slab"/>
          <w:color w:val="000000"/>
        </w:rPr>
      </w:pPr>
      <w:r w:rsidRPr="0047263E">
        <w:rPr>
          <w:rFonts w:ascii="Roboto Slab" w:hAnsi="Roboto Slab" w:cs="Roboto Slab"/>
          <w:color w:val="000000"/>
        </w:rPr>
        <w:t>Java SE 8 (18/3/2014)</w:t>
      </w:r>
    </w:p>
    <w:p w14:paraId="4750891D" w14:textId="6E96C89A" w:rsidR="0047263E" w:rsidRPr="0047263E" w:rsidRDefault="0047263E" w:rsidP="00326C7A">
      <w:pPr>
        <w:pStyle w:val="NormalWeb"/>
        <w:shd w:val="clear" w:color="auto" w:fill="FFFFFF"/>
        <w:spacing w:before="0" w:beforeAutospacing="0" w:after="240" w:afterAutospacing="0" w:line="360" w:lineRule="atLeast"/>
        <w:ind w:left="48" w:right="48"/>
        <w:jc w:val="both"/>
        <w:rPr>
          <w:rStyle w:val="titledetail"/>
          <w:rFonts w:ascii="Roboto Slab" w:hAnsi="Roboto Slab" w:cs="Roboto Slab"/>
        </w:rPr>
      </w:pPr>
      <w:r w:rsidRPr="0047263E">
        <w:rPr>
          <w:rStyle w:val="titledetail"/>
          <w:rFonts w:ascii="Roboto Slab" w:hAnsi="Roboto Slab" w:cs="Roboto Slab"/>
        </w:rPr>
        <w:br w:type="page"/>
      </w:r>
    </w:p>
    <w:p w14:paraId="44FF7C46" w14:textId="7767C9CA" w:rsidR="00FA1263" w:rsidRDefault="00FA1263" w:rsidP="00FA1263">
      <w:pPr>
        <w:pStyle w:val="Heading2"/>
      </w:pPr>
      <w:r w:rsidRPr="00FA1263">
        <w:lastRenderedPageBreak/>
        <w:t>CÀI ĐẶT JDK VÀ BIẾN MÔI TRƯỜNG CHO JAVA</w:t>
      </w:r>
    </w:p>
    <w:p w14:paraId="4E49B8C0" w14:textId="4E43F9B5" w:rsidR="00B2323D" w:rsidRPr="00B2323D" w:rsidRDefault="00B2323D" w:rsidP="00B2323D">
      <w:pPr>
        <w:shd w:val="clear" w:color="auto" w:fill="FFFFFF"/>
        <w:spacing w:line="360" w:lineRule="auto"/>
        <w:jc w:val="both"/>
        <w:textAlignment w:val="baseline"/>
        <w:rPr>
          <w:rFonts w:ascii="Roboto Slab" w:eastAsia="Times New Roman" w:hAnsi="Roboto Slab" w:cs="Roboto Slab"/>
        </w:rPr>
      </w:pPr>
      <w:r w:rsidRPr="00B2323D">
        <w:rPr>
          <w:rFonts w:ascii="Roboto Slab" w:eastAsia="Times New Roman" w:hAnsi="Roboto Slab" w:cs="Roboto Slab"/>
        </w:rPr>
        <w:t>Để lập trình Java thì cần phải có</w:t>
      </w:r>
      <w:r>
        <w:rPr>
          <w:rFonts w:ascii="Roboto Slab" w:eastAsia="Times New Roman" w:hAnsi="Roboto Slab" w:cs="Roboto Slab"/>
        </w:rPr>
        <w:t xml:space="preserve"> </w:t>
      </w:r>
      <w:r w:rsidRPr="00B2323D">
        <w:rPr>
          <w:rFonts w:ascii="Roboto Slab" w:eastAsia="Times New Roman" w:hAnsi="Roboto Slab" w:cs="Roboto Slab"/>
          <w:b/>
          <w:bCs/>
          <w:bdr w:val="none" w:sz="0" w:space="0" w:color="auto" w:frame="1"/>
        </w:rPr>
        <w:t>2 thành phần</w:t>
      </w:r>
      <w:r w:rsidRPr="00B2323D">
        <w:rPr>
          <w:rFonts w:ascii="Roboto Slab" w:eastAsia="Times New Roman" w:hAnsi="Roboto Slab" w:cs="Roboto Slab"/>
        </w:rPr>
        <w:t>:</w:t>
      </w:r>
    </w:p>
    <w:p w14:paraId="7D4185D2" w14:textId="01CD0806" w:rsidR="00B2323D" w:rsidRPr="00B2323D" w:rsidRDefault="00B2323D" w:rsidP="00B2323D">
      <w:pPr>
        <w:numPr>
          <w:ilvl w:val="0"/>
          <w:numId w:val="170"/>
        </w:numPr>
        <w:shd w:val="clear" w:color="auto" w:fill="FFFFFF"/>
        <w:spacing w:line="360" w:lineRule="auto"/>
        <w:jc w:val="both"/>
        <w:textAlignment w:val="baseline"/>
        <w:rPr>
          <w:rFonts w:ascii="Roboto Slab" w:eastAsia="Times New Roman" w:hAnsi="Roboto Slab" w:cs="Roboto Slab"/>
        </w:rPr>
      </w:pPr>
      <w:r w:rsidRPr="00B2323D">
        <w:rPr>
          <w:rFonts w:ascii="Roboto Slab" w:eastAsia="Times New Roman" w:hAnsi="Roboto Slab" w:cs="Roboto Slab"/>
          <w:b/>
          <w:bCs/>
          <w:bdr w:val="none" w:sz="0" w:space="0" w:color="auto" w:frame="1"/>
        </w:rPr>
        <w:t>JDK:</w:t>
      </w:r>
      <w:r>
        <w:rPr>
          <w:rFonts w:ascii="Roboto Slab" w:eastAsia="Times New Roman" w:hAnsi="Roboto Slab" w:cs="Roboto Slab"/>
        </w:rPr>
        <w:t xml:space="preserve"> </w:t>
      </w:r>
      <w:r w:rsidRPr="00B2323D">
        <w:rPr>
          <w:rFonts w:ascii="Roboto Slab" w:eastAsia="Times New Roman" w:hAnsi="Roboto Slab" w:cs="Roboto Slab"/>
        </w:rPr>
        <w:t>viết tắt của Java Development Kit là một bộ phần mềm cung cấp môi trường phát triển ứng dụng viết bằng ngôn ngữ Java. JDK bao gồm cả Java Runtime Environment giúp lập trình viên có thể chạy thử để kiểm tra ứng dụng trong quá trình phát triển ứng dụng</w:t>
      </w:r>
      <w:r>
        <w:rPr>
          <w:rFonts w:ascii="Roboto Slab" w:eastAsia="Times New Roman" w:hAnsi="Roboto Slab" w:cs="Roboto Slab"/>
        </w:rPr>
        <w:t xml:space="preserve">. </w:t>
      </w:r>
      <w:r w:rsidRPr="00B2323D">
        <w:rPr>
          <w:rFonts w:ascii="Roboto Slab" w:eastAsia="Times New Roman" w:hAnsi="Roboto Slab" w:cs="Roboto Slab"/>
        </w:rPr>
        <w:t>Các bạn hoàn toàn có thể tải và cài đặt các phiên bản JDK, tuy nhiên trong phạm vi khóa học này mình sử dụng JDK phiên bản 8 có mã java là 1.8.0_301</w:t>
      </w:r>
    </w:p>
    <w:p w14:paraId="3EC75CA7" w14:textId="22132C70" w:rsidR="00B2323D" w:rsidRPr="00B2323D" w:rsidRDefault="00B2323D" w:rsidP="00B2323D">
      <w:pPr>
        <w:numPr>
          <w:ilvl w:val="0"/>
          <w:numId w:val="170"/>
        </w:numPr>
        <w:shd w:val="clear" w:color="auto" w:fill="FFFFFF"/>
        <w:spacing w:line="360" w:lineRule="auto"/>
        <w:jc w:val="both"/>
        <w:textAlignment w:val="baseline"/>
        <w:rPr>
          <w:rFonts w:ascii="Roboto Slab" w:eastAsia="Times New Roman" w:hAnsi="Roboto Slab" w:cs="Roboto Slab"/>
        </w:rPr>
      </w:pPr>
      <w:r w:rsidRPr="00B2323D">
        <w:rPr>
          <w:rFonts w:ascii="Roboto Slab" w:eastAsia="Times New Roman" w:hAnsi="Roboto Slab" w:cs="Roboto Slab"/>
          <w:b/>
          <w:bCs/>
          <w:bdr w:val="none" w:sz="0" w:space="0" w:color="auto" w:frame="1"/>
        </w:rPr>
        <w:t>Phần mềm hỗ trợ soạn thảo mã nguồn</w:t>
      </w:r>
      <w:r>
        <w:rPr>
          <w:rFonts w:ascii="Roboto Slab" w:eastAsia="Times New Roman" w:hAnsi="Roboto Slab" w:cs="Roboto Slab"/>
        </w:rPr>
        <w:t xml:space="preserve"> </w:t>
      </w:r>
      <w:r w:rsidRPr="00B2323D">
        <w:rPr>
          <w:rFonts w:ascii="Roboto Slab" w:eastAsia="Times New Roman" w:hAnsi="Roboto Slab" w:cs="Roboto Slab"/>
        </w:rPr>
        <w:t xml:space="preserve">(source code). IDE mà mình sử dụng trong phạm vi khóa học là </w:t>
      </w:r>
      <w:r w:rsidR="00D3026E">
        <w:rPr>
          <w:rFonts w:ascii="Roboto Slab" w:eastAsia="Times New Roman" w:hAnsi="Roboto Slab" w:cs="Roboto Slab"/>
        </w:rPr>
        <w:t>Visual Studio Code.</w:t>
      </w:r>
    </w:p>
    <w:p w14:paraId="08400475" w14:textId="77777777" w:rsidR="001C364D" w:rsidRPr="00B2323D" w:rsidRDefault="001C364D" w:rsidP="00B2323D">
      <w:pPr>
        <w:pStyle w:val="Heading3"/>
      </w:pPr>
      <w:r w:rsidRPr="00B2323D">
        <w:t>Java JDK là gì? Nên tải / cài đặt phiên bản Java JDK nào?</w:t>
      </w:r>
    </w:p>
    <w:p w14:paraId="36F9801D" w14:textId="77777777" w:rsidR="006152BF" w:rsidRPr="00D3026E" w:rsidRDefault="001C364D" w:rsidP="00D3026E">
      <w:pPr>
        <w:pStyle w:val="NormalWeb"/>
        <w:shd w:val="clear" w:color="auto" w:fill="FFFFFF"/>
        <w:spacing w:before="0" w:beforeAutospacing="0" w:after="150" w:afterAutospacing="0" w:line="360" w:lineRule="auto"/>
        <w:jc w:val="both"/>
        <w:rPr>
          <w:rFonts w:ascii="Roboto Slab" w:hAnsi="Roboto Slab" w:cs="Roboto Slab"/>
        </w:rPr>
      </w:pPr>
      <w:r w:rsidRPr="00D3026E">
        <w:rPr>
          <w:rStyle w:val="Strong"/>
          <w:rFonts w:ascii="Roboto Slab" w:hAnsi="Roboto Slab" w:cs="Roboto Slab"/>
          <w:b w:val="0"/>
          <w:bCs w:val="0"/>
        </w:rPr>
        <w:t>Java Development Kit</w:t>
      </w:r>
      <w:r w:rsidR="006152BF" w:rsidRPr="00D3026E">
        <w:rPr>
          <w:rFonts w:ascii="Roboto Slab" w:hAnsi="Roboto Slab" w:cs="Roboto Slab"/>
        </w:rPr>
        <w:t xml:space="preserve"> </w:t>
      </w:r>
      <w:r w:rsidRPr="00D3026E">
        <w:rPr>
          <w:rFonts w:ascii="Roboto Slab" w:hAnsi="Roboto Slab" w:cs="Roboto Slab"/>
        </w:rPr>
        <w:t>(Bộ công cụ phát triển Java - viết tắt là JDK) này cho phép bạn viết code và chạy các chương trình lập trình Java.</w:t>
      </w:r>
    </w:p>
    <w:p w14:paraId="32002648" w14:textId="2B747AF0" w:rsidR="006152BF" w:rsidRPr="00D3026E" w:rsidRDefault="001C364D" w:rsidP="00D3026E">
      <w:pPr>
        <w:pStyle w:val="NormalWeb"/>
        <w:spacing w:before="0" w:beforeAutospacing="0" w:after="240" w:afterAutospacing="0" w:line="360" w:lineRule="auto"/>
        <w:ind w:right="48"/>
        <w:jc w:val="both"/>
        <w:rPr>
          <w:rFonts w:ascii="Roboto Slab" w:hAnsi="Roboto Slab" w:cs="Roboto Slab"/>
          <w:color w:val="000000"/>
        </w:rPr>
      </w:pPr>
      <w:r w:rsidRPr="00D3026E">
        <w:rPr>
          <w:rStyle w:val="Strong"/>
          <w:rFonts w:ascii="Roboto Slab" w:hAnsi="Roboto Slab" w:cs="Roboto Slab"/>
          <w:b w:val="0"/>
          <w:bCs w:val="0"/>
        </w:rPr>
        <w:t>Tải</w:t>
      </w:r>
      <w:r w:rsidR="006152BF" w:rsidRPr="00D3026E">
        <w:rPr>
          <w:rStyle w:val="Strong"/>
          <w:rFonts w:ascii="Roboto Slab" w:hAnsi="Roboto Slab" w:cs="Roboto Slab"/>
          <w:b w:val="0"/>
          <w:bCs w:val="0"/>
        </w:rPr>
        <w:t xml:space="preserve"> </w:t>
      </w:r>
      <w:r w:rsidRPr="00D3026E">
        <w:rPr>
          <w:rFonts w:ascii="Roboto Slab" w:hAnsi="Roboto Slab" w:cs="Roboto Slab"/>
        </w:rPr>
        <w:t>và</w:t>
      </w:r>
      <w:r w:rsidR="006152BF" w:rsidRPr="00D3026E">
        <w:rPr>
          <w:rFonts w:ascii="Roboto Slab" w:hAnsi="Roboto Slab" w:cs="Roboto Slab"/>
        </w:rPr>
        <w:t xml:space="preserve"> </w:t>
      </w:r>
      <w:r w:rsidRPr="00D3026E">
        <w:rPr>
          <w:rStyle w:val="Strong"/>
          <w:rFonts w:ascii="Roboto Slab" w:hAnsi="Roboto Slab" w:cs="Roboto Slab"/>
          <w:b w:val="0"/>
          <w:bCs w:val="0"/>
        </w:rPr>
        <w:t>Cài đặt Java</w:t>
      </w:r>
      <w:r w:rsidR="006152BF" w:rsidRPr="00D3026E">
        <w:rPr>
          <w:rFonts w:ascii="Roboto Slab" w:hAnsi="Roboto Slab" w:cs="Roboto Slab"/>
        </w:rPr>
        <w:t xml:space="preserve"> </w:t>
      </w:r>
      <w:r w:rsidRPr="00D3026E">
        <w:rPr>
          <w:rFonts w:ascii="Roboto Slab" w:hAnsi="Roboto Slab" w:cs="Roboto Slab"/>
        </w:rPr>
        <w:t>trong Windows</w:t>
      </w:r>
      <w:r w:rsidR="00D3026E" w:rsidRPr="00D3026E">
        <w:rPr>
          <w:rFonts w:ascii="Roboto Slab" w:hAnsi="Roboto Slab" w:cs="Roboto Slab"/>
        </w:rPr>
        <w:t xml:space="preserve">: </w:t>
      </w:r>
      <w:r w:rsidR="00D3026E" w:rsidRPr="00D3026E">
        <w:rPr>
          <w:rFonts w:ascii="Roboto Slab" w:hAnsi="Roboto Slab" w:cs="Roboto Slab"/>
          <w:color w:val="000000"/>
        </w:rPr>
        <w:t xml:space="preserve">download miễn phí tại link sau </w:t>
      </w:r>
      <w:hyperlink r:id="rId9" w:tgtFrame="_blank" w:history="1">
        <w:r w:rsidR="00D3026E" w:rsidRPr="00D3026E">
          <w:rPr>
            <w:rStyle w:val="Hyperlink"/>
            <w:rFonts w:ascii="Roboto Slab" w:hAnsi="Roboto Slab" w:cs="Roboto Slab"/>
            <w:b/>
            <w:bCs/>
            <w:color w:val="313131"/>
          </w:rPr>
          <w:t>Download Java</w:t>
        </w:r>
      </w:hyperlink>
      <w:r w:rsidR="00D3026E" w:rsidRPr="00D3026E">
        <w:rPr>
          <w:rFonts w:ascii="Roboto Slab" w:hAnsi="Roboto Slab" w:cs="Roboto Slab"/>
          <w:color w:val="000000"/>
        </w:rPr>
        <w:t>. Bạn nên download phiên bản Java phù hợp với hệ điều hành máy mà bạn đang sử dụng.</w:t>
      </w:r>
    </w:p>
    <w:p w14:paraId="418D2DB9" w14:textId="51DB1752" w:rsidR="006152BF" w:rsidRPr="00D3026E" w:rsidRDefault="001C364D" w:rsidP="00D3026E">
      <w:pPr>
        <w:pStyle w:val="NormalWeb"/>
        <w:shd w:val="clear" w:color="auto" w:fill="FFFFFF"/>
        <w:spacing w:before="0" w:beforeAutospacing="0" w:after="150" w:afterAutospacing="0" w:line="360" w:lineRule="auto"/>
        <w:jc w:val="both"/>
        <w:rPr>
          <w:rFonts w:ascii="Roboto Slab" w:hAnsi="Roboto Slab" w:cs="Roboto Slab"/>
        </w:rPr>
      </w:pPr>
      <w:r w:rsidRPr="00D3026E">
        <w:rPr>
          <w:rStyle w:val="Strong"/>
          <w:rFonts w:ascii="Roboto Slab" w:hAnsi="Roboto Slab" w:cs="Roboto Slab"/>
          <w:b w:val="0"/>
          <w:bCs w:val="0"/>
        </w:rPr>
        <w:t>Cách cài đặt Java JDK</w:t>
      </w:r>
      <w:r w:rsidR="006152BF" w:rsidRPr="00D3026E">
        <w:rPr>
          <w:rFonts w:ascii="Roboto Slab" w:hAnsi="Roboto Slab" w:cs="Roboto Slab"/>
        </w:rPr>
        <w:t xml:space="preserve"> </w:t>
      </w:r>
      <w:r w:rsidRPr="00D3026E">
        <w:rPr>
          <w:rFonts w:ascii="Roboto Slab" w:hAnsi="Roboto Slab" w:cs="Roboto Slab"/>
        </w:rPr>
        <w:t>phiên bản JDK 7, JDK 8, JDK 8.1, JDK 9, JDK, 10, JDK 11, JDK 12... hay phiên bản</w:t>
      </w:r>
      <w:r w:rsidR="006152BF" w:rsidRPr="00D3026E">
        <w:rPr>
          <w:rFonts w:ascii="Roboto Slab" w:hAnsi="Roboto Slab" w:cs="Roboto Slab"/>
        </w:rPr>
        <w:t xml:space="preserve"> </w:t>
      </w:r>
      <w:r w:rsidRPr="00D3026E">
        <w:rPr>
          <w:rStyle w:val="Strong"/>
          <w:rFonts w:ascii="Roboto Slab" w:hAnsi="Roboto Slab" w:cs="Roboto Slab"/>
          <w:b w:val="0"/>
          <w:bCs w:val="0"/>
        </w:rPr>
        <w:t>Java JDK mới nhất</w:t>
      </w:r>
      <w:r w:rsidR="006152BF" w:rsidRPr="00D3026E">
        <w:rPr>
          <w:rStyle w:val="Strong"/>
          <w:rFonts w:ascii="Roboto Slab" w:hAnsi="Roboto Slab" w:cs="Roboto Slab"/>
          <w:b w:val="0"/>
          <w:bCs w:val="0"/>
        </w:rPr>
        <w:t xml:space="preserve"> </w:t>
      </w:r>
      <w:r w:rsidRPr="00D3026E">
        <w:rPr>
          <w:rFonts w:ascii="Roboto Slab" w:hAnsi="Roboto Slab" w:cs="Roboto Slab"/>
        </w:rPr>
        <w:t>cũng sẽ tương tự.</w:t>
      </w:r>
    </w:p>
    <w:p w14:paraId="6B062982" w14:textId="77777777" w:rsidR="006152BF" w:rsidRPr="00D3026E" w:rsidRDefault="001C364D" w:rsidP="00D3026E">
      <w:pPr>
        <w:pStyle w:val="NormalWeb"/>
        <w:shd w:val="clear" w:color="auto" w:fill="FFFFFF"/>
        <w:spacing w:before="0" w:beforeAutospacing="0" w:after="150" w:afterAutospacing="0" w:line="360" w:lineRule="auto"/>
        <w:jc w:val="both"/>
        <w:rPr>
          <w:rFonts w:ascii="Roboto Slab" w:hAnsi="Roboto Slab" w:cs="Roboto Slab"/>
        </w:rPr>
      </w:pPr>
      <w:r w:rsidRPr="00D3026E">
        <w:rPr>
          <w:rFonts w:ascii="Roboto Slab" w:hAnsi="Roboto Slab" w:cs="Roboto Slab"/>
        </w:rPr>
        <w:t>Bạn có thể cài đặt nhiều phiên bản Java JDK trên cùng một PC.</w:t>
      </w:r>
    </w:p>
    <w:p w14:paraId="470DF88C" w14:textId="77777777" w:rsidR="006152BF" w:rsidRPr="00D3026E" w:rsidRDefault="001C364D" w:rsidP="00D3026E">
      <w:pPr>
        <w:pStyle w:val="NormalWeb"/>
        <w:shd w:val="clear" w:color="auto" w:fill="FFFFFF"/>
        <w:spacing w:before="0" w:beforeAutospacing="0" w:after="150" w:afterAutospacing="0" w:line="360" w:lineRule="auto"/>
        <w:jc w:val="both"/>
        <w:rPr>
          <w:rFonts w:ascii="Roboto Slab" w:hAnsi="Roboto Slab" w:cs="Roboto Slab"/>
        </w:rPr>
      </w:pPr>
      <w:r w:rsidRPr="00D3026E">
        <w:rPr>
          <w:rFonts w:ascii="Roboto Slab" w:hAnsi="Roboto Slab" w:cs="Roboto Slab"/>
        </w:rPr>
        <w:t>Nhưng Oracle (Nhà phát hành Java) khuyên bạn chỉ</w:t>
      </w:r>
      <w:r w:rsidR="006152BF" w:rsidRPr="00D3026E">
        <w:rPr>
          <w:rFonts w:ascii="Roboto Slab" w:hAnsi="Roboto Slab" w:cs="Roboto Slab"/>
        </w:rPr>
        <w:t xml:space="preserve"> </w:t>
      </w:r>
      <w:r w:rsidRPr="00D3026E">
        <w:rPr>
          <w:rStyle w:val="Strong"/>
          <w:rFonts w:ascii="Roboto Slab" w:hAnsi="Roboto Slab" w:cs="Roboto Slab"/>
          <w:b w:val="0"/>
          <w:bCs w:val="0"/>
        </w:rPr>
        <w:t>nên cài đặt phiên bản mới nhất</w:t>
      </w:r>
      <w:r w:rsidR="006152BF" w:rsidRPr="00D3026E">
        <w:rPr>
          <w:rFonts w:ascii="Roboto Slab" w:hAnsi="Roboto Slab" w:cs="Roboto Slab"/>
        </w:rPr>
        <w:t xml:space="preserve"> </w:t>
      </w:r>
      <w:r w:rsidRPr="00D3026E">
        <w:rPr>
          <w:rFonts w:ascii="Roboto Slab" w:hAnsi="Roboto Slab" w:cs="Roboto Slab"/>
        </w:rPr>
        <w:t>hoặc</w:t>
      </w:r>
      <w:r w:rsidR="006152BF" w:rsidRPr="00D3026E">
        <w:rPr>
          <w:rFonts w:ascii="Roboto Slab" w:hAnsi="Roboto Slab" w:cs="Roboto Slab"/>
        </w:rPr>
        <w:t xml:space="preserve"> </w:t>
      </w:r>
      <w:r w:rsidRPr="00D3026E">
        <w:rPr>
          <w:rStyle w:val="Strong"/>
          <w:rFonts w:ascii="Roboto Slab" w:hAnsi="Roboto Slab" w:cs="Roboto Slab"/>
          <w:b w:val="0"/>
          <w:bCs w:val="0"/>
        </w:rPr>
        <w:t>phiên bản được hỗ trợ dài hạn mới nhất</w:t>
      </w:r>
      <w:r w:rsidR="006152BF" w:rsidRPr="00D3026E">
        <w:rPr>
          <w:rFonts w:ascii="Roboto Slab" w:hAnsi="Roboto Slab" w:cs="Roboto Slab"/>
        </w:rPr>
        <w:t xml:space="preserve"> </w:t>
      </w:r>
      <w:r w:rsidRPr="00D3026E">
        <w:rPr>
          <w:rFonts w:ascii="Roboto Slab" w:hAnsi="Roboto Slab" w:cs="Roboto Slab"/>
        </w:rPr>
        <w:t>có dán nhãn</w:t>
      </w:r>
      <w:r w:rsidR="006152BF" w:rsidRPr="00D3026E">
        <w:rPr>
          <w:rFonts w:ascii="Roboto Slab" w:hAnsi="Roboto Slab" w:cs="Roboto Slab"/>
        </w:rPr>
        <w:t xml:space="preserve"> </w:t>
      </w:r>
      <w:r w:rsidRPr="00D3026E">
        <w:rPr>
          <w:rStyle w:val="Strong"/>
          <w:rFonts w:ascii="Roboto Slab" w:hAnsi="Roboto Slab" w:cs="Roboto Slab"/>
          <w:b w:val="0"/>
          <w:bCs w:val="0"/>
        </w:rPr>
        <w:t>LTS</w:t>
      </w:r>
      <w:r w:rsidR="006152BF" w:rsidRPr="00D3026E">
        <w:rPr>
          <w:rFonts w:ascii="Roboto Slab" w:hAnsi="Roboto Slab" w:cs="Roboto Slab"/>
        </w:rPr>
        <w:t xml:space="preserve"> </w:t>
      </w:r>
      <w:r w:rsidRPr="00D3026E">
        <w:rPr>
          <w:rFonts w:ascii="Roboto Slab" w:hAnsi="Roboto Slab" w:cs="Roboto Slab"/>
        </w:rPr>
        <w:t>(Long-Term Support) vào sau tên phiên bản.</w:t>
      </w:r>
    </w:p>
    <w:p w14:paraId="18CFD679" w14:textId="77777777" w:rsidR="001C364D" w:rsidRPr="00D3026E" w:rsidRDefault="001C364D" w:rsidP="00D3026E">
      <w:pPr>
        <w:numPr>
          <w:ilvl w:val="0"/>
          <w:numId w:val="94"/>
        </w:numPr>
        <w:shd w:val="clear" w:color="auto" w:fill="FFFFFF"/>
        <w:spacing w:line="360" w:lineRule="auto"/>
        <w:ind w:left="714" w:hanging="357"/>
        <w:jc w:val="both"/>
        <w:rPr>
          <w:rFonts w:ascii="Roboto Slab" w:hAnsi="Roboto Slab" w:cs="Roboto Slab"/>
          <w:lang w:val="pt-BR"/>
        </w:rPr>
      </w:pPr>
      <w:r w:rsidRPr="00D3026E">
        <w:rPr>
          <w:rStyle w:val="Strong"/>
          <w:rFonts w:ascii="Roboto Slab" w:hAnsi="Roboto Slab" w:cs="Roboto Slab"/>
          <w:b w:val="0"/>
          <w:bCs w:val="0"/>
          <w:lang w:val="pt-BR"/>
        </w:rPr>
        <w:t>Ví dụ như Java SE 11.0.2 (LTS)</w:t>
      </w:r>
    </w:p>
    <w:p w14:paraId="78639A9F" w14:textId="77777777" w:rsidR="001C364D" w:rsidRPr="00415107" w:rsidRDefault="001C364D" w:rsidP="00D3026E">
      <w:pPr>
        <w:spacing w:line="360" w:lineRule="auto"/>
        <w:jc w:val="both"/>
        <w:rPr>
          <w:rFonts w:ascii="Roboto Slab" w:hAnsi="Roboto Slab" w:cs="Roboto Slab"/>
          <w:lang w:val="pt-BR"/>
        </w:rPr>
      </w:pPr>
      <w:r w:rsidRPr="00415107">
        <w:rPr>
          <w:rFonts w:ascii="Roboto Slab" w:hAnsi="Roboto Slab" w:cs="Roboto Slab"/>
          <w:b/>
          <w:bCs/>
          <w:lang w:val="pt-BR"/>
        </w:rPr>
        <w:t>Bước 1</w:t>
      </w:r>
      <w:r w:rsidRPr="00415107">
        <w:rPr>
          <w:rFonts w:ascii="Roboto Slab" w:hAnsi="Roboto Slab" w:cs="Roboto Slab"/>
          <w:lang w:val="pt-BR"/>
        </w:rPr>
        <w:t>: Tải Phiên bản Java JDK chuẩn trên trang chủ của Oracle</w:t>
      </w:r>
    </w:p>
    <w:p w14:paraId="202FCE95" w14:textId="2306C879" w:rsidR="001C364D" w:rsidRPr="00D3026E" w:rsidRDefault="001C364D" w:rsidP="00D3026E">
      <w:pPr>
        <w:shd w:val="clear" w:color="auto" w:fill="FFFFFF"/>
        <w:spacing w:line="360" w:lineRule="auto"/>
        <w:jc w:val="both"/>
        <w:rPr>
          <w:rFonts w:ascii="Roboto Slab" w:hAnsi="Roboto Slab" w:cs="Roboto Slab"/>
          <w:lang w:val="pt-BR"/>
        </w:rPr>
      </w:pPr>
      <w:r w:rsidRPr="00D3026E">
        <w:rPr>
          <w:rFonts w:ascii="Roboto Slab" w:hAnsi="Roboto Slab" w:cs="Roboto Slab"/>
          <w:lang w:val="pt-BR"/>
        </w:rPr>
        <w:t>Để</w:t>
      </w:r>
      <w:r w:rsidR="006152BF" w:rsidRPr="00D3026E">
        <w:rPr>
          <w:rFonts w:ascii="Roboto Slab" w:hAnsi="Roboto Slab" w:cs="Roboto Slab"/>
          <w:lang w:val="pt-BR"/>
        </w:rPr>
        <w:t xml:space="preserve"> </w:t>
      </w:r>
      <w:r w:rsidRPr="00D3026E">
        <w:rPr>
          <w:rStyle w:val="Strong"/>
          <w:rFonts w:ascii="Roboto Slab" w:hAnsi="Roboto Slab" w:cs="Roboto Slab"/>
          <w:b w:val="0"/>
          <w:bCs w:val="0"/>
          <w:lang w:val="pt-BR"/>
        </w:rPr>
        <w:t>tải Java JDK</w:t>
      </w:r>
      <w:r w:rsidR="006152BF" w:rsidRPr="00D3026E">
        <w:rPr>
          <w:rFonts w:ascii="Roboto Slab" w:hAnsi="Roboto Slab" w:cs="Roboto Slab"/>
          <w:lang w:val="pt-BR"/>
        </w:rPr>
        <w:t xml:space="preserve"> </w:t>
      </w:r>
      <w:r w:rsidRPr="00D3026E">
        <w:rPr>
          <w:rFonts w:ascii="Roboto Slab" w:hAnsi="Roboto Slab" w:cs="Roboto Slab"/>
          <w:lang w:val="pt-BR"/>
        </w:rPr>
        <w:t>với phiên bản chuẩn nhất ta làm các bước sau:</w:t>
      </w:r>
    </w:p>
    <w:p w14:paraId="6514F7AE" w14:textId="3D3C306D" w:rsidR="001C364D" w:rsidRPr="00D3026E" w:rsidRDefault="001C364D" w:rsidP="00D3026E">
      <w:pPr>
        <w:numPr>
          <w:ilvl w:val="0"/>
          <w:numId w:val="95"/>
        </w:numPr>
        <w:shd w:val="clear" w:color="auto" w:fill="FFFFFF"/>
        <w:spacing w:line="360" w:lineRule="auto"/>
        <w:jc w:val="both"/>
        <w:rPr>
          <w:rFonts w:ascii="Roboto Slab" w:hAnsi="Roboto Slab" w:cs="Roboto Slab"/>
          <w:lang w:val="pt-BR"/>
        </w:rPr>
      </w:pPr>
      <w:r w:rsidRPr="00D3026E">
        <w:rPr>
          <w:rFonts w:ascii="Roboto Slab" w:hAnsi="Roboto Slab" w:cs="Roboto Slab"/>
          <w:lang w:val="pt-BR"/>
        </w:rPr>
        <w:t>Vào trang tải Java JDK của Oracle</w:t>
      </w:r>
      <w:r w:rsidR="006152BF" w:rsidRPr="00D3026E">
        <w:rPr>
          <w:rFonts w:ascii="Roboto Slab" w:hAnsi="Roboto Slab" w:cs="Roboto Slab"/>
          <w:lang w:val="pt-BR"/>
        </w:rPr>
        <w:t xml:space="preserve"> </w:t>
      </w:r>
      <w:hyperlink r:id="rId10" w:history="1">
        <w:r w:rsidR="00D3026E" w:rsidRPr="00D3026E">
          <w:rPr>
            <w:rStyle w:val="Hyperlink"/>
            <w:rFonts w:ascii="Roboto Slab" w:hAnsi="Roboto Slab" w:cs="Roboto Slab"/>
            <w:color w:val="auto"/>
            <w:lang w:val="pt-BR"/>
          </w:rPr>
          <w:t>T</w:t>
        </w:r>
        <w:r w:rsidRPr="00D3026E">
          <w:rPr>
            <w:rStyle w:val="Hyperlink"/>
            <w:rFonts w:ascii="Roboto Slab" w:hAnsi="Roboto Slab" w:cs="Roboto Slab"/>
            <w:color w:val="auto"/>
            <w:lang w:val="pt-BR"/>
          </w:rPr>
          <w:t>ại đây</w:t>
        </w:r>
      </w:hyperlink>
    </w:p>
    <w:p w14:paraId="706EA7F9" w14:textId="77777777" w:rsidR="001C364D" w:rsidRPr="00D3026E" w:rsidRDefault="001C364D" w:rsidP="00D3026E">
      <w:pPr>
        <w:numPr>
          <w:ilvl w:val="0"/>
          <w:numId w:val="95"/>
        </w:numPr>
        <w:shd w:val="clear" w:color="auto" w:fill="FFFFFF"/>
        <w:spacing w:before="100" w:beforeAutospacing="1" w:after="100" w:afterAutospacing="1" w:line="360" w:lineRule="auto"/>
        <w:jc w:val="both"/>
        <w:rPr>
          <w:rFonts w:ascii="Roboto Slab" w:hAnsi="Roboto Slab" w:cs="Roboto Slab"/>
          <w:lang w:val="pt-BR"/>
        </w:rPr>
      </w:pPr>
      <w:r w:rsidRPr="00D3026E">
        <w:rPr>
          <w:rFonts w:ascii="Roboto Slab" w:hAnsi="Roboto Slab" w:cs="Roboto Slab"/>
          <w:lang w:val="pt-BR"/>
        </w:rPr>
        <w:t>Chọn phiên bản mới nhất hoặc được hỗ trợ dài hạn (LTS)</w:t>
      </w:r>
    </w:p>
    <w:p w14:paraId="602EEC86" w14:textId="2B7543BF" w:rsidR="001C364D" w:rsidRPr="00415107" w:rsidRDefault="001C364D" w:rsidP="00D3026E">
      <w:pPr>
        <w:shd w:val="clear" w:color="auto" w:fill="FFFFFF"/>
        <w:spacing w:line="360" w:lineRule="auto"/>
        <w:jc w:val="both"/>
        <w:rPr>
          <w:rFonts w:ascii="Roboto Slab" w:hAnsi="Roboto Slab" w:cs="Roboto Slab"/>
          <w:lang w:val="pt-BR"/>
        </w:rPr>
      </w:pPr>
    </w:p>
    <w:p w14:paraId="0334AE45" w14:textId="4CB4C210" w:rsidR="001C364D" w:rsidRPr="00415107" w:rsidRDefault="001C364D" w:rsidP="00D3026E">
      <w:pPr>
        <w:shd w:val="clear" w:color="auto" w:fill="FFFFFF"/>
        <w:spacing w:line="360" w:lineRule="auto"/>
        <w:jc w:val="both"/>
        <w:rPr>
          <w:rFonts w:ascii="Roboto Slab" w:hAnsi="Roboto Slab" w:cs="Roboto Slab"/>
          <w:lang w:val="pt-BR"/>
        </w:rPr>
      </w:pPr>
      <w:r w:rsidRPr="00415107">
        <w:rPr>
          <w:rStyle w:val="Emphasis"/>
          <w:rFonts w:ascii="Roboto Slab" w:hAnsi="Roboto Slab" w:cs="Roboto Slab"/>
          <w:i w:val="0"/>
          <w:iCs w:val="0"/>
          <w:lang w:val="pt-BR"/>
        </w:rPr>
        <w:lastRenderedPageBreak/>
        <w:t>Tải xuống Phiên bản Java JDK mới nhất Java SE 12</w:t>
      </w:r>
    </w:p>
    <w:p w14:paraId="7839C37D" w14:textId="2F3AA350" w:rsidR="00AF3B57" w:rsidRPr="00415107" w:rsidRDefault="001C364D" w:rsidP="00D3026E">
      <w:pPr>
        <w:shd w:val="clear" w:color="auto" w:fill="FFFFFF"/>
        <w:spacing w:line="360" w:lineRule="auto"/>
        <w:jc w:val="both"/>
        <w:rPr>
          <w:rFonts w:ascii="Roboto Slab" w:hAnsi="Roboto Slab" w:cs="Roboto Slab"/>
          <w:lang w:val="pt-BR"/>
        </w:rPr>
      </w:pPr>
      <w:r w:rsidRPr="00415107">
        <w:rPr>
          <w:rStyle w:val="Emphasis"/>
          <w:rFonts w:ascii="Roboto Slab" w:hAnsi="Roboto Slab" w:cs="Roboto Slab"/>
          <w:i w:val="0"/>
          <w:iCs w:val="0"/>
          <w:lang w:val="pt-BR"/>
        </w:rPr>
        <w:t>Tải xuống Phiên bản Java JDK được hỗ trợ dài hạn mới nhất Java SE 11.0.2 (LTS)</w:t>
      </w:r>
    </w:p>
    <w:p w14:paraId="77F33956" w14:textId="77FB214F" w:rsidR="001C364D" w:rsidRPr="00415107" w:rsidRDefault="001C364D" w:rsidP="00D3026E">
      <w:pPr>
        <w:shd w:val="clear" w:color="auto" w:fill="FFFFFF"/>
        <w:spacing w:line="360" w:lineRule="auto"/>
        <w:jc w:val="both"/>
        <w:rPr>
          <w:rFonts w:ascii="Roboto Slab" w:hAnsi="Roboto Slab" w:cs="Roboto Slab"/>
          <w:lang w:val="pt-BR"/>
        </w:rPr>
      </w:pPr>
      <w:r w:rsidRPr="00415107">
        <w:rPr>
          <w:rFonts w:ascii="Roboto Slab" w:hAnsi="Roboto Slab" w:cs="Roboto Slab"/>
          <w:lang w:val="pt-BR"/>
        </w:rPr>
        <w:t>Ở đây, để hoạt động tốt nhất và ổn định nhất. Mình chọn Phiên bản Java SE 11.0.2 (LTS) vì nó được Oracle gắn nhãn hỗ trợ dài hạn.</w:t>
      </w:r>
    </w:p>
    <w:p w14:paraId="48EB9107" w14:textId="77777777" w:rsidR="001C364D" w:rsidRPr="00415107" w:rsidRDefault="001C364D" w:rsidP="00D3026E">
      <w:pPr>
        <w:spacing w:line="360" w:lineRule="auto"/>
        <w:jc w:val="both"/>
        <w:rPr>
          <w:rFonts w:ascii="Roboto Slab" w:hAnsi="Roboto Slab" w:cs="Roboto Slab"/>
          <w:lang w:val="pt-BR"/>
        </w:rPr>
      </w:pPr>
      <w:r w:rsidRPr="00415107">
        <w:rPr>
          <w:rFonts w:ascii="Roboto Slab" w:hAnsi="Roboto Slab" w:cs="Roboto Slab"/>
          <w:b/>
          <w:bCs/>
          <w:lang w:val="pt-BR"/>
        </w:rPr>
        <w:t>Bước 2</w:t>
      </w:r>
      <w:r w:rsidRPr="00415107">
        <w:rPr>
          <w:rFonts w:ascii="Roboto Slab" w:hAnsi="Roboto Slab" w:cs="Roboto Slab"/>
          <w:lang w:val="pt-BR"/>
        </w:rPr>
        <w:t>: Chọn Phiên bản Java JDK phù hợp với hệ điều hành sử dụng (Windows)</w:t>
      </w:r>
    </w:p>
    <w:p w14:paraId="4C87DF59" w14:textId="77777777" w:rsidR="00AF3B57" w:rsidRPr="00415107" w:rsidRDefault="001C364D" w:rsidP="00D3026E">
      <w:pPr>
        <w:shd w:val="clear" w:color="auto" w:fill="FFFFFF"/>
        <w:spacing w:line="360" w:lineRule="auto"/>
        <w:jc w:val="both"/>
        <w:rPr>
          <w:rFonts w:ascii="Roboto Slab" w:hAnsi="Roboto Slab" w:cs="Roboto Slab"/>
          <w:lang w:val="pt-BR"/>
        </w:rPr>
      </w:pPr>
      <w:r w:rsidRPr="00415107">
        <w:rPr>
          <w:rFonts w:ascii="Roboto Slab" w:hAnsi="Roboto Slab" w:cs="Roboto Slab"/>
          <w:lang w:val="pt-BR"/>
        </w:rPr>
        <w:t>Bước 1 mới chỉ chọn phiên bản phù hợp.</w:t>
      </w:r>
    </w:p>
    <w:p w14:paraId="2040A4BC" w14:textId="77777777" w:rsidR="00AF3B57" w:rsidRPr="00415107" w:rsidRDefault="001C364D" w:rsidP="00D3026E">
      <w:pPr>
        <w:shd w:val="clear" w:color="auto" w:fill="FFFFFF"/>
        <w:spacing w:line="360" w:lineRule="auto"/>
        <w:jc w:val="both"/>
        <w:rPr>
          <w:rFonts w:ascii="Roboto Slab" w:hAnsi="Roboto Slab" w:cs="Roboto Slab"/>
          <w:lang w:val="pt-BR"/>
        </w:rPr>
      </w:pPr>
      <w:r w:rsidRPr="00415107">
        <w:rPr>
          <w:rFonts w:ascii="Roboto Slab" w:hAnsi="Roboto Slab" w:cs="Roboto Slab"/>
          <w:lang w:val="pt-BR"/>
        </w:rPr>
        <w:t>Tuy nhiên hệ điều hành mỗi người sử dụng lại khác nhau. Java JDK cũng có phiên bản cho từng hệ điều hành riêng.</w:t>
      </w:r>
    </w:p>
    <w:p w14:paraId="10278BE4" w14:textId="56993D3E" w:rsidR="001C364D" w:rsidRPr="00415107" w:rsidRDefault="001C364D" w:rsidP="00D3026E">
      <w:pPr>
        <w:shd w:val="clear" w:color="auto" w:fill="FFFFFF"/>
        <w:spacing w:line="360" w:lineRule="auto"/>
        <w:jc w:val="both"/>
        <w:rPr>
          <w:rFonts w:ascii="Roboto Slab" w:hAnsi="Roboto Slab" w:cs="Roboto Slab"/>
          <w:lang w:val="pt-BR"/>
        </w:rPr>
      </w:pPr>
      <w:r w:rsidRPr="00415107">
        <w:rPr>
          <w:rFonts w:ascii="Roboto Slab" w:hAnsi="Roboto Slab" w:cs="Roboto Slab"/>
          <w:lang w:val="pt-BR"/>
        </w:rPr>
        <w:t>Ở đây mình sẽ hướng dẫn tải và cài đặt Java JDK cho Windows nên mình lựa chọn như sau:</w:t>
      </w:r>
    </w:p>
    <w:p w14:paraId="5A0E583C" w14:textId="188FCF8E" w:rsidR="001C364D" w:rsidRPr="00415107" w:rsidRDefault="001C364D" w:rsidP="00D3026E">
      <w:pPr>
        <w:numPr>
          <w:ilvl w:val="0"/>
          <w:numId w:val="96"/>
        </w:numPr>
        <w:shd w:val="clear" w:color="auto" w:fill="FFFFFF"/>
        <w:spacing w:before="100" w:beforeAutospacing="1" w:after="100" w:afterAutospacing="1" w:line="360" w:lineRule="auto"/>
        <w:ind w:left="714" w:hanging="357"/>
        <w:jc w:val="both"/>
        <w:rPr>
          <w:rFonts w:ascii="Roboto Slab" w:hAnsi="Roboto Slab" w:cs="Roboto Slab"/>
          <w:lang w:val="pt-BR"/>
        </w:rPr>
      </w:pPr>
      <w:r w:rsidRPr="00415107">
        <w:rPr>
          <w:rFonts w:ascii="Roboto Slab" w:hAnsi="Roboto Slab" w:cs="Roboto Slab"/>
          <w:lang w:val="pt-BR"/>
        </w:rPr>
        <w:t>Tiếp tục ở bước 1, hoặc vào link chọn phiên bản JDK cho hệ điều hành phù hợp </w:t>
      </w:r>
      <w:hyperlink r:id="rId11" w:history="1">
        <w:r w:rsidRPr="00415107">
          <w:rPr>
            <w:rStyle w:val="Hyperlink"/>
            <w:rFonts w:ascii="Roboto Slab" w:hAnsi="Roboto Slab" w:cs="Roboto Slab"/>
            <w:color w:val="auto"/>
            <w:lang w:val="pt-BR"/>
          </w:rPr>
          <w:t>tại đây</w:t>
        </w:r>
      </w:hyperlink>
    </w:p>
    <w:p w14:paraId="735BEECE" w14:textId="0CD24DB2" w:rsidR="001C364D" w:rsidRPr="00415107" w:rsidRDefault="001C364D" w:rsidP="00D3026E">
      <w:pPr>
        <w:shd w:val="clear" w:color="auto" w:fill="FFFFFF"/>
        <w:spacing w:line="360" w:lineRule="auto"/>
        <w:jc w:val="both"/>
        <w:rPr>
          <w:rFonts w:ascii="Roboto Slab" w:hAnsi="Roboto Slab" w:cs="Roboto Slab"/>
          <w:lang w:val="pt-BR"/>
        </w:rPr>
      </w:pPr>
      <w:r w:rsidRPr="00415107">
        <w:rPr>
          <w:rStyle w:val="Emphasis"/>
          <w:rFonts w:ascii="Roboto Slab" w:hAnsi="Roboto Slab" w:cs="Roboto Slab"/>
          <w:lang w:val="pt-BR"/>
        </w:rPr>
        <w:t>Lựa chọn phiên bản Java JDK (LTS) phù hợp với hệ điều hành</w:t>
      </w:r>
    </w:p>
    <w:p w14:paraId="28E53C17" w14:textId="77777777" w:rsidR="001C364D" w:rsidRPr="00415107" w:rsidRDefault="001C364D" w:rsidP="00D3026E">
      <w:pPr>
        <w:spacing w:line="360" w:lineRule="auto"/>
        <w:jc w:val="both"/>
        <w:rPr>
          <w:rFonts w:ascii="Roboto Slab" w:hAnsi="Roboto Slab" w:cs="Roboto Slab"/>
          <w:lang w:val="pt-BR"/>
        </w:rPr>
      </w:pPr>
      <w:r w:rsidRPr="00415107">
        <w:rPr>
          <w:rFonts w:ascii="Roboto Slab" w:hAnsi="Roboto Slab" w:cs="Roboto Slab"/>
          <w:b/>
          <w:bCs/>
          <w:lang w:val="pt-BR"/>
        </w:rPr>
        <w:t>Bước 3</w:t>
      </w:r>
      <w:r w:rsidRPr="00415107">
        <w:rPr>
          <w:rFonts w:ascii="Roboto Slab" w:hAnsi="Roboto Slab" w:cs="Roboto Slab"/>
          <w:lang w:val="pt-BR"/>
        </w:rPr>
        <w:t>: Tiến hành cài đặt Java JDK trên máy tính</w:t>
      </w:r>
    </w:p>
    <w:p w14:paraId="7490B5DF" w14:textId="0E58D87B" w:rsidR="001C364D" w:rsidRPr="00D3026E" w:rsidRDefault="001C364D" w:rsidP="00D3026E">
      <w:pPr>
        <w:shd w:val="clear" w:color="auto" w:fill="FFFFFF"/>
        <w:spacing w:line="360" w:lineRule="auto"/>
        <w:jc w:val="both"/>
        <w:rPr>
          <w:rFonts w:ascii="Roboto Slab" w:hAnsi="Roboto Slab" w:cs="Roboto Slab"/>
        </w:rPr>
      </w:pPr>
      <w:r w:rsidRPr="00415107">
        <w:rPr>
          <w:rFonts w:ascii="Roboto Slab" w:hAnsi="Roboto Slab" w:cs="Roboto Slab"/>
          <w:lang w:val="pt-BR"/>
        </w:rPr>
        <w:t>Khi quá trình tải xuống hoàn tất, hãy chạy file </w:t>
      </w:r>
      <w:r w:rsidRPr="00415107">
        <w:rPr>
          <w:rFonts w:ascii="Roboto Slab" w:hAnsi="Roboto Slab" w:cs="Roboto Slab"/>
          <w:shd w:val="clear" w:color="auto" w:fill="D3D3D3"/>
          <w:lang w:val="pt-BR"/>
        </w:rPr>
        <w:t>.exe</w:t>
      </w:r>
      <w:r w:rsidRPr="00415107">
        <w:rPr>
          <w:rFonts w:ascii="Roboto Slab" w:hAnsi="Roboto Slab" w:cs="Roboto Slab"/>
          <w:lang w:val="pt-BR"/>
        </w:rPr>
        <w:t> để </w:t>
      </w:r>
      <w:r w:rsidRPr="00415107">
        <w:rPr>
          <w:rStyle w:val="Strong"/>
          <w:rFonts w:ascii="Roboto Slab" w:hAnsi="Roboto Slab" w:cs="Roboto Slab"/>
          <w:b w:val="0"/>
          <w:bCs w:val="0"/>
          <w:lang w:val="pt-BR"/>
        </w:rPr>
        <w:t>cài đặt Java JDK</w:t>
      </w:r>
      <w:r w:rsidRPr="00415107">
        <w:rPr>
          <w:rFonts w:ascii="Roboto Slab" w:hAnsi="Roboto Slab" w:cs="Roboto Slab"/>
          <w:lang w:val="pt-BR"/>
        </w:rPr>
        <w:t xml:space="preserve">. </w:t>
      </w:r>
      <w:r w:rsidRPr="00D3026E">
        <w:rPr>
          <w:rFonts w:ascii="Roboto Slab" w:hAnsi="Roboto Slab" w:cs="Roboto Slab"/>
        </w:rPr>
        <w:t>Nhấn </w:t>
      </w:r>
      <w:r w:rsidRPr="00D3026E">
        <w:rPr>
          <w:rFonts w:ascii="Roboto Slab" w:hAnsi="Roboto Slab" w:cs="Roboto Slab"/>
          <w:shd w:val="clear" w:color="auto" w:fill="D3D3D3"/>
        </w:rPr>
        <w:t>Next</w:t>
      </w:r>
      <w:r w:rsidRPr="00D3026E">
        <w:rPr>
          <w:rFonts w:ascii="Roboto Slab" w:hAnsi="Roboto Slab" w:cs="Roboto Slab"/>
        </w:rPr>
        <w:br/>
        <w:t>Sau khi cài đặt hoàn tất, nhấn </w:t>
      </w:r>
      <w:r w:rsidRPr="00D3026E">
        <w:rPr>
          <w:rFonts w:ascii="Roboto Slab" w:hAnsi="Roboto Slab" w:cs="Roboto Slab"/>
          <w:shd w:val="clear" w:color="auto" w:fill="D3D3D3"/>
        </w:rPr>
        <w:t>Close</w:t>
      </w:r>
    </w:p>
    <w:p w14:paraId="57F96583" w14:textId="319767B9" w:rsidR="00EF3B29" w:rsidRDefault="00EF3B29" w:rsidP="00265717">
      <w:pPr>
        <w:pStyle w:val="Heading3"/>
        <w:rPr>
          <w:bCs/>
        </w:rPr>
      </w:pPr>
      <w:r>
        <w:t>C</w:t>
      </w:r>
      <w:r w:rsidR="00265717">
        <w:t>ách thiết lập path trong java</w:t>
      </w:r>
    </w:p>
    <w:p w14:paraId="15B842FC" w14:textId="77777777" w:rsidR="00EF3B29" w:rsidRPr="00EF3B29" w:rsidRDefault="00EF3B29" w:rsidP="00EF3B29">
      <w:pPr>
        <w:pStyle w:val="NormalWeb"/>
        <w:spacing w:before="0" w:beforeAutospacing="0" w:after="240" w:afterAutospacing="0" w:line="360" w:lineRule="auto"/>
        <w:ind w:left="48" w:right="48"/>
        <w:jc w:val="both"/>
        <w:rPr>
          <w:rFonts w:ascii="Roboto Slab" w:hAnsi="Roboto Slab" w:cs="Roboto Slab"/>
        </w:rPr>
      </w:pPr>
      <w:r w:rsidRPr="00EF3B29">
        <w:rPr>
          <w:rFonts w:ascii="Roboto Slab" w:hAnsi="Roboto Slab" w:cs="Roboto Slab"/>
        </w:rPr>
        <w:t>Thiết lập path trong Java là rất cần thiết nếu bạn cần sử dụng các tool liên quan đến javac hoặc java (dùng terminal chẳng hạn)</w:t>
      </w:r>
    </w:p>
    <w:p w14:paraId="58EE82B4" w14:textId="77777777" w:rsidR="00EF3B29" w:rsidRPr="00EF3B29" w:rsidRDefault="00EF3B29" w:rsidP="00EF3B29">
      <w:pPr>
        <w:pStyle w:val="NormalWeb"/>
        <w:spacing w:before="0" w:beforeAutospacing="0" w:after="240" w:afterAutospacing="0" w:line="360" w:lineRule="auto"/>
        <w:ind w:left="48" w:right="48"/>
        <w:jc w:val="both"/>
        <w:rPr>
          <w:rFonts w:ascii="Roboto Slab" w:hAnsi="Roboto Slab" w:cs="Roboto Slab"/>
        </w:rPr>
      </w:pPr>
      <w:r w:rsidRPr="00EF3B29">
        <w:rPr>
          <w:rFonts w:ascii="Roboto Slab" w:hAnsi="Roboto Slab" w:cs="Roboto Slab"/>
        </w:rPr>
        <w:t>Vào MyComputer properties -&gt; advanced tab -&gt; environment variables -&gt; tạo tab mới user variable -&gt; viết giá trị path trong tên biến -&gt; dẫn đến thư mục bin của cài đăt java -&gt; ok -&gt; ok -&gt; ok</w:t>
      </w:r>
    </w:p>
    <w:p w14:paraId="51192654" w14:textId="18BE25C3" w:rsidR="00EF3B29" w:rsidRPr="00EF3B29" w:rsidRDefault="00EF3B29" w:rsidP="00EF3B29">
      <w:pPr>
        <w:spacing w:line="360" w:lineRule="auto"/>
        <w:jc w:val="both"/>
        <w:rPr>
          <w:rFonts w:ascii="Roboto Slab" w:hAnsi="Roboto Slab" w:cs="Roboto Slab"/>
        </w:rPr>
      </w:pPr>
      <w:r w:rsidRPr="00EF3B29">
        <w:rPr>
          <w:rFonts w:ascii="Roboto Slab" w:hAnsi="Roboto Slab" w:cs="Roboto Slab"/>
          <w:noProof/>
        </w:rPr>
        <w:lastRenderedPageBreak/>
        <w:drawing>
          <wp:inline distT="0" distB="0" distL="0" distR="0" wp14:anchorId="2C99C40B" wp14:editId="3F541BE0">
            <wp:extent cx="6480175" cy="3401695"/>
            <wp:effectExtent l="0" t="0" r="0" b="0"/>
            <wp:docPr id="645610069" name="Picture 20" descr="Xây dựng ClassPath của ngôn ngữ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Xây dựng ClassPath của ngôn ngữ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3401695"/>
                    </a:xfrm>
                    <a:prstGeom prst="rect">
                      <a:avLst/>
                    </a:prstGeom>
                    <a:noFill/>
                    <a:ln>
                      <a:noFill/>
                    </a:ln>
                  </pic:spPr>
                </pic:pic>
              </a:graphicData>
            </a:graphic>
          </wp:inline>
        </w:drawing>
      </w:r>
    </w:p>
    <w:p w14:paraId="4CE056C8" w14:textId="77777777" w:rsidR="00EF3B29" w:rsidRPr="00EF3B29" w:rsidRDefault="00EF3B29" w:rsidP="00EF3B29">
      <w:pPr>
        <w:pStyle w:val="NormalWeb"/>
        <w:spacing w:before="0" w:beforeAutospacing="0" w:after="240" w:afterAutospacing="0" w:line="360" w:lineRule="auto"/>
        <w:ind w:left="48" w:right="48"/>
        <w:jc w:val="both"/>
        <w:rPr>
          <w:rFonts w:ascii="Roboto Slab" w:hAnsi="Roboto Slab" w:cs="Roboto Slab"/>
        </w:rPr>
      </w:pPr>
      <w:r w:rsidRPr="00EF3B29">
        <w:rPr>
          <w:rFonts w:ascii="Roboto Slab" w:hAnsi="Roboto Slab" w:cs="Roboto Slab"/>
        </w:rPr>
        <w:t>Dưới đây là các kiểm tra classpath của ngôn ngữ Java. Bạn nhớ phải khởi động lại máy sau khi thiết lập classpath nhé.</w:t>
      </w:r>
    </w:p>
    <w:p w14:paraId="556E1092" w14:textId="22AA8128" w:rsidR="00EF3B29" w:rsidRPr="00EF3B29" w:rsidRDefault="00EF3B29" w:rsidP="00EF3B29">
      <w:pPr>
        <w:spacing w:line="360" w:lineRule="auto"/>
        <w:jc w:val="both"/>
        <w:rPr>
          <w:rFonts w:ascii="Roboto Slab" w:hAnsi="Roboto Slab" w:cs="Roboto Slab"/>
        </w:rPr>
      </w:pPr>
      <w:r w:rsidRPr="00EF3B29">
        <w:rPr>
          <w:rFonts w:ascii="Roboto Slab" w:hAnsi="Roboto Slab" w:cs="Roboto Slab"/>
          <w:noProof/>
        </w:rPr>
        <w:drawing>
          <wp:inline distT="0" distB="0" distL="0" distR="0" wp14:anchorId="2202A3A7" wp14:editId="2AD75A28">
            <wp:extent cx="6477000" cy="3230880"/>
            <wp:effectExtent l="0" t="0" r="0" b="0"/>
            <wp:docPr id="2093039885" name="Picture 19" descr="Kiểm tra ClassPath của ngôn ngữ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Kiểm tra ClassPath của ngôn ngữ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3230880"/>
                    </a:xfrm>
                    <a:prstGeom prst="rect">
                      <a:avLst/>
                    </a:prstGeom>
                    <a:noFill/>
                    <a:ln>
                      <a:noFill/>
                    </a:ln>
                  </pic:spPr>
                </pic:pic>
              </a:graphicData>
            </a:graphic>
          </wp:inline>
        </w:drawing>
      </w:r>
    </w:p>
    <w:p w14:paraId="11B7D62C" w14:textId="77777777" w:rsidR="00EF3B29" w:rsidRPr="00EF3B29" w:rsidRDefault="00EF3B29" w:rsidP="00EF3B29"/>
    <w:p w14:paraId="0825E969" w14:textId="34284246" w:rsidR="00261F54" w:rsidRPr="00EF3B29" w:rsidRDefault="00261F54" w:rsidP="00514A94">
      <w:pPr>
        <w:spacing w:line="360" w:lineRule="auto"/>
        <w:rPr>
          <w:rFonts w:ascii="Roboto Slab" w:hAnsi="Roboto Slab" w:cs="Roboto Slab"/>
        </w:rPr>
      </w:pPr>
      <w:r w:rsidRPr="00EF3B29">
        <w:rPr>
          <w:rFonts w:ascii="Roboto Slab" w:hAnsi="Roboto Slab" w:cs="Roboto Slab"/>
        </w:rPr>
        <w:br w:type="page"/>
      </w:r>
    </w:p>
    <w:p w14:paraId="7E765C3F" w14:textId="6D065D20" w:rsidR="00261F54" w:rsidRPr="00EF3B29" w:rsidRDefault="00261F54" w:rsidP="00EF3B29">
      <w:pPr>
        <w:pStyle w:val="Heading2"/>
      </w:pPr>
      <w:r w:rsidRPr="00EF3B29">
        <w:lastRenderedPageBreak/>
        <w:t>CHƯƠNG TRÌNH HELLO WORLD</w:t>
      </w:r>
    </w:p>
    <w:p w14:paraId="4D3ED452" w14:textId="77777777" w:rsidR="00261F54" w:rsidRPr="0047263E" w:rsidRDefault="00261F54" w:rsidP="00514A94">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Chương này, chúng ta sẽ học cách viết một chương trình Java đơn giản. Trước khi viết chương trình Hello World, bạn nên cài đặt trước JDK.</w:t>
      </w:r>
    </w:p>
    <w:p w14:paraId="7E641C76" w14:textId="77777777" w:rsidR="00261F54" w:rsidRPr="0047263E" w:rsidRDefault="00261F54" w:rsidP="00514A94">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Để tạo một chương trình Java đơn giản, bạn cần tạo một lớp chứa phương thức main. Để thực thi bất cứ chương trình Java nào, bạn cần:</w:t>
      </w:r>
    </w:p>
    <w:p w14:paraId="61A4D06E" w14:textId="77777777" w:rsidR="00261F54" w:rsidRPr="0047263E" w:rsidRDefault="00261F54" w:rsidP="00514A94">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b/>
          <w:bCs/>
          <w:color w:val="000000"/>
        </w:rPr>
        <w:t>Platform: </w:t>
      </w:r>
      <w:r w:rsidRPr="0047263E">
        <w:rPr>
          <w:rFonts w:ascii="Roboto Slab" w:hAnsi="Roboto Slab" w:cs="Roboto Slab"/>
          <w:color w:val="000000"/>
        </w:rPr>
        <w:t>Bất cứ môi trường phần cứng hoặc phần mền nào mà trong đó một chương trình chạy, thì được biết đến như là một Platform. Với môi trường runtime riêng cho mình là JRE và API, Java được gọi là Platform.</w:t>
      </w:r>
    </w:p>
    <w:p w14:paraId="0ADCE5A7" w14:textId="77777777" w:rsidR="00261F54" w:rsidRPr="0047263E" w:rsidRDefault="00261F54" w:rsidP="00514A94">
      <w:pPr>
        <w:pStyle w:val="NormalWeb"/>
        <w:numPr>
          <w:ilvl w:val="0"/>
          <w:numId w:val="107"/>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Cài đặt JDK nếu bạn chưa cài đặt nó. Bạn </w:t>
      </w:r>
      <w:hyperlink r:id="rId14" w:history="1">
        <w:r w:rsidRPr="0047263E">
          <w:rPr>
            <w:rStyle w:val="Hyperlink"/>
            <w:rFonts w:ascii="Roboto Slab" w:hAnsi="Roboto Slab" w:cs="Roboto Slab"/>
            <w:b/>
            <w:bCs/>
            <w:color w:val="008000"/>
          </w:rPr>
          <w:t>tải JDK</w:t>
        </w:r>
      </w:hyperlink>
      <w:r w:rsidRPr="0047263E">
        <w:rPr>
          <w:rFonts w:ascii="Roboto Slab" w:hAnsi="Roboto Slab" w:cs="Roboto Slab"/>
          <w:color w:val="000000"/>
        </w:rPr>
        <w:t>, và cài đặt.</w:t>
      </w:r>
    </w:p>
    <w:p w14:paraId="5762FB67" w14:textId="77777777" w:rsidR="00261F54" w:rsidRPr="0047263E" w:rsidRDefault="00261F54" w:rsidP="00514A94">
      <w:pPr>
        <w:pStyle w:val="NormalWeb"/>
        <w:numPr>
          <w:ilvl w:val="0"/>
          <w:numId w:val="107"/>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Thiết lập path của thư mục jdk/bin. (Bạn có thể tham khảo chương </w:t>
      </w:r>
      <w:hyperlink r:id="rId15" w:history="1">
        <w:r w:rsidRPr="0047263E">
          <w:rPr>
            <w:rStyle w:val="Hyperlink"/>
            <w:rFonts w:ascii="Roboto Slab" w:hAnsi="Roboto Slab" w:cs="Roboto Slab"/>
            <w:b/>
            <w:bCs/>
            <w:color w:val="008000"/>
          </w:rPr>
          <w:t>Cách thiết lập Path trong Java</w:t>
        </w:r>
      </w:hyperlink>
      <w:r w:rsidRPr="0047263E">
        <w:rPr>
          <w:rFonts w:ascii="Roboto Slab" w:hAnsi="Roboto Slab" w:cs="Roboto Slab"/>
          <w:color w:val="000000"/>
        </w:rPr>
        <w:t>)</w:t>
      </w:r>
    </w:p>
    <w:p w14:paraId="0B53800E" w14:textId="77777777" w:rsidR="00261F54" w:rsidRPr="0047263E" w:rsidRDefault="00261F54" w:rsidP="00514A94">
      <w:pPr>
        <w:pStyle w:val="NormalWeb"/>
        <w:numPr>
          <w:ilvl w:val="0"/>
          <w:numId w:val="107"/>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Tạo chương trình Java.</w:t>
      </w:r>
    </w:p>
    <w:p w14:paraId="1D644033" w14:textId="77777777" w:rsidR="00261F54" w:rsidRPr="0047263E" w:rsidRDefault="00261F54" w:rsidP="00514A94">
      <w:pPr>
        <w:pStyle w:val="NormalWeb"/>
        <w:numPr>
          <w:ilvl w:val="0"/>
          <w:numId w:val="107"/>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Biên dịch và chạy chương trình Java.</w:t>
      </w:r>
    </w:p>
    <w:p w14:paraId="29FFB753" w14:textId="77777777" w:rsidR="00261F54" w:rsidRPr="0047263E" w:rsidRDefault="00261F54" w:rsidP="00514A94">
      <w:pPr>
        <w:spacing w:line="360" w:lineRule="auto"/>
        <w:rPr>
          <w:rFonts w:ascii="Roboto Slab" w:hAnsi="Roboto Slab" w:cs="Roboto Slab"/>
          <w:color w:val="222222"/>
          <w:spacing w:val="-15"/>
        </w:rPr>
      </w:pPr>
      <w:r w:rsidRPr="0047263E">
        <w:rPr>
          <w:rFonts w:ascii="Roboto Slab" w:hAnsi="Roboto Slab" w:cs="Roboto Slab"/>
        </w:rPr>
        <w:t>Tạo</w:t>
      </w:r>
      <w:r w:rsidRPr="0047263E">
        <w:rPr>
          <w:rFonts w:ascii="Roboto Slab" w:hAnsi="Roboto Slab" w:cs="Roboto Slab"/>
          <w:b/>
          <w:bCs/>
          <w:color w:val="222222"/>
          <w:spacing w:val="-15"/>
        </w:rPr>
        <w:t xml:space="preserve"> ví dụ Hello World</w:t>
      </w:r>
    </w:p>
    <w:p w14:paraId="5228B9FA" w14:textId="77777777" w:rsidR="00261F54" w:rsidRPr="0047263E" w:rsidRDefault="00261F54" w:rsidP="00514A94">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Bạn theo dõi ví dụ để viết chương trình Hello World:</w:t>
      </w:r>
    </w:p>
    <w:p w14:paraId="7F7388F4" w14:textId="77777777" w:rsidR="00261F54" w:rsidRPr="0047263E" w:rsidRDefault="00261F54" w:rsidP="00514A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class</w:t>
      </w:r>
      <w:r w:rsidRPr="0047263E">
        <w:rPr>
          <w:rStyle w:val="pln"/>
          <w:rFonts w:ascii="Roboto Slab" w:hAnsi="Roboto Slab" w:cs="Roboto Slab"/>
          <w:color w:val="333333"/>
          <w:sz w:val="24"/>
          <w:szCs w:val="24"/>
        </w:rPr>
        <w:t xml:space="preserve"> </w:t>
      </w:r>
      <w:r w:rsidRPr="0047263E">
        <w:rPr>
          <w:rStyle w:val="typ"/>
          <w:rFonts w:ascii="Roboto Slab" w:hAnsi="Roboto Slab" w:cs="Roboto Slab"/>
          <w:color w:val="7F0055"/>
          <w:sz w:val="24"/>
          <w:szCs w:val="24"/>
        </w:rPr>
        <w:t>Simple</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0E59F061" w14:textId="77777777" w:rsidR="00261F54" w:rsidRPr="0047263E" w:rsidRDefault="00261F54" w:rsidP="00514A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B6776E8" w14:textId="77777777" w:rsidR="00261F54" w:rsidRPr="0047263E" w:rsidRDefault="00261F54" w:rsidP="00514A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7263E">
        <w:rPr>
          <w:rStyle w:val="pln"/>
          <w:rFonts w:ascii="Roboto Slab" w:hAnsi="Roboto Slab" w:cs="Roboto Slab"/>
          <w:color w:val="333333"/>
          <w:sz w:val="24"/>
          <w:szCs w:val="24"/>
        </w:rPr>
        <w:t xml:space="preserve">   </w:t>
      </w:r>
      <w:r w:rsidRPr="0047263E">
        <w:rPr>
          <w:rStyle w:val="typ"/>
          <w:rFonts w:ascii="Roboto Slab" w:hAnsi="Roboto Slab" w:cs="Roboto Slab"/>
          <w:color w:val="7F0055"/>
          <w:sz w:val="24"/>
          <w:szCs w:val="24"/>
        </w:rPr>
        <w:t>System</w:t>
      </w:r>
      <w:r w:rsidRPr="0047263E">
        <w:rPr>
          <w:rStyle w:val="pun"/>
          <w:rFonts w:ascii="Roboto Slab" w:hAnsi="Roboto Slab" w:cs="Roboto Slab"/>
          <w:color w:val="666600"/>
          <w:sz w:val="24"/>
          <w:szCs w:val="24"/>
        </w:rPr>
        <w:t>.</w:t>
      </w:r>
      <w:r w:rsidRPr="0047263E">
        <w:rPr>
          <w:rStyle w:val="kwd"/>
          <w:rFonts w:ascii="Roboto Slab" w:hAnsi="Roboto Slab" w:cs="Roboto Slab"/>
          <w:color w:val="000088"/>
          <w:sz w:val="24"/>
          <w:szCs w:val="24"/>
        </w:rPr>
        <w:t>out</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println</w:t>
      </w:r>
      <w:r w:rsidRPr="0047263E">
        <w:rPr>
          <w:rStyle w:val="pun"/>
          <w:rFonts w:ascii="Roboto Slab" w:hAnsi="Roboto Slab" w:cs="Roboto Slab"/>
          <w:color w:val="666600"/>
          <w:sz w:val="24"/>
          <w:szCs w:val="24"/>
        </w:rPr>
        <w:t>(</w:t>
      </w:r>
      <w:r w:rsidRPr="0047263E">
        <w:rPr>
          <w:rStyle w:val="str"/>
          <w:rFonts w:ascii="Roboto Slab" w:hAnsi="Roboto Slab" w:cs="Roboto Slab"/>
          <w:color w:val="008800"/>
          <w:sz w:val="24"/>
          <w:szCs w:val="24"/>
        </w:rPr>
        <w:t>"Hello World"</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3B496891" w14:textId="77777777" w:rsidR="00261F54" w:rsidRPr="0047263E" w:rsidRDefault="00261F54" w:rsidP="00514A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7263E">
        <w:rPr>
          <w:rStyle w:val="pln"/>
          <w:rFonts w:ascii="Roboto Slab" w:hAnsi="Roboto Slab" w:cs="Roboto Slab"/>
          <w:color w:val="333333"/>
          <w:sz w:val="24"/>
          <w:szCs w:val="24"/>
        </w:rPr>
        <w:t xml:space="preserve">    </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0A3D44B1" w14:textId="77777777" w:rsidR="00261F54" w:rsidRPr="0047263E" w:rsidRDefault="00261F54" w:rsidP="00514A94">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6B80EEC0" w14:textId="77777777" w:rsidR="00261F54" w:rsidRPr="0047263E" w:rsidRDefault="00261F54" w:rsidP="00EF3B29">
      <w:pPr>
        <w:pStyle w:val="NormalWeb"/>
        <w:spacing w:before="0" w:beforeAutospacing="0" w:after="0" w:afterAutospacing="0" w:line="360" w:lineRule="auto"/>
        <w:ind w:left="45" w:right="45"/>
        <w:jc w:val="both"/>
        <w:rPr>
          <w:rFonts w:ascii="Roboto Slab" w:hAnsi="Roboto Slab" w:cs="Roboto Slab"/>
          <w:color w:val="000000"/>
        </w:rPr>
      </w:pPr>
      <w:r w:rsidRPr="0047263E">
        <w:rPr>
          <w:rFonts w:ascii="Roboto Slab" w:hAnsi="Roboto Slab" w:cs="Roboto Slab"/>
          <w:color w:val="000000"/>
        </w:rPr>
        <w:t>Sau đó, bạn lưu file dưới tên </w:t>
      </w:r>
      <w:r w:rsidRPr="0047263E">
        <w:rPr>
          <w:rFonts w:ascii="Roboto Slab" w:hAnsi="Roboto Slab" w:cs="Roboto Slab"/>
          <w:b/>
          <w:bCs/>
          <w:color w:val="000000"/>
        </w:rPr>
        <w:t>Simple.java</w:t>
      </w:r>
      <w:r w:rsidRPr="0047263E">
        <w:rPr>
          <w:rFonts w:ascii="Roboto Slab" w:hAnsi="Roboto Slab" w:cs="Roboto Slab"/>
          <w:color w:val="000000"/>
        </w:rPr>
        <w:t>.</w:t>
      </w:r>
    </w:p>
    <w:p w14:paraId="4C541B48" w14:textId="77777777" w:rsidR="00261F54" w:rsidRPr="0047263E" w:rsidRDefault="00261F54" w:rsidP="00514A94">
      <w:pPr>
        <w:pStyle w:val="NormalWeb"/>
        <w:numPr>
          <w:ilvl w:val="0"/>
          <w:numId w:val="108"/>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Để biên dịch, bạn gõ: </w:t>
      </w:r>
      <w:r w:rsidRPr="0047263E">
        <w:rPr>
          <w:rFonts w:ascii="Roboto Slab" w:hAnsi="Roboto Slab" w:cs="Roboto Slab"/>
          <w:b/>
          <w:bCs/>
          <w:color w:val="000000"/>
        </w:rPr>
        <w:t>javac Simple.java</w:t>
      </w:r>
    </w:p>
    <w:p w14:paraId="51A789C6" w14:textId="77777777" w:rsidR="00261F54" w:rsidRPr="0047263E" w:rsidRDefault="00261F54" w:rsidP="00514A94">
      <w:pPr>
        <w:pStyle w:val="NormalWeb"/>
        <w:numPr>
          <w:ilvl w:val="0"/>
          <w:numId w:val="108"/>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Để thực thi, bạn gõ: </w:t>
      </w:r>
      <w:r w:rsidRPr="0047263E">
        <w:rPr>
          <w:rFonts w:ascii="Roboto Slab" w:hAnsi="Roboto Slab" w:cs="Roboto Slab"/>
          <w:b/>
          <w:bCs/>
          <w:color w:val="000000"/>
        </w:rPr>
        <w:t>java Simple</w:t>
      </w:r>
    </w:p>
    <w:p w14:paraId="235D4AFF" w14:textId="77777777" w:rsidR="00261F54" w:rsidRPr="0047263E" w:rsidRDefault="00261F54" w:rsidP="00514A94">
      <w:pPr>
        <w:pStyle w:val="Heading3"/>
        <w:rPr>
          <w:rFonts w:cs="Roboto Slab"/>
        </w:rPr>
      </w:pPr>
      <w:r w:rsidRPr="0047263E">
        <w:rPr>
          <w:rFonts w:cs="Roboto Slab"/>
        </w:rPr>
        <w:t>Phân tích chi tiết chương trình Java đầu tiên</w:t>
      </w:r>
    </w:p>
    <w:p w14:paraId="4D12D8DA" w14:textId="77777777" w:rsidR="00261F54" w:rsidRPr="0047263E" w:rsidRDefault="00261F54" w:rsidP="00514A94">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Dưới đây, chúng tôi sẽ giúp bạn hiểu ý nghĩa của class, public, static, void, main, String[], System.out.println().</w:t>
      </w:r>
    </w:p>
    <w:p w14:paraId="6715F038" w14:textId="77777777" w:rsidR="00261F54" w:rsidRPr="0047263E" w:rsidRDefault="00261F54" w:rsidP="00514A94">
      <w:pPr>
        <w:pStyle w:val="NormalWeb"/>
        <w:numPr>
          <w:ilvl w:val="0"/>
          <w:numId w:val="109"/>
        </w:numPr>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lastRenderedPageBreak/>
        <w:t>Từ khóa </w:t>
      </w:r>
      <w:r w:rsidRPr="0047263E">
        <w:rPr>
          <w:rFonts w:ascii="Roboto Slab" w:hAnsi="Roboto Slab" w:cs="Roboto Slab"/>
          <w:b/>
          <w:bCs/>
          <w:color w:val="000000"/>
        </w:rPr>
        <w:t>class</w:t>
      </w:r>
      <w:r w:rsidRPr="0047263E">
        <w:rPr>
          <w:rFonts w:ascii="Roboto Slab" w:hAnsi="Roboto Slab" w:cs="Roboto Slab"/>
          <w:color w:val="000000"/>
        </w:rPr>
        <w:t> được sử dụng để khai báo một lớp trong Java.</w:t>
      </w:r>
    </w:p>
    <w:p w14:paraId="4FAD8A0E"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Từ khóa </w:t>
      </w:r>
      <w:r w:rsidRPr="0047263E">
        <w:rPr>
          <w:rFonts w:ascii="Roboto Slab" w:hAnsi="Roboto Slab" w:cs="Roboto Slab"/>
          <w:b/>
          <w:bCs/>
          <w:color w:val="000000"/>
        </w:rPr>
        <w:t>public</w:t>
      </w:r>
      <w:r w:rsidRPr="0047263E">
        <w:rPr>
          <w:rFonts w:ascii="Roboto Slab" w:hAnsi="Roboto Slab" w:cs="Roboto Slab"/>
          <w:color w:val="000000"/>
        </w:rPr>
        <w:t> là một Access Modifier mà biểu diễn tính nhìn thấy, nghĩa rằng nó là nhìn nhất với tất cả.</w:t>
      </w:r>
    </w:p>
    <w:p w14:paraId="4F9622A3"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static</w:t>
      </w:r>
      <w:r w:rsidRPr="0047263E">
        <w:rPr>
          <w:rFonts w:ascii="Roboto Slab" w:hAnsi="Roboto Slab" w:cs="Roboto Slab"/>
          <w:color w:val="000000"/>
        </w:rPr>
        <w:t> là một từ khóa, mà nếu chúng ta khai báo bất cứ phương thức nào là static thì nó còn được gọi là phương thức tĩnh hoặc phương thức static. Lợi thế chủ yếu của phương thức static là không cần thiết tạo đối tượng để triệu hồi phương thức static. Phương thức main được thực thi bởi JVM, vì thế bạn không cần thiết tạo một đối tượng để gọi phương thức main. Việc này giúp tiết kiệm bộ nhớ.</w:t>
      </w:r>
    </w:p>
    <w:p w14:paraId="4DBBA21A"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void</w:t>
      </w:r>
      <w:r w:rsidRPr="0047263E">
        <w:rPr>
          <w:rFonts w:ascii="Roboto Slab" w:hAnsi="Roboto Slab" w:cs="Roboto Slab"/>
          <w:color w:val="000000"/>
        </w:rPr>
        <w:t> là kiểu trả về của phương thức, nghĩa là phương thức không trả về bất cứ giá trị nào.</w:t>
      </w:r>
    </w:p>
    <w:p w14:paraId="3246A5F3"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main</w:t>
      </w:r>
      <w:r w:rsidRPr="0047263E">
        <w:rPr>
          <w:rFonts w:ascii="Roboto Slab" w:hAnsi="Roboto Slab" w:cs="Roboto Slab"/>
          <w:color w:val="000000"/>
        </w:rPr>
        <w:t> tượng trưng cho khởi động chương trình.</w:t>
      </w:r>
    </w:p>
    <w:p w14:paraId="5B592155"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String[] args</w:t>
      </w:r>
      <w:r w:rsidRPr="0047263E">
        <w:rPr>
          <w:rFonts w:ascii="Roboto Slab" w:hAnsi="Roboto Slab" w:cs="Roboto Slab"/>
          <w:color w:val="000000"/>
        </w:rPr>
        <w:t> được sử dụng cho tham số dòng lệnh. Bạn sẽ tìm hiểu về chúng sau.</w:t>
      </w:r>
    </w:p>
    <w:p w14:paraId="0560B3B7" w14:textId="77777777" w:rsidR="00261F54" w:rsidRPr="0047263E" w:rsidRDefault="00261F54" w:rsidP="00EF3B29">
      <w:pPr>
        <w:pStyle w:val="NormalWeb"/>
        <w:numPr>
          <w:ilvl w:val="0"/>
          <w:numId w:val="109"/>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b/>
          <w:bCs/>
          <w:color w:val="000000"/>
        </w:rPr>
        <w:t>System.out.println()</w:t>
      </w:r>
      <w:r w:rsidRPr="0047263E">
        <w:rPr>
          <w:rFonts w:ascii="Roboto Slab" w:hAnsi="Roboto Slab" w:cs="Roboto Slab"/>
          <w:color w:val="000000"/>
        </w:rPr>
        <w:t> được sử dụng như là lệnh in. Chương sau, bạn sẽ thấy cách làm việc nội tại của lệnh System.out.println này.</w:t>
      </w:r>
    </w:p>
    <w:p w14:paraId="69DB344B" w14:textId="77777777" w:rsidR="00261F54" w:rsidRPr="0047263E" w:rsidRDefault="00261F54" w:rsidP="00EF3B29">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Để viết một chương trình đơn giản, bạn mở notepad bởi </w:t>
      </w:r>
      <w:r w:rsidRPr="0047263E">
        <w:rPr>
          <w:rFonts w:ascii="Roboto Slab" w:hAnsi="Roboto Slab" w:cs="Roboto Slab"/>
          <w:b/>
          <w:bCs/>
          <w:color w:val="000000"/>
        </w:rPr>
        <w:t>Start menu</w:t>
      </w:r>
      <w:r w:rsidRPr="0047263E">
        <w:rPr>
          <w:rFonts w:ascii="Roboto Slab" w:hAnsi="Roboto Slab" w:cs="Roboto Slab"/>
          <w:color w:val="000000"/>
        </w:rPr>
        <w:t> -&gt; </w:t>
      </w:r>
      <w:r w:rsidRPr="0047263E">
        <w:rPr>
          <w:rFonts w:ascii="Roboto Slab" w:hAnsi="Roboto Slab" w:cs="Roboto Slab"/>
          <w:b/>
          <w:bCs/>
          <w:color w:val="000000"/>
        </w:rPr>
        <w:t>All Programs</w:t>
      </w:r>
      <w:r w:rsidRPr="0047263E">
        <w:rPr>
          <w:rFonts w:ascii="Roboto Slab" w:hAnsi="Roboto Slab" w:cs="Roboto Slab"/>
          <w:color w:val="000000"/>
        </w:rPr>
        <w:t> -&gt; </w:t>
      </w:r>
      <w:r w:rsidRPr="0047263E">
        <w:rPr>
          <w:rFonts w:ascii="Roboto Slab" w:hAnsi="Roboto Slab" w:cs="Roboto Slab"/>
          <w:b/>
          <w:bCs/>
          <w:color w:val="000000"/>
        </w:rPr>
        <w:t>Accessories</w:t>
      </w:r>
      <w:r w:rsidRPr="0047263E">
        <w:rPr>
          <w:rFonts w:ascii="Roboto Slab" w:hAnsi="Roboto Slab" w:cs="Roboto Slab"/>
          <w:color w:val="000000"/>
        </w:rPr>
        <w:t> -&gt; </w:t>
      </w:r>
      <w:r w:rsidRPr="0047263E">
        <w:rPr>
          <w:rFonts w:ascii="Roboto Slab" w:hAnsi="Roboto Slab" w:cs="Roboto Slab"/>
          <w:b/>
          <w:bCs/>
          <w:color w:val="000000"/>
        </w:rPr>
        <w:t>notepad</w:t>
      </w:r>
      <w:r w:rsidRPr="0047263E">
        <w:rPr>
          <w:rFonts w:ascii="Roboto Slab" w:hAnsi="Roboto Slab" w:cs="Roboto Slab"/>
          <w:color w:val="000000"/>
        </w:rPr>
        <w:t> và viết chương trình đơn giản Hello World trên.</w:t>
      </w:r>
    </w:p>
    <w:p w14:paraId="1971FFA9" w14:textId="77777777" w:rsidR="00261F54" w:rsidRPr="0047263E" w:rsidRDefault="00261F54" w:rsidP="00EF3B29">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Viết và lưu chương trình dưới dạng Simple.java. Để biên dịch và chạy chương trình này, bạn cần mở dòng nhắc lệnh command prompt bởi </w:t>
      </w:r>
      <w:r w:rsidRPr="0047263E">
        <w:rPr>
          <w:rFonts w:ascii="Roboto Slab" w:hAnsi="Roboto Slab" w:cs="Roboto Slab"/>
          <w:b/>
          <w:bCs/>
          <w:color w:val="000000"/>
        </w:rPr>
        <w:t>Start menu</w:t>
      </w:r>
      <w:r w:rsidRPr="0047263E">
        <w:rPr>
          <w:rFonts w:ascii="Roboto Slab" w:hAnsi="Roboto Slab" w:cs="Roboto Slab"/>
          <w:color w:val="000000"/>
        </w:rPr>
        <w:t> -&gt; </w:t>
      </w:r>
      <w:r w:rsidRPr="0047263E">
        <w:rPr>
          <w:rFonts w:ascii="Roboto Slab" w:hAnsi="Roboto Slab" w:cs="Roboto Slab"/>
          <w:b/>
          <w:bCs/>
          <w:color w:val="000000"/>
        </w:rPr>
        <w:t>All Programs</w:t>
      </w:r>
      <w:r w:rsidRPr="0047263E">
        <w:rPr>
          <w:rFonts w:ascii="Roboto Slab" w:hAnsi="Roboto Slab" w:cs="Roboto Slab"/>
          <w:color w:val="000000"/>
        </w:rPr>
        <w:t> -&gt; </w:t>
      </w:r>
      <w:r w:rsidRPr="0047263E">
        <w:rPr>
          <w:rFonts w:ascii="Roboto Slab" w:hAnsi="Roboto Slab" w:cs="Roboto Slab"/>
          <w:b/>
          <w:bCs/>
          <w:color w:val="000000"/>
        </w:rPr>
        <w:t>Accessories</w:t>
      </w:r>
      <w:r w:rsidRPr="0047263E">
        <w:rPr>
          <w:rFonts w:ascii="Roboto Slab" w:hAnsi="Roboto Slab" w:cs="Roboto Slab"/>
          <w:color w:val="000000"/>
        </w:rPr>
        <w:t> -&gt; </w:t>
      </w:r>
      <w:r w:rsidRPr="0047263E">
        <w:rPr>
          <w:rFonts w:ascii="Roboto Slab" w:hAnsi="Roboto Slab" w:cs="Roboto Slab"/>
          <w:b/>
          <w:bCs/>
          <w:color w:val="000000"/>
        </w:rPr>
        <w:t>command prompt</w:t>
      </w:r>
      <w:r w:rsidRPr="0047263E">
        <w:rPr>
          <w:rFonts w:ascii="Roboto Slab" w:hAnsi="Roboto Slab" w:cs="Roboto Slab"/>
          <w:color w:val="000000"/>
        </w:rPr>
        <w:t>.</w:t>
      </w:r>
    </w:p>
    <w:p w14:paraId="4569A4C6" w14:textId="77777777" w:rsidR="00261F54" w:rsidRPr="0047263E" w:rsidRDefault="00261F54" w:rsidP="00EF3B29">
      <w:pPr>
        <w:pStyle w:val="NormalWeb"/>
        <w:spacing w:before="0" w:beforeAutospacing="0" w:after="0" w:afterAutospacing="0" w:line="360" w:lineRule="auto"/>
        <w:ind w:left="45" w:right="45"/>
        <w:jc w:val="both"/>
        <w:rPr>
          <w:rFonts w:ascii="Roboto Slab" w:hAnsi="Roboto Slab" w:cs="Roboto Slab"/>
          <w:color w:val="000000"/>
        </w:rPr>
      </w:pPr>
      <w:r w:rsidRPr="0047263E">
        <w:rPr>
          <w:rFonts w:ascii="Roboto Slab" w:hAnsi="Roboto Slab" w:cs="Roboto Slab"/>
          <w:color w:val="000000"/>
        </w:rPr>
        <w:t>Để biên dịch và chạy chương trình, đầu tiên bạn vào thư mục hiện tại, với mình đó là c:\new. Viết ở đây:</w:t>
      </w:r>
    </w:p>
    <w:p w14:paraId="00E32A7B" w14:textId="77777777" w:rsidR="00261F54" w:rsidRPr="0047263E" w:rsidRDefault="00261F54" w:rsidP="00EF3B29">
      <w:pPr>
        <w:pStyle w:val="NormalWeb"/>
        <w:numPr>
          <w:ilvl w:val="0"/>
          <w:numId w:val="110"/>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Để biên dịch, gõ: javac Simple.java</w:t>
      </w:r>
    </w:p>
    <w:p w14:paraId="25E16F67" w14:textId="77777777" w:rsidR="00261F54" w:rsidRPr="0047263E" w:rsidRDefault="00261F54" w:rsidP="00EF3B29">
      <w:pPr>
        <w:pStyle w:val="NormalWeb"/>
        <w:numPr>
          <w:ilvl w:val="0"/>
          <w:numId w:val="110"/>
        </w:numPr>
        <w:tabs>
          <w:tab w:val="clear" w:pos="720"/>
        </w:tabs>
        <w:spacing w:before="0" w:beforeAutospacing="0" w:after="0" w:afterAutospacing="0" w:line="360" w:lineRule="auto"/>
        <w:jc w:val="both"/>
        <w:rPr>
          <w:rFonts w:ascii="Roboto Slab" w:hAnsi="Roboto Slab" w:cs="Roboto Slab"/>
          <w:color w:val="000000"/>
        </w:rPr>
      </w:pPr>
      <w:r w:rsidRPr="0047263E">
        <w:rPr>
          <w:rFonts w:ascii="Roboto Slab" w:hAnsi="Roboto Slab" w:cs="Roboto Slab"/>
          <w:color w:val="000000"/>
        </w:rPr>
        <w:t>Để thực thi, gõ: java Simple</w:t>
      </w:r>
    </w:p>
    <w:p w14:paraId="547B772B" w14:textId="77777777" w:rsidR="00261F54" w:rsidRPr="0047263E" w:rsidRDefault="00261F54" w:rsidP="00EF3B29">
      <w:pPr>
        <w:pStyle w:val="Heading3"/>
      </w:pPr>
      <w:r w:rsidRPr="0047263E">
        <w:t>Bạn có bao nhiêu cách để viết một chương trình Java</w:t>
      </w:r>
    </w:p>
    <w:p w14:paraId="1F978D2B"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Có nhiều cách để viết một chương trình Java. Các sửa đổi có thể được thực hiện trong chương trình Java như sau:</w:t>
      </w:r>
    </w:p>
    <w:p w14:paraId="140F7301"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Thứ nhất bằng việc thay đổi dãy sắp xếp của Modifier, thì nguyên mẫu phương thức không bị thay đổi. Bạn theo dõi phần code đơn giản của phương thức main:</w:t>
      </w:r>
    </w:p>
    <w:p w14:paraId="2FBBB2AC"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kwd"/>
          <w:rFonts w:ascii="Roboto Slab" w:hAnsi="Roboto Slab" w:cs="Roboto Slab"/>
          <w:color w:val="000088"/>
          <w:sz w:val="24"/>
          <w:szCs w:val="24"/>
        </w:rPr>
        <w:lastRenderedPageBreak/>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4EC24AFF"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Thứ hai, ký hiệu chỉ số dưới [] trong Mảng Java có thể được sử dụng sau kiểu, ở trước biến hoặc đằng sau biến. Bạn theo dõi các code khác nhau để viết phương thức main:</w:t>
      </w:r>
    </w:p>
    <w:p w14:paraId="0EC402AA"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10A6E810"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6E21590B"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1061F3C9"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Thứ ba, bạn có thể cung cấp sự hỗ trợ var-args tới phương thức main bằng cách truyền 3 dấu chấm. Bạn theo dõi code đơn giản sau sử dụng var-args trong phương thức main. Chúng ta sẽ học về var-args trong chương Các đặc điểm mới trong Java.</w:t>
      </w:r>
    </w:p>
    <w:p w14:paraId="18D21201"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4E097BBE"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Thứ tư, việc có hay không dấu chấm phảy ở phần cuối của lớp trong Java là tùy ý. Bạn theo dõi code sau:</w:t>
      </w:r>
    </w:p>
    <w:p w14:paraId="5CDCF785"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class</w:t>
      </w:r>
      <w:r w:rsidRPr="0047263E">
        <w:rPr>
          <w:rStyle w:val="pln"/>
          <w:rFonts w:ascii="Roboto Slab" w:hAnsi="Roboto Slab" w:cs="Roboto Slab"/>
          <w:color w:val="333333"/>
          <w:sz w:val="24"/>
          <w:szCs w:val="24"/>
        </w:rPr>
        <w:t xml:space="preserve"> A</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4109ECE"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CA9177C"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typ"/>
          <w:rFonts w:ascii="Roboto Slab" w:hAnsi="Roboto Slab" w:cs="Roboto Slab"/>
          <w:color w:val="7F0055"/>
          <w:sz w:val="24"/>
          <w:szCs w:val="24"/>
        </w:rPr>
        <w:t>System</w:t>
      </w:r>
      <w:r w:rsidRPr="0047263E">
        <w:rPr>
          <w:rStyle w:val="pun"/>
          <w:rFonts w:ascii="Roboto Slab" w:hAnsi="Roboto Slab" w:cs="Roboto Slab"/>
          <w:color w:val="666600"/>
          <w:sz w:val="24"/>
          <w:szCs w:val="24"/>
        </w:rPr>
        <w:t>.</w:t>
      </w:r>
      <w:r w:rsidRPr="0047263E">
        <w:rPr>
          <w:rStyle w:val="kwd"/>
          <w:rFonts w:ascii="Roboto Slab" w:hAnsi="Roboto Slab" w:cs="Roboto Slab"/>
          <w:color w:val="000088"/>
          <w:sz w:val="24"/>
          <w:szCs w:val="24"/>
        </w:rPr>
        <w:t>out</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println</w:t>
      </w:r>
      <w:r w:rsidRPr="0047263E">
        <w:rPr>
          <w:rStyle w:val="pun"/>
          <w:rFonts w:ascii="Roboto Slab" w:hAnsi="Roboto Slab" w:cs="Roboto Slab"/>
          <w:color w:val="666600"/>
          <w:sz w:val="24"/>
          <w:szCs w:val="24"/>
        </w:rPr>
        <w:t>(</w:t>
      </w:r>
      <w:r w:rsidRPr="0047263E">
        <w:rPr>
          <w:rStyle w:val="str"/>
          <w:rFonts w:ascii="Roboto Slab" w:hAnsi="Roboto Slab" w:cs="Roboto Slab"/>
          <w:color w:val="008800"/>
          <w:sz w:val="24"/>
          <w:szCs w:val="24"/>
        </w:rPr>
        <w:t>"Hello World"</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6DF6B0EF"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BEEA634"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7D6AE996"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Một số phương thức main hợp lệ trong Java:</w:t>
      </w:r>
    </w:p>
    <w:p w14:paraId="09901163"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76F7BA09"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18A8D885"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0871380"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7903DD47"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lastRenderedPageBreak/>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244CED72"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final</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363E039C"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final</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041D3F4F"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kwd"/>
          <w:rFonts w:ascii="Roboto Slab" w:hAnsi="Roboto Slab" w:cs="Roboto Slab"/>
          <w:color w:val="000088"/>
          <w:sz w:val="24"/>
          <w:szCs w:val="24"/>
        </w:rPr>
        <w:t>final</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strictfp</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71125FAF"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Một số phương thức main không hợp lệ trong Java:</w:t>
      </w:r>
    </w:p>
    <w:p w14:paraId="68EDC04C"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03F70A0A"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3748E0B9"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Style w:val="pln"/>
          <w:rFonts w:ascii="Roboto Slab" w:hAnsi="Roboto Slab" w:cs="Roboto Slab"/>
          <w:color w:val="333333"/>
          <w:sz w:val="24"/>
          <w:szCs w:val="24"/>
        </w:rPr>
      </w:pP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01E1F0CD" w14:textId="77777777" w:rsidR="00261F54" w:rsidRPr="0047263E" w:rsidRDefault="00261F54" w:rsidP="00877438">
      <w:pPr>
        <w:pStyle w:val="HTMLPreformatted"/>
        <w:pBdr>
          <w:top w:val="single" w:sz="6" w:space="4" w:color="D6D6D6"/>
          <w:left w:val="single" w:sz="6" w:space="4" w:color="D6D6D6"/>
          <w:bottom w:val="single" w:sz="6" w:space="4" w:color="D6D6D6"/>
          <w:right w:val="single" w:sz="6" w:space="4"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50" w:line="360" w:lineRule="auto"/>
        <w:rPr>
          <w:rFonts w:ascii="Roboto Slab" w:hAnsi="Roboto Slab" w:cs="Roboto Slab"/>
          <w:color w:val="333333"/>
          <w:sz w:val="24"/>
          <w:szCs w:val="24"/>
        </w:rPr>
      </w:pPr>
      <w:r w:rsidRPr="0047263E">
        <w:rPr>
          <w:rStyle w:val="kwd"/>
          <w:rFonts w:ascii="Roboto Slab" w:hAnsi="Roboto Slab" w:cs="Roboto Slab"/>
          <w:color w:val="000088"/>
          <w:sz w:val="24"/>
          <w:szCs w:val="24"/>
        </w:rPr>
        <w:t>abstract</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public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static</w:t>
      </w:r>
      <w:r w:rsidRPr="0047263E">
        <w:rPr>
          <w:rStyle w:val="pln"/>
          <w:rFonts w:ascii="Roboto Slab" w:hAnsi="Roboto Slab" w:cs="Roboto Slab"/>
          <w:color w:val="333333"/>
          <w:sz w:val="24"/>
          <w:szCs w:val="24"/>
        </w:rPr>
        <w:t xml:space="preserve"> </w:t>
      </w:r>
      <w:r w:rsidRPr="0047263E">
        <w:rPr>
          <w:rStyle w:val="kwd"/>
          <w:rFonts w:ascii="Roboto Slab" w:hAnsi="Roboto Slab" w:cs="Roboto Slab"/>
          <w:color w:val="000088"/>
          <w:sz w:val="24"/>
          <w:szCs w:val="24"/>
        </w:rPr>
        <w:t>void</w:t>
      </w:r>
      <w:r w:rsidRPr="0047263E">
        <w:rPr>
          <w:rStyle w:val="pln"/>
          <w:rFonts w:ascii="Roboto Slab" w:hAnsi="Roboto Slab" w:cs="Roboto Slab"/>
          <w:color w:val="333333"/>
          <w:sz w:val="24"/>
          <w:szCs w:val="24"/>
        </w:rPr>
        <w:t xml:space="preserve"> main</w:t>
      </w:r>
      <w:r w:rsidRPr="0047263E">
        <w:rPr>
          <w:rStyle w:val="pun"/>
          <w:rFonts w:ascii="Roboto Slab" w:hAnsi="Roboto Slab" w:cs="Roboto Slab"/>
          <w:color w:val="666600"/>
          <w:sz w:val="24"/>
          <w:szCs w:val="24"/>
        </w:rPr>
        <w:t>(</w:t>
      </w:r>
      <w:r w:rsidRPr="0047263E">
        <w:rPr>
          <w:rStyle w:val="typ"/>
          <w:rFonts w:ascii="Roboto Slab" w:hAnsi="Roboto Slab" w:cs="Roboto Slab"/>
          <w:color w:val="7F0055"/>
          <w:sz w:val="24"/>
          <w:szCs w:val="24"/>
        </w:rPr>
        <w:t>String</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args</w:t>
      </w:r>
      <w:r w:rsidRPr="0047263E">
        <w:rPr>
          <w:rStyle w:val="pun"/>
          <w:rFonts w:ascii="Roboto Slab" w:hAnsi="Roboto Slab" w:cs="Roboto Slab"/>
          <w:color w:val="666600"/>
          <w:sz w:val="24"/>
          <w:szCs w:val="24"/>
        </w:rPr>
        <w:t>)</w:t>
      </w:r>
      <w:r w:rsidRPr="0047263E">
        <w:rPr>
          <w:rStyle w:val="pln"/>
          <w:rFonts w:ascii="Roboto Slab" w:hAnsi="Roboto Slab" w:cs="Roboto Slab"/>
          <w:color w:val="333333"/>
          <w:sz w:val="24"/>
          <w:szCs w:val="24"/>
        </w:rPr>
        <w:t xml:space="preserve">    </w:t>
      </w:r>
    </w:p>
    <w:p w14:paraId="53DFA8E9" w14:textId="77777777" w:rsidR="00261F54" w:rsidRPr="0047263E" w:rsidRDefault="00261F54" w:rsidP="00877438">
      <w:pPr>
        <w:pStyle w:val="Heading3"/>
      </w:pPr>
      <w:r w:rsidRPr="0047263E">
        <w:t xml:space="preserve">Giải quyết lỗi "javac is not </w:t>
      </w:r>
      <w:r w:rsidRPr="00EF3B29">
        <w:t>recognized</w:t>
      </w:r>
      <w:r w:rsidRPr="0047263E">
        <w:t xml:space="preserve"> as an internal or external command"</w:t>
      </w:r>
    </w:p>
    <w:p w14:paraId="465FD494" w14:textId="77777777" w:rsidR="00261F54" w:rsidRPr="0047263E" w:rsidRDefault="00261F54" w:rsidP="00877438">
      <w:pPr>
        <w:pStyle w:val="NormalWeb"/>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color w:val="000000"/>
        </w:rPr>
        <w:t>Nếu xuất hiện một vấn đề như được hiển thị trong hình dưới, thì điều bạn cần làm là thiết lập path. Vì DOS không biết javac hoặc java, do đó chúng ta cần thiết phải thiết lập path. Path là không cần thiết trong những trường hợp mà nếu bạn lưu chương trình bên trong thư mục jdk/bin. Nhưng đôi khi, đây là điều bạn cần biết để có thể xử lý các trường hợp có thể xảy ra. Bạn theo dõi phần này tại </w:t>
      </w:r>
      <w:r w:rsidRPr="0047263E">
        <w:rPr>
          <w:rFonts w:ascii="Roboto Slab" w:hAnsi="Roboto Slab" w:cs="Roboto Slab"/>
          <w:b/>
          <w:bCs/>
          <w:color w:val="000000"/>
        </w:rPr>
        <w:t>Cách thiết lập path trong Java</w:t>
      </w:r>
      <w:r w:rsidRPr="0047263E">
        <w:rPr>
          <w:rFonts w:ascii="Roboto Slab" w:hAnsi="Roboto Slab" w:cs="Roboto Slab"/>
          <w:color w:val="000000"/>
        </w:rPr>
        <w:t>.</w:t>
      </w:r>
    </w:p>
    <w:p w14:paraId="451155D3" w14:textId="4298B783" w:rsidR="000A36E7" w:rsidRDefault="00261F54" w:rsidP="00514A94">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7263E">
        <w:rPr>
          <w:rFonts w:ascii="Roboto Slab" w:hAnsi="Roboto Slab" w:cs="Roboto Slab"/>
          <w:noProof/>
        </w:rPr>
        <w:lastRenderedPageBreak/>
        <w:drawing>
          <wp:inline distT="0" distB="0" distL="0" distR="0" wp14:anchorId="379E4160" wp14:editId="3231FBE1">
            <wp:extent cx="6480175" cy="4862195"/>
            <wp:effectExtent l="0" t="0" r="0" b="0"/>
            <wp:docPr id="1840341005" name="Picture 11" descr="Chương trình Java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ương trình Java đơn giả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4862195"/>
                    </a:xfrm>
                    <a:prstGeom prst="rect">
                      <a:avLst/>
                    </a:prstGeom>
                    <a:noFill/>
                    <a:ln>
                      <a:noFill/>
                    </a:ln>
                  </pic:spPr>
                </pic:pic>
              </a:graphicData>
            </a:graphic>
          </wp:inline>
        </w:drawing>
      </w:r>
    </w:p>
    <w:p w14:paraId="12D54CDB" w14:textId="6C5F3136" w:rsidR="00E0488C" w:rsidRDefault="00E0488C" w:rsidP="00E0488C">
      <w:pPr>
        <w:pStyle w:val="Heading2"/>
      </w:pPr>
      <w:r>
        <w:t>PHÂN TÍCH NỘI TẠI CHƯƠNG TRÌNH HELLO WORLD TRONG JAVA</w:t>
      </w:r>
    </w:p>
    <w:p w14:paraId="02F6A89B" w14:textId="77777777" w:rsidR="00E0488C" w:rsidRPr="00E0488C" w:rsidRDefault="00E0488C" w:rsidP="00E0488C">
      <w:pPr>
        <w:pStyle w:val="NormalWeb"/>
        <w:spacing w:before="0" w:beforeAutospacing="0" w:after="240" w:afterAutospacing="0" w:line="360" w:lineRule="auto"/>
        <w:ind w:left="48" w:right="48"/>
        <w:jc w:val="both"/>
        <w:rPr>
          <w:rFonts w:ascii="Roboto Slab" w:hAnsi="Roboto Slab" w:cs="Roboto Slab"/>
        </w:rPr>
      </w:pPr>
      <w:r w:rsidRPr="00E0488C">
        <w:rPr>
          <w:rFonts w:ascii="Roboto Slab" w:hAnsi="Roboto Slab" w:cs="Roboto Slab"/>
        </w:rPr>
        <w:t>Trong chương trước, chúng ta đã học cách viết, biên dịch và chạy chương trình Hello World trong Java. Ở đây, chúng ta tiếp tục tìm hiểu những gì xảy ra trong khi biên dịch và chạy một chương trình Java. Ngoài ra, bạn sẽ thấy một số câu hỏi liên quan đến chương trình Java đầu tiên này.</w:t>
      </w:r>
    </w:p>
    <w:p w14:paraId="4BAEF7A8" w14:textId="77777777" w:rsidR="00E0488C" w:rsidRPr="00E0488C" w:rsidRDefault="00E0488C" w:rsidP="00E0488C">
      <w:pPr>
        <w:pStyle w:val="Heading3"/>
      </w:pPr>
      <w:r w:rsidRPr="00E0488C">
        <w:t>Những gì xảy ra tại Compile time?</w:t>
      </w:r>
    </w:p>
    <w:p w14:paraId="125FCE77" w14:textId="77777777" w:rsidR="00E0488C" w:rsidRPr="00E0488C" w:rsidRDefault="00E0488C" w:rsidP="00E0488C">
      <w:pPr>
        <w:pStyle w:val="NormalWeb"/>
        <w:spacing w:before="0" w:beforeAutospacing="0" w:after="240" w:afterAutospacing="0" w:line="360" w:lineRule="auto"/>
        <w:ind w:left="48" w:right="48"/>
        <w:jc w:val="both"/>
        <w:rPr>
          <w:rFonts w:ascii="Roboto Slab" w:hAnsi="Roboto Slab" w:cs="Roboto Slab"/>
        </w:rPr>
      </w:pPr>
      <w:r w:rsidRPr="00E0488C">
        <w:rPr>
          <w:rFonts w:ascii="Roboto Slab" w:hAnsi="Roboto Slab" w:cs="Roboto Slab"/>
        </w:rPr>
        <w:t>Tại compile time (thời gian biên dịch), java file được biên dịch bởi Java Compiler (Nó không tương tác với OS) và chuyển đổi Java code thành Bytecode.</w:t>
      </w:r>
    </w:p>
    <w:p w14:paraId="00805AF7" w14:textId="26335DA4" w:rsidR="00E0488C" w:rsidRPr="00E0488C" w:rsidRDefault="00E0488C" w:rsidP="00E0488C">
      <w:pPr>
        <w:spacing w:line="360" w:lineRule="auto"/>
        <w:rPr>
          <w:rFonts w:ascii="Roboto Slab" w:hAnsi="Roboto Slab" w:cs="Roboto Slab"/>
        </w:rPr>
      </w:pPr>
      <w:r w:rsidRPr="00E0488C">
        <w:rPr>
          <w:rFonts w:ascii="Roboto Slab" w:hAnsi="Roboto Slab" w:cs="Roboto Slab"/>
          <w:noProof/>
        </w:rPr>
        <w:lastRenderedPageBreak/>
        <w:drawing>
          <wp:inline distT="0" distB="0" distL="0" distR="0" wp14:anchorId="4368C256" wp14:editId="05BFB299">
            <wp:extent cx="6480175" cy="1950085"/>
            <wp:effectExtent l="0" t="0" r="0" b="0"/>
            <wp:docPr id="1805575264" name="Picture 24" descr="Biên dịch Java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Biên dịch Java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1950085"/>
                    </a:xfrm>
                    <a:prstGeom prst="rect">
                      <a:avLst/>
                    </a:prstGeom>
                    <a:noFill/>
                    <a:ln>
                      <a:noFill/>
                    </a:ln>
                  </pic:spPr>
                </pic:pic>
              </a:graphicData>
            </a:graphic>
          </wp:inline>
        </w:drawing>
      </w:r>
    </w:p>
    <w:p w14:paraId="572E5DE4" w14:textId="77777777" w:rsidR="00E0488C" w:rsidRPr="00E0488C" w:rsidRDefault="00E0488C" w:rsidP="00E0488C">
      <w:pPr>
        <w:pStyle w:val="Heading3"/>
      </w:pPr>
      <w:r w:rsidRPr="00E0488C">
        <w:t>Điều gì xảy ra tại runtime?</w:t>
      </w:r>
    </w:p>
    <w:p w14:paraId="28D4DB75" w14:textId="77777777" w:rsidR="00E0488C" w:rsidRPr="00E0488C" w:rsidRDefault="00E0488C" w:rsidP="00E0488C">
      <w:pPr>
        <w:pStyle w:val="NormalWeb"/>
        <w:spacing w:before="0" w:beforeAutospacing="0" w:after="240" w:afterAutospacing="0" w:line="360" w:lineRule="auto"/>
        <w:ind w:left="48" w:right="48"/>
        <w:jc w:val="both"/>
        <w:rPr>
          <w:rFonts w:ascii="Roboto Slab" w:hAnsi="Roboto Slab" w:cs="Roboto Slab"/>
        </w:rPr>
      </w:pPr>
      <w:r w:rsidRPr="00E0488C">
        <w:rPr>
          <w:rFonts w:ascii="Roboto Slab" w:hAnsi="Roboto Slab" w:cs="Roboto Slab"/>
        </w:rPr>
        <w:t>Tại Runtime (thời gian biên dịch), các bước sau được thực hiện:</w:t>
      </w:r>
    </w:p>
    <w:p w14:paraId="08F3DE77" w14:textId="0FC53F75" w:rsidR="00E0488C" w:rsidRPr="00E0488C" w:rsidRDefault="00E0488C" w:rsidP="00E0488C">
      <w:pPr>
        <w:spacing w:line="360" w:lineRule="auto"/>
        <w:rPr>
          <w:rFonts w:ascii="Roboto Slab" w:hAnsi="Roboto Slab" w:cs="Roboto Slab"/>
        </w:rPr>
      </w:pPr>
      <w:r w:rsidRPr="00E0488C">
        <w:rPr>
          <w:rFonts w:ascii="Roboto Slab" w:hAnsi="Roboto Slab" w:cs="Roboto Slab"/>
          <w:noProof/>
        </w:rPr>
        <w:drawing>
          <wp:inline distT="0" distB="0" distL="0" distR="0" wp14:anchorId="24F42D6B" wp14:editId="1E6E7D2F">
            <wp:extent cx="4876800" cy="5227320"/>
            <wp:effectExtent l="0" t="0" r="0" b="0"/>
            <wp:docPr id="1893480610" name="Picture 23" descr="Java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Java Runtim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5227320"/>
                    </a:xfrm>
                    <a:prstGeom prst="rect">
                      <a:avLst/>
                    </a:prstGeom>
                    <a:noFill/>
                    <a:ln>
                      <a:noFill/>
                    </a:ln>
                  </pic:spPr>
                </pic:pic>
              </a:graphicData>
            </a:graphic>
          </wp:inline>
        </w:drawing>
      </w:r>
    </w:p>
    <w:p w14:paraId="0EAA2F3C" w14:textId="77777777" w:rsidR="00E0488C" w:rsidRPr="00E0488C" w:rsidRDefault="00E0488C" w:rsidP="00E0488C">
      <w:pPr>
        <w:pStyle w:val="NormalWeb"/>
        <w:numPr>
          <w:ilvl w:val="0"/>
          <w:numId w:val="116"/>
        </w:numPr>
        <w:spacing w:before="0" w:beforeAutospacing="0" w:after="0" w:afterAutospacing="0" w:line="360" w:lineRule="auto"/>
        <w:jc w:val="both"/>
        <w:rPr>
          <w:rFonts w:ascii="Roboto Slab" w:hAnsi="Roboto Slab" w:cs="Roboto Slab"/>
        </w:rPr>
      </w:pPr>
      <w:r w:rsidRPr="00E0488C">
        <w:rPr>
          <w:rFonts w:ascii="Roboto Slab" w:hAnsi="Roboto Slab" w:cs="Roboto Slab"/>
          <w:b/>
          <w:bCs/>
        </w:rPr>
        <w:t>Classloader</w:t>
      </w:r>
      <w:r w:rsidRPr="00E0488C">
        <w:rPr>
          <w:rFonts w:ascii="Roboto Slab" w:hAnsi="Roboto Slab" w:cs="Roboto Slab"/>
        </w:rPr>
        <w:t>: Đây là hệ thống con của JVM được sử dụng để tải class file.</w:t>
      </w:r>
    </w:p>
    <w:p w14:paraId="31E2C686" w14:textId="77777777" w:rsidR="00E0488C" w:rsidRPr="00E0488C" w:rsidRDefault="00E0488C" w:rsidP="00E0488C">
      <w:pPr>
        <w:pStyle w:val="NormalWeb"/>
        <w:numPr>
          <w:ilvl w:val="0"/>
          <w:numId w:val="116"/>
        </w:numPr>
        <w:spacing w:before="0" w:beforeAutospacing="0" w:after="0" w:afterAutospacing="0" w:line="360" w:lineRule="auto"/>
        <w:jc w:val="both"/>
        <w:rPr>
          <w:rFonts w:ascii="Roboto Slab" w:hAnsi="Roboto Slab" w:cs="Roboto Slab"/>
        </w:rPr>
      </w:pPr>
      <w:r w:rsidRPr="00E0488C">
        <w:rPr>
          <w:rFonts w:ascii="Roboto Slab" w:hAnsi="Roboto Slab" w:cs="Roboto Slab"/>
          <w:b/>
          <w:bCs/>
        </w:rPr>
        <w:t>Bytecode Vertifier</w:t>
      </w:r>
      <w:r w:rsidRPr="00E0488C">
        <w:rPr>
          <w:rFonts w:ascii="Roboto Slab" w:hAnsi="Roboto Slab" w:cs="Roboto Slab"/>
        </w:rPr>
        <w:t>: Kiểm tra các đoạn code để xem có hay không các phần code không hợp lệ có truy cập không hợp lệ tới các đối tượng.</w:t>
      </w:r>
    </w:p>
    <w:p w14:paraId="63E6BF38" w14:textId="77777777" w:rsidR="00E0488C" w:rsidRPr="00E0488C" w:rsidRDefault="00E0488C" w:rsidP="00E0488C">
      <w:pPr>
        <w:pStyle w:val="NormalWeb"/>
        <w:numPr>
          <w:ilvl w:val="0"/>
          <w:numId w:val="116"/>
        </w:numPr>
        <w:spacing w:before="0" w:beforeAutospacing="0" w:after="0" w:afterAutospacing="0" w:line="360" w:lineRule="auto"/>
        <w:jc w:val="both"/>
        <w:rPr>
          <w:rFonts w:ascii="Roboto Slab" w:hAnsi="Roboto Slab" w:cs="Roboto Slab"/>
        </w:rPr>
      </w:pPr>
      <w:r w:rsidRPr="00E0488C">
        <w:rPr>
          <w:rFonts w:ascii="Roboto Slab" w:hAnsi="Roboto Slab" w:cs="Roboto Slab"/>
          <w:b/>
          <w:bCs/>
        </w:rPr>
        <w:lastRenderedPageBreak/>
        <w:t>Interpreter</w:t>
      </w:r>
      <w:r w:rsidRPr="00E0488C">
        <w:rPr>
          <w:rFonts w:ascii="Roboto Slab" w:hAnsi="Roboto Slab" w:cs="Roboto Slab"/>
        </w:rPr>
        <w:t>: Đọc Bytecode Stream, sau đó thực thi các chỉ thị.</w:t>
      </w:r>
    </w:p>
    <w:p w14:paraId="2642BE8E" w14:textId="77777777" w:rsidR="00E0488C" w:rsidRPr="00E0488C" w:rsidRDefault="00E0488C" w:rsidP="00E0488C">
      <w:pPr>
        <w:pStyle w:val="Heading3"/>
      </w:pPr>
      <w:r w:rsidRPr="00E0488C">
        <w:t>Câu hỏi: Bạn có thể lưu một source file bởi một tên khác ngoài tên lớp không?</w:t>
      </w:r>
    </w:p>
    <w:p w14:paraId="6995270C" w14:textId="77777777" w:rsidR="00E0488C" w:rsidRPr="00E0488C" w:rsidRDefault="00E0488C" w:rsidP="00E0488C">
      <w:pPr>
        <w:pStyle w:val="NormalWeb"/>
        <w:spacing w:before="0" w:beforeAutospacing="0" w:after="240" w:afterAutospacing="0" w:line="360" w:lineRule="auto"/>
        <w:ind w:left="48" w:right="48"/>
        <w:jc w:val="both"/>
        <w:rPr>
          <w:rFonts w:ascii="Roboto Slab" w:hAnsi="Roboto Slab" w:cs="Roboto Slab"/>
        </w:rPr>
      </w:pPr>
      <w:r w:rsidRPr="00E0488C">
        <w:rPr>
          <w:rFonts w:ascii="Roboto Slab" w:hAnsi="Roboto Slab" w:cs="Roboto Slab"/>
        </w:rPr>
        <w:t>Có, nếu lớp không phải là public. Bạn có thể theo dõi ở sơ đồ dưới:</w:t>
      </w:r>
    </w:p>
    <w:p w14:paraId="1A07F2EB" w14:textId="6BFE2387" w:rsidR="00E0488C" w:rsidRPr="00E0488C" w:rsidRDefault="00E0488C" w:rsidP="00E0488C">
      <w:pPr>
        <w:spacing w:line="360" w:lineRule="auto"/>
        <w:rPr>
          <w:rFonts w:ascii="Roboto Slab" w:hAnsi="Roboto Slab" w:cs="Roboto Slab"/>
        </w:rPr>
      </w:pPr>
      <w:r w:rsidRPr="00E0488C">
        <w:rPr>
          <w:rFonts w:ascii="Roboto Slab" w:hAnsi="Roboto Slab" w:cs="Roboto Slab"/>
          <w:noProof/>
        </w:rPr>
        <w:drawing>
          <wp:inline distT="0" distB="0" distL="0" distR="0" wp14:anchorId="467F22FC" wp14:editId="69909DAF">
            <wp:extent cx="6480175" cy="3295015"/>
            <wp:effectExtent l="0" t="0" r="0" b="0"/>
            <wp:docPr id="1573444396" name="Picture 22" descr="Học Java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ọc Java cơ bả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3295015"/>
                    </a:xfrm>
                    <a:prstGeom prst="rect">
                      <a:avLst/>
                    </a:prstGeom>
                    <a:noFill/>
                    <a:ln>
                      <a:noFill/>
                    </a:ln>
                  </pic:spPr>
                </pic:pic>
              </a:graphicData>
            </a:graphic>
          </wp:inline>
        </w:drawing>
      </w:r>
    </w:p>
    <w:p w14:paraId="3DFEE901" w14:textId="77777777" w:rsidR="00E0488C" w:rsidRPr="00E0488C" w:rsidRDefault="00E0488C" w:rsidP="00E0488C">
      <w:pPr>
        <w:pStyle w:val="NormalWeb"/>
        <w:numPr>
          <w:ilvl w:val="0"/>
          <w:numId w:val="117"/>
        </w:numPr>
        <w:spacing w:before="0" w:beforeAutospacing="0" w:after="0" w:afterAutospacing="0" w:line="360" w:lineRule="auto"/>
        <w:jc w:val="both"/>
        <w:rPr>
          <w:rFonts w:ascii="Roboto Slab" w:hAnsi="Roboto Slab" w:cs="Roboto Slab"/>
        </w:rPr>
      </w:pPr>
      <w:r w:rsidRPr="00E0488C">
        <w:rPr>
          <w:rFonts w:ascii="Roboto Slab" w:hAnsi="Roboto Slab" w:cs="Roboto Slab"/>
        </w:rPr>
        <w:t>Để biên dịch, gõ: javac Hard.java</w:t>
      </w:r>
    </w:p>
    <w:p w14:paraId="773D97B6" w14:textId="77777777" w:rsidR="00E0488C" w:rsidRPr="00E0488C" w:rsidRDefault="00E0488C" w:rsidP="00E0488C">
      <w:pPr>
        <w:pStyle w:val="NormalWeb"/>
        <w:numPr>
          <w:ilvl w:val="0"/>
          <w:numId w:val="117"/>
        </w:numPr>
        <w:spacing w:before="0" w:beforeAutospacing="0" w:after="0" w:afterAutospacing="0" w:line="360" w:lineRule="auto"/>
        <w:jc w:val="both"/>
        <w:rPr>
          <w:rFonts w:ascii="Roboto Slab" w:hAnsi="Roboto Slab" w:cs="Roboto Slab"/>
        </w:rPr>
      </w:pPr>
      <w:r w:rsidRPr="00E0488C">
        <w:rPr>
          <w:rFonts w:ascii="Roboto Slab" w:hAnsi="Roboto Slab" w:cs="Roboto Slab"/>
        </w:rPr>
        <w:t>Để thực thi, gõ: java Simple</w:t>
      </w:r>
    </w:p>
    <w:p w14:paraId="10F224D8" w14:textId="77777777" w:rsidR="00E0488C" w:rsidRPr="00E0488C" w:rsidRDefault="00E0488C" w:rsidP="00E0488C">
      <w:pPr>
        <w:pStyle w:val="Heading3"/>
      </w:pPr>
      <w:r w:rsidRPr="00E0488C">
        <w:t>Bạn có thể có nhiều lớp trong một source file không?</w:t>
      </w:r>
    </w:p>
    <w:p w14:paraId="347C3289" w14:textId="77777777" w:rsidR="00E0488C" w:rsidRPr="00E0488C" w:rsidRDefault="00E0488C" w:rsidP="00E0488C">
      <w:pPr>
        <w:pStyle w:val="NormalWeb"/>
        <w:spacing w:before="0" w:beforeAutospacing="0" w:after="240" w:afterAutospacing="0" w:line="360" w:lineRule="auto"/>
        <w:ind w:left="48" w:right="48"/>
        <w:jc w:val="both"/>
        <w:rPr>
          <w:rFonts w:ascii="Roboto Slab" w:hAnsi="Roboto Slab" w:cs="Roboto Slab"/>
        </w:rPr>
      </w:pPr>
      <w:r w:rsidRPr="00E0488C">
        <w:rPr>
          <w:rFonts w:ascii="Roboto Slab" w:hAnsi="Roboto Slab" w:cs="Roboto Slab"/>
        </w:rPr>
        <w:t>Có, sơ đồ sau minh họa điều này:</w:t>
      </w:r>
    </w:p>
    <w:p w14:paraId="049A10C1" w14:textId="311C89C1" w:rsidR="00E0488C" w:rsidRDefault="00E0488C" w:rsidP="00E0488C">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Pr>
          <w:noProof/>
        </w:rPr>
        <w:lastRenderedPageBreak/>
        <w:drawing>
          <wp:inline distT="0" distB="0" distL="0" distR="0" wp14:anchorId="166DF178" wp14:editId="30EA8C7E">
            <wp:extent cx="6217920" cy="3657600"/>
            <wp:effectExtent l="0" t="0" r="0" b="0"/>
            <wp:docPr id="1713817784" name="Picture 21" descr="Lưu trữ Java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ưu trữ Java 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7920" cy="3657600"/>
                    </a:xfrm>
                    <a:prstGeom prst="rect">
                      <a:avLst/>
                    </a:prstGeom>
                    <a:noFill/>
                    <a:ln>
                      <a:noFill/>
                    </a:ln>
                  </pic:spPr>
                </pic:pic>
              </a:graphicData>
            </a:graphic>
          </wp:inline>
        </w:drawing>
      </w:r>
    </w:p>
    <w:p w14:paraId="6D6A6FC1" w14:textId="77777777" w:rsidR="005F3702" w:rsidRDefault="005F3702" w:rsidP="00E0488C">
      <w:pPr>
        <w:pStyle w:val="NormalWeb"/>
        <w:shd w:val="clear" w:color="auto" w:fill="FFFFFF"/>
        <w:spacing w:before="0" w:beforeAutospacing="0" w:after="240" w:afterAutospacing="0" w:line="360" w:lineRule="auto"/>
        <w:ind w:left="48" w:right="48"/>
        <w:jc w:val="both"/>
        <w:rPr>
          <w:rFonts w:ascii="Roboto Slab" w:hAnsi="Roboto Slab" w:cs="Roboto Slab"/>
          <w:color w:val="000000"/>
        </w:rPr>
        <w:sectPr w:rsidR="005F3702" w:rsidSect="005919E0">
          <w:pgSz w:w="11906" w:h="16838" w:code="9"/>
          <w:pgMar w:top="1134" w:right="567" w:bottom="1134" w:left="1134" w:header="851" w:footer="567" w:gutter="0"/>
          <w:pgNumType w:start="1"/>
          <w:cols w:space="720"/>
          <w:docGrid w:linePitch="360"/>
        </w:sectPr>
      </w:pPr>
    </w:p>
    <w:p w14:paraId="6E07320D" w14:textId="38A55877" w:rsidR="005D31E0" w:rsidRDefault="005D31E0" w:rsidP="005F3702">
      <w:pPr>
        <w:pStyle w:val="Heading1"/>
      </w:pPr>
      <w:r w:rsidRPr="005D31E0">
        <w:lastRenderedPageBreak/>
        <w:t>C</w:t>
      </w:r>
      <w:r w:rsidRPr="005D31E0">
        <w:rPr>
          <w:rFonts w:hint="eastAsia"/>
        </w:rPr>
        <w:t>Ú</w:t>
      </w:r>
      <w:r w:rsidRPr="005D31E0">
        <w:t xml:space="preserve"> PH</w:t>
      </w:r>
      <w:r w:rsidRPr="005D31E0">
        <w:rPr>
          <w:rFonts w:hint="eastAsia"/>
        </w:rPr>
        <w:t>Á</w:t>
      </w:r>
      <w:r w:rsidRPr="005D31E0">
        <w:t>P JAVA C</w:t>
      </w:r>
      <w:r w:rsidRPr="005D31E0">
        <w:rPr>
          <w:rFonts w:hint="eastAsia"/>
        </w:rPr>
        <w:t>Ơ</w:t>
      </w:r>
      <w:r w:rsidRPr="005D31E0">
        <w:t xml:space="preserve"> BẢN</w:t>
      </w:r>
    </w:p>
    <w:p w14:paraId="2CDEEFE8" w14:textId="1B02D211" w:rsidR="005F3702" w:rsidRPr="005F3702" w:rsidRDefault="005F3702" w:rsidP="005F3702">
      <w:pPr>
        <w:pStyle w:val="Heading2"/>
      </w:pPr>
      <w:r w:rsidRPr="005F3702">
        <w:t>NHẬP VÀ XUẤT DỮ LIỆU TRONG JAVA</w:t>
      </w:r>
    </w:p>
    <w:p w14:paraId="5F5414A0" w14:textId="06A23AAC" w:rsidR="001D6D8E" w:rsidRPr="00A90E22" w:rsidRDefault="001D6D8E" w:rsidP="00A90E22">
      <w:pPr>
        <w:pStyle w:val="Heading3"/>
      </w:pPr>
      <w:r w:rsidRPr="00A90E22">
        <w:t>Các phần tử cơ sở của Java</w:t>
      </w:r>
    </w:p>
    <w:p w14:paraId="01E5D74E" w14:textId="77777777" w:rsidR="00A90E22" w:rsidRDefault="001D6D8E" w:rsidP="00A90E22">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A90E22">
        <w:rPr>
          <w:rFonts w:ascii="Roboto Slab" w:hAnsi="Roboto Slab" w:cs="Roboto Slab"/>
        </w:rPr>
        <w:t> </w:t>
      </w:r>
      <w:r w:rsidRPr="00A90E22">
        <w:rPr>
          <w:rFonts w:ascii="Roboto Slab" w:hAnsi="Roboto Slab" w:cs="Roboto Slab"/>
        </w:rPr>
        <w:t> </w:t>
      </w:r>
      <w:r w:rsidRPr="00A90E22">
        <w:rPr>
          <w:rFonts w:ascii="Roboto Slab" w:hAnsi="Roboto Slab" w:cs="Roboto Slab"/>
        </w:rPr>
        <w:t>Cũng giống như các ngôn ngữ lập trình khác, ngôn ngữ lập trình Java được định nghĩa bằng tập các quy tắc của văn phạm cho phép kiểm tra xem các cấu trúc được xây dựng từ các phần tử ngôn ngữ có hợp lệ hay không và thông qua các định nghĩa về mặt ngữ nghĩa để kiểm chứng ý nghĩa của các cấu trúc đó. Nếu các bạn độc giả nào đang theo học trong những môi trường học thuật như Đại học, cao đẳng mà đúng chuyên môn về công nghệ thông tin thì chắc hẳn không con lạ lẫm với hai môn </w:t>
      </w:r>
      <w:r w:rsidRPr="00A90E22">
        <w:rPr>
          <w:rStyle w:val="Emphasis"/>
          <w:rFonts w:ascii="Roboto Slab" w:eastAsiaTheme="majorEastAsia" w:hAnsi="Roboto Slab" w:cs="Roboto Slab"/>
          <w:bdr w:val="none" w:sz="0" w:space="0" w:color="auto" w:frame="1"/>
        </w:rPr>
        <w:t>“Otomat và ngôn ngữ hình thức”</w:t>
      </w:r>
      <w:r w:rsidRPr="00A90E22">
        <w:rPr>
          <w:rFonts w:ascii="Roboto Slab" w:hAnsi="Roboto Slab" w:cs="Roboto Slab"/>
        </w:rPr>
        <w:t> và môn </w:t>
      </w:r>
      <w:r w:rsidRPr="00A90E22">
        <w:rPr>
          <w:rStyle w:val="Emphasis"/>
          <w:rFonts w:ascii="Roboto Slab" w:eastAsiaTheme="majorEastAsia" w:hAnsi="Roboto Slab" w:cs="Roboto Slab"/>
          <w:bdr w:val="none" w:sz="0" w:space="0" w:color="auto" w:frame="1"/>
        </w:rPr>
        <w:t>“Chương trình dịch”</w:t>
      </w:r>
      <w:r w:rsidRPr="00A90E22">
        <w:rPr>
          <w:rFonts w:ascii="Roboto Slab" w:hAnsi="Roboto Slab" w:cs="Roboto Slab"/>
        </w:rPr>
        <w:t>, xin phép các bạn chút xíu thời gian để nói qua về môn </w:t>
      </w:r>
      <w:r w:rsidRPr="00A90E22">
        <w:rPr>
          <w:rStyle w:val="Emphasis"/>
          <w:rFonts w:ascii="Roboto Slab" w:eastAsiaTheme="majorEastAsia" w:hAnsi="Roboto Slab" w:cs="Roboto Slab"/>
          <w:bdr w:val="none" w:sz="0" w:space="0" w:color="auto" w:frame="1"/>
        </w:rPr>
        <w:t>“Chương trình dịch”</w:t>
      </w:r>
      <w:r w:rsidRPr="00A90E22">
        <w:rPr>
          <w:rFonts w:ascii="Roboto Slab" w:hAnsi="Roboto Slab" w:cs="Roboto Slab"/>
        </w:rPr>
        <w:t> nhé vì mình cũng có vài video về môn này. </w:t>
      </w:r>
      <w:hyperlink r:id="rId21" w:tgtFrame="_blank" w:tooltip="Video Chương trình dịch" w:history="1">
        <w:r w:rsidRPr="00A90E22">
          <w:rPr>
            <w:rStyle w:val="Hyperlink"/>
            <w:rFonts w:ascii="Roboto Slab" w:eastAsiaTheme="majorEastAsia" w:hAnsi="Roboto Slab" w:cs="Roboto Slab"/>
            <w:color w:val="auto"/>
            <w:bdr w:val="none" w:sz="0" w:space="0" w:color="auto" w:frame="1"/>
          </w:rPr>
          <w:t>Xem tại đây</w:t>
        </w:r>
      </w:hyperlink>
    </w:p>
    <w:p w14:paraId="37A826BA" w14:textId="53EE8EB7" w:rsidR="001D6D8E" w:rsidRPr="00A90E22" w:rsidRDefault="001D6D8E" w:rsidP="00A90E22">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A90E22">
        <w:rPr>
          <w:rStyle w:val="Strong"/>
          <w:rFonts w:ascii="Roboto Slab" w:eastAsiaTheme="majorEastAsia" w:hAnsi="Roboto Slab" w:cs="Roboto Slab"/>
          <w:bdr w:val="none" w:sz="0" w:space="0" w:color="auto" w:frame="1"/>
        </w:rPr>
        <w:t>Mục đích môn học:</w:t>
      </w:r>
    </w:p>
    <w:p w14:paraId="48E276ED" w14:textId="77777777" w:rsidR="001D6D8E" w:rsidRPr="00A90E22" w:rsidRDefault="001D6D8E" w:rsidP="00A90E22">
      <w:pPr>
        <w:numPr>
          <w:ilvl w:val="0"/>
          <w:numId w:val="171"/>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Hiểu nguyên lý của một chương trình dịch, tổng quan về các loại chương trình dịch.</w:t>
      </w:r>
    </w:p>
    <w:p w14:paraId="32F93545" w14:textId="77777777" w:rsidR="001D6D8E" w:rsidRPr="00A90E22" w:rsidRDefault="001D6D8E" w:rsidP="00A90E22">
      <w:pPr>
        <w:numPr>
          <w:ilvl w:val="0"/>
          <w:numId w:val="171"/>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Hiểu được cấu trúc thành phần của một chương trình dịch.</w:t>
      </w:r>
    </w:p>
    <w:p w14:paraId="1D7D635F" w14:textId="77777777" w:rsidR="001D6D8E" w:rsidRPr="00A90E22" w:rsidRDefault="001D6D8E" w:rsidP="00A90E22">
      <w:pPr>
        <w:numPr>
          <w:ilvl w:val="0"/>
          <w:numId w:val="171"/>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Áp dụng được các kiến thức về ngôn ngữ hình thức trong thực hành chương trình dịch.</w:t>
      </w:r>
    </w:p>
    <w:p w14:paraId="6E59FC0A" w14:textId="77777777" w:rsidR="001D6D8E" w:rsidRPr="00A90E22" w:rsidRDefault="001D6D8E" w:rsidP="00A90E22">
      <w:pPr>
        <w:numPr>
          <w:ilvl w:val="0"/>
          <w:numId w:val="171"/>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Nắm vững về lý thuyết về xây dựng chương trình dịch, tập trung vào phân tích từ vựng, phân tích cú pháp.</w:t>
      </w:r>
    </w:p>
    <w:p w14:paraId="0D27053F" w14:textId="77777777" w:rsidR="001D6D8E" w:rsidRPr="00A90E22" w:rsidRDefault="001D6D8E" w:rsidP="00A90E22">
      <w:pPr>
        <w:numPr>
          <w:ilvl w:val="0"/>
          <w:numId w:val="171"/>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Có khả năng tự xây dựng được các thành phần trong chương trình dịch, tập trung vào: phân tích từ vựng, phân tích cú pháp.</w:t>
      </w:r>
    </w:p>
    <w:p w14:paraId="2D00EDDF" w14:textId="77777777"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rPr>
        <w:t>–&gt; Ta phải tuân theo các quy tắc đã được xây dựng từ trước khi lập trình với Java.</w:t>
      </w:r>
    </w:p>
    <w:p w14:paraId="17B24F64" w14:textId="18B18A8A" w:rsidR="001D6D8E" w:rsidRPr="00A90E22" w:rsidRDefault="001D6D8E" w:rsidP="00A90E22">
      <w:pPr>
        <w:pStyle w:val="Heading4"/>
      </w:pPr>
      <w:r w:rsidRPr="00A90E22">
        <w:t>Định danh</w:t>
      </w:r>
    </w:p>
    <w:p w14:paraId="4EF65B2C" w14:textId="77777777" w:rsidR="00A90E22" w:rsidRDefault="001D6D8E" w:rsidP="00A90E22">
      <w:pPr>
        <w:pStyle w:val="NormalWeb"/>
        <w:shd w:val="clear" w:color="auto" w:fill="FFFFFF"/>
        <w:spacing w:before="0" w:beforeAutospacing="0" w:after="270" w:afterAutospacing="0" w:line="360" w:lineRule="auto"/>
        <w:ind w:firstLine="720"/>
        <w:jc w:val="both"/>
        <w:textAlignment w:val="baseline"/>
        <w:rPr>
          <w:rFonts w:ascii="Roboto Slab" w:hAnsi="Roboto Slab" w:cs="Roboto Slab"/>
        </w:rPr>
      </w:pPr>
      <w:r w:rsidRPr="00A90E22">
        <w:rPr>
          <w:rFonts w:ascii="Roboto Slab" w:hAnsi="Roboto Slab" w:cs="Roboto Slab"/>
        </w:rPr>
        <w:t>Tên gọi của các thành phần trong chương trình được gọi là định danh (Identifier). Định danh được sử dụng để xác định các phần tử như biến, kiểu, phương thức (method) hay còn gọi là hàm (function), đối tượng, …</w:t>
      </w:r>
    </w:p>
    <w:p w14:paraId="32B656A3" w14:textId="77777777" w:rsidR="00A90E22" w:rsidRDefault="001D6D8E" w:rsidP="00A90E22">
      <w:pPr>
        <w:pStyle w:val="NormalWeb"/>
        <w:shd w:val="clear" w:color="auto" w:fill="FFFFFF"/>
        <w:spacing w:before="0" w:beforeAutospacing="0" w:after="270" w:afterAutospacing="0" w:line="360" w:lineRule="auto"/>
        <w:ind w:firstLine="720"/>
        <w:jc w:val="both"/>
        <w:textAlignment w:val="baseline"/>
        <w:rPr>
          <w:rFonts w:ascii="Roboto Slab" w:hAnsi="Roboto Slab" w:cs="Roboto Slab"/>
        </w:rPr>
      </w:pPr>
      <w:r w:rsidRPr="00A90E22">
        <w:rPr>
          <w:rFonts w:ascii="Roboto Slab" w:hAnsi="Roboto Slab" w:cs="Roboto Slab"/>
        </w:rPr>
        <w:t>Trong Java, định danh là một dãy các ký tự gồm các chữ cái, chữ số và một số các ký hiệu như: ký hiệu gạch dưới nối câu ‘_’, các ký hiệu tiền tệ $, £, ¥, ¢ và không được bắt đầu bằng chữ số (0, …, 9)</w:t>
      </w:r>
    </w:p>
    <w:p w14:paraId="64E74C04" w14:textId="77777777" w:rsidR="00A90E22" w:rsidRDefault="001D6D8E" w:rsidP="00A90E22">
      <w:pPr>
        <w:pStyle w:val="NormalWeb"/>
        <w:shd w:val="clear" w:color="auto" w:fill="FFFFFF"/>
        <w:spacing w:before="0" w:beforeAutospacing="0" w:after="270" w:afterAutospacing="0" w:line="360" w:lineRule="auto"/>
        <w:ind w:firstLine="720"/>
        <w:jc w:val="both"/>
        <w:textAlignment w:val="baseline"/>
        <w:rPr>
          <w:rFonts w:ascii="Roboto Slab" w:hAnsi="Roboto Slab" w:cs="Roboto Slab"/>
        </w:rPr>
      </w:pPr>
      <w:r w:rsidRPr="00A90E22">
        <w:rPr>
          <w:rFonts w:ascii="Roboto Slab" w:hAnsi="Roboto Slab" w:cs="Roboto Slab"/>
        </w:rPr>
        <w:lastRenderedPageBreak/>
        <w:t>Java phân biệt chữ thường và chữ hoa. Ví dụ Hoa và hoa là hai định danh khác nhau. Độ dài (số lượng ký tự) của định danh trong Java về lý thuyết là không bị giới hạn</w:t>
      </w:r>
    </w:p>
    <w:p w14:paraId="3C20E9B9" w14:textId="7A9FF0D6" w:rsidR="001D6D8E" w:rsidRPr="00A90E22" w:rsidRDefault="001D6D8E" w:rsidP="00A90E22">
      <w:pPr>
        <w:pStyle w:val="NormalWeb"/>
        <w:shd w:val="clear" w:color="auto" w:fill="FFFFFF"/>
        <w:spacing w:before="0" w:beforeAutospacing="0" w:after="270" w:afterAutospacing="0" w:line="360" w:lineRule="auto"/>
        <w:ind w:firstLine="720"/>
        <w:jc w:val="both"/>
        <w:textAlignment w:val="baseline"/>
        <w:rPr>
          <w:rFonts w:ascii="Roboto Slab" w:hAnsi="Roboto Slab" w:cs="Roboto Slab"/>
        </w:rPr>
      </w:pPr>
      <w:r w:rsidRPr="00A90E22">
        <w:rPr>
          <w:rFonts w:ascii="Roboto Slab" w:hAnsi="Roboto Slab" w:cs="Roboto Slab"/>
        </w:rPr>
        <w:t>Xu hướng chung hiện nay là nên sử dụng cách đặt tên theo một chuẩn nhất định để phân biệt được các loại khác nhau của các thành phần sử dụng. Đặc biệt là khi làm việc trong teamwork thì các quy tắc đã thống nhất là rất quan trọng, dễ dàng trao đổi, phát triển và bảo trì. </w:t>
      </w:r>
      <w:r w:rsidRPr="00A90E22">
        <w:rPr>
          <w:rStyle w:val="Strong"/>
          <w:rFonts w:ascii="Roboto Slab" w:eastAsiaTheme="majorEastAsia" w:hAnsi="Roboto Slab" w:cs="Roboto Slab"/>
          <w:bdr w:val="none" w:sz="0" w:space="0" w:color="auto" w:frame="1"/>
        </w:rPr>
        <w:t>Quy ước thống nhất cách đặt tên như sau</w:t>
      </w:r>
      <w:r w:rsidRPr="00A90E22">
        <w:rPr>
          <w:rFonts w:ascii="Roboto Slab" w:hAnsi="Roboto Slab" w:cs="Roboto Slab"/>
        </w:rPr>
        <w:t>:</w:t>
      </w:r>
    </w:p>
    <w:p w14:paraId="55B34575" w14:textId="77777777" w:rsidR="001D6D8E" w:rsidRPr="00A90E22" w:rsidRDefault="001D6D8E" w:rsidP="00A90E22">
      <w:pPr>
        <w:numPr>
          <w:ilvl w:val="0"/>
          <w:numId w:val="172"/>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Định danh cho các lớp: chữ cái đầu của mỗi từ trong định danh đều viết hoa –&gt; </w:t>
      </w:r>
      <w:r w:rsidRPr="00A90E22">
        <w:rPr>
          <w:rStyle w:val="Strong"/>
          <w:rFonts w:ascii="Roboto Slab" w:hAnsi="Roboto Slab" w:cs="Roboto Slab"/>
          <w:bdr w:val="none" w:sz="0" w:space="0" w:color="auto" w:frame="1"/>
        </w:rPr>
        <w:t>Quy tắc Lạc đà (Camel Case)</w:t>
      </w:r>
      <w:r w:rsidRPr="00A90E22">
        <w:rPr>
          <w:rFonts w:ascii="Roboto Slab" w:hAnsi="Roboto Slab" w:cs="Roboto Slab"/>
        </w:rPr>
        <w:t>. Ví dụ: HocSinh, KhachHang, Sach.</w:t>
      </w:r>
    </w:p>
    <w:p w14:paraId="597C7EE1" w14:textId="77777777" w:rsidR="001D6D8E" w:rsidRPr="00A90E22" w:rsidRDefault="001D6D8E" w:rsidP="00A90E22">
      <w:pPr>
        <w:numPr>
          <w:ilvl w:val="0"/>
          <w:numId w:val="172"/>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Định danh cho các biến, phương thức, đối tượng: chữ cái đầu của mỗi từ trong định danh đều viết hoa từ từ đầu tiên. Ví dụ: hoTen, lop, diaChi, soLuongTrang.</w:t>
      </w:r>
    </w:p>
    <w:p w14:paraId="181C74BA" w14:textId="6AD1AE78" w:rsidR="001D6D8E" w:rsidRPr="00A90E22" w:rsidRDefault="001D6D8E" w:rsidP="00A90E22">
      <w:pPr>
        <w:pStyle w:val="Heading4"/>
      </w:pPr>
      <w:r w:rsidRPr="00A90E22">
        <w:t>Các từ khóa</w:t>
      </w:r>
    </w:p>
    <w:p w14:paraId="16B6C822" w14:textId="77777777"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rPr>
        <w:t> </w:t>
      </w:r>
      <w:r w:rsidRPr="00A90E22">
        <w:rPr>
          <w:rFonts w:ascii="Roboto Slab" w:hAnsi="Roboto Slab" w:cs="Roboto Slab"/>
        </w:rPr>
        <w:t> </w:t>
      </w:r>
      <w:r w:rsidRPr="00A90E22">
        <w:rPr>
          <w:rFonts w:ascii="Roboto Slab" w:hAnsi="Roboto Slab" w:cs="Roboto Slab"/>
        </w:rPr>
        <w:t>Các từ khóa của một ngôn ngữ lập trình là những định danh đã định sẵn được định nghĩa trước của một ngôn ngữ và không thể sử dụng cho những mục đích khác. Các từ khóa của Java có thể chia thành 09 nhóm như sau:</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3743"/>
        <w:gridCol w:w="6446"/>
      </w:tblGrid>
      <w:tr w:rsidR="00A90E22" w:rsidRPr="00A90E22" w14:paraId="659B9D23"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7D287B8B" w14:textId="77777777" w:rsidR="001D6D8E" w:rsidRPr="00A90E22" w:rsidRDefault="001D6D8E" w:rsidP="00A90E22">
            <w:pPr>
              <w:spacing w:line="360" w:lineRule="auto"/>
              <w:jc w:val="center"/>
              <w:rPr>
                <w:rFonts w:ascii="Roboto Slab" w:hAnsi="Roboto Slab" w:cs="Roboto Slab"/>
                <w:b/>
                <w:bCs/>
              </w:rPr>
            </w:pPr>
            <w:r w:rsidRPr="00A90E22">
              <w:rPr>
                <w:rStyle w:val="Strong"/>
                <w:rFonts w:ascii="Roboto Slab" w:hAnsi="Roboto Slab" w:cs="Roboto Slab"/>
                <w:bdr w:val="none" w:sz="0" w:space="0" w:color="auto" w:frame="1"/>
              </w:rPr>
              <w:t>Chức năng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1518705F" w14:textId="77777777" w:rsidR="001D6D8E" w:rsidRPr="00A90E22" w:rsidRDefault="001D6D8E" w:rsidP="00A90E22">
            <w:pPr>
              <w:spacing w:line="360" w:lineRule="auto"/>
              <w:jc w:val="center"/>
              <w:rPr>
                <w:rFonts w:ascii="Roboto Slab" w:hAnsi="Roboto Slab" w:cs="Roboto Slab"/>
                <w:b/>
                <w:bCs/>
              </w:rPr>
            </w:pPr>
            <w:r w:rsidRPr="00A90E22">
              <w:rPr>
                <w:rStyle w:val="Strong"/>
                <w:rFonts w:ascii="Roboto Slab" w:hAnsi="Roboto Slab" w:cs="Roboto Slab"/>
                <w:bdr w:val="none" w:sz="0" w:space="0" w:color="auto" w:frame="1"/>
              </w:rPr>
              <w:t>Từ khóa</w:t>
            </w:r>
          </w:p>
        </w:tc>
      </w:tr>
      <w:tr w:rsidR="00A90E22" w:rsidRPr="00A90E22" w14:paraId="23681BD7"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1DE84380"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Tổ chức các lớp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72723BAC"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package, import</w:t>
            </w:r>
          </w:p>
        </w:tc>
      </w:tr>
      <w:tr w:rsidR="00A90E22" w:rsidRPr="00A90E22" w14:paraId="5BEC8603"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6C00BF60"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Định nghĩa các lớp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73BAAF85"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interface, class, extends, implements</w:t>
            </w:r>
          </w:p>
        </w:tc>
      </w:tr>
      <w:tr w:rsidR="00A90E22" w:rsidRPr="00A90E22" w14:paraId="17C3E142"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1BDE154E"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Các từ khóa cho các biến và các lớp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31E4209C"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abstract, public, private, protected, static, synchronized, volatile, final, native</w:t>
            </w:r>
          </w:p>
        </w:tc>
      </w:tr>
      <w:tr w:rsidR="00A90E22" w:rsidRPr="00A90E22" w14:paraId="36840A69"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50A5599F"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Các kiểu nguyên thủy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726C0EE3"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long, int, short, byte, char, float, double, boolean, void</w:t>
            </w:r>
          </w:p>
        </w:tc>
      </w:tr>
      <w:tr w:rsidR="00A90E22" w:rsidRPr="00A90E22" w14:paraId="2B6530BA"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02902003"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Những từ khóa cho các giá trị và các biến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6E28B99A"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false, true, this, super, null</w:t>
            </w:r>
          </w:p>
        </w:tc>
      </w:tr>
      <w:tr w:rsidR="00A90E22" w:rsidRPr="00A90E22" w14:paraId="6DE233AC"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640B09A3"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Xử lý ngoại lệ</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167DA9A7"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throw, throws, try, catch, finally</w:t>
            </w:r>
          </w:p>
        </w:tc>
      </w:tr>
      <w:tr w:rsidR="00A90E22" w:rsidRPr="00A90E22" w14:paraId="131996E2"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19E53CAE"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Tạo lập và kiểm tra các đối tượng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0A55A7F8"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new, instanceof</w:t>
            </w:r>
          </w:p>
        </w:tc>
      </w:tr>
      <w:tr w:rsidR="001D6D8E" w:rsidRPr="00A90E22" w14:paraId="06A4CD2F"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57BE2202"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lastRenderedPageBreak/>
              <w:t>Dòng điều khiển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342B92A0"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switch, case, default, break, if, else, continue, return, do, while, for</w:t>
            </w:r>
          </w:p>
        </w:tc>
      </w:tr>
      <w:tr w:rsidR="001D6D8E" w:rsidRPr="00A90E22" w14:paraId="689D5C14"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7B603B5E"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Những từ khóa chưa được sử dụng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35D2874D" w14:textId="77777777" w:rsidR="001D6D8E" w:rsidRPr="00A90E22" w:rsidRDefault="001D6D8E" w:rsidP="00A90E22">
            <w:pPr>
              <w:spacing w:line="360" w:lineRule="auto"/>
              <w:jc w:val="both"/>
              <w:rPr>
                <w:rFonts w:ascii="Roboto Slab" w:hAnsi="Roboto Slab" w:cs="Roboto Slab"/>
              </w:rPr>
            </w:pPr>
            <w:r w:rsidRPr="00A90E22">
              <w:rPr>
                <w:rFonts w:ascii="Roboto Slab" w:hAnsi="Roboto Slab" w:cs="Roboto Slab"/>
              </w:rPr>
              <w:t>byvalue, const, goto, cast</w:t>
            </w:r>
          </w:p>
        </w:tc>
      </w:tr>
    </w:tbl>
    <w:p w14:paraId="77E25390" w14:textId="0C15C5A2" w:rsidR="001D6D8E" w:rsidRPr="00A90E22" w:rsidRDefault="001D6D8E" w:rsidP="00A90E22">
      <w:pPr>
        <w:pStyle w:val="Heading4"/>
        <w:jc w:val="both"/>
        <w:rPr>
          <w:rFonts w:cs="Roboto Slab"/>
        </w:rPr>
      </w:pPr>
      <w:r w:rsidRPr="00A90E22">
        <w:rPr>
          <w:rFonts w:cs="Roboto Slab"/>
        </w:rPr>
        <w:t>Chú thích</w:t>
      </w:r>
    </w:p>
    <w:p w14:paraId="40ACB585" w14:textId="77777777"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color w:val="666666"/>
        </w:rPr>
        <w:t> </w:t>
      </w:r>
      <w:r w:rsidRPr="00A90E22">
        <w:rPr>
          <w:rFonts w:ascii="Roboto Slab" w:hAnsi="Roboto Slab" w:cs="Roboto Slab"/>
          <w:color w:val="666666"/>
        </w:rPr>
        <w:t> </w:t>
      </w:r>
      <w:r w:rsidRPr="00A90E22">
        <w:rPr>
          <w:rFonts w:ascii="Roboto Slab" w:hAnsi="Roboto Slab" w:cs="Roboto Slab"/>
        </w:rPr>
        <w:t>Trong các chương trình thường cần phải có những đoạn tư liệu giải thích công việc hoặc cách thực hiện để người đọc hiểu và tiện theo dõi. Những phần giải thích đó chỉ nhằm làm tư liệu và được các bộ trình biên dịch bỏ qua. Java cung cấp 3 loại chú thích chương trình:</w:t>
      </w:r>
    </w:p>
    <w:p w14:paraId="3CBC930C" w14:textId="77777777" w:rsidR="001D6D8E" w:rsidRPr="00A90E22" w:rsidRDefault="001D6D8E" w:rsidP="00A90E22">
      <w:pPr>
        <w:numPr>
          <w:ilvl w:val="0"/>
          <w:numId w:val="173"/>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Chú thích trên một dòng</w:t>
      </w:r>
    </w:p>
    <w:p w14:paraId="29620422" w14:textId="77777777" w:rsidR="001D6D8E" w:rsidRPr="00A90E22" w:rsidRDefault="001D6D8E" w:rsidP="00A90E22">
      <w:pPr>
        <w:numPr>
          <w:ilvl w:val="0"/>
          <w:numId w:val="173"/>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Chú thích trên nhiều dòng</w:t>
      </w:r>
    </w:p>
    <w:p w14:paraId="30455ED9" w14:textId="77777777" w:rsidR="001D6D8E" w:rsidRPr="00A90E22" w:rsidRDefault="001D6D8E" w:rsidP="00A90E22">
      <w:pPr>
        <w:numPr>
          <w:ilvl w:val="0"/>
          <w:numId w:val="173"/>
        </w:numPr>
        <w:shd w:val="clear" w:color="auto" w:fill="FFFFFF"/>
        <w:spacing w:line="360" w:lineRule="auto"/>
        <w:jc w:val="both"/>
        <w:textAlignment w:val="baseline"/>
        <w:rPr>
          <w:rFonts w:ascii="Roboto Slab" w:hAnsi="Roboto Slab" w:cs="Roboto Slab"/>
        </w:rPr>
      </w:pPr>
      <w:r w:rsidRPr="00A90E22">
        <w:rPr>
          <w:rFonts w:ascii="Roboto Slab" w:hAnsi="Roboto Slab" w:cs="Roboto Slab"/>
        </w:rPr>
        <w:t>Chú thích trong tư liệu (javadoc)</w:t>
      </w:r>
    </w:p>
    <w:p w14:paraId="70548425" w14:textId="3D1C08FF" w:rsidR="001D6D8E" w:rsidRPr="00A90E22" w:rsidRDefault="001D6D8E" w:rsidP="00A90E22">
      <w:pPr>
        <w:pStyle w:val="Heading5"/>
        <w:jc w:val="both"/>
        <w:rPr>
          <w:rFonts w:cs="Roboto Slab"/>
        </w:rPr>
      </w:pPr>
      <w:r w:rsidRPr="00A90E22">
        <w:rPr>
          <w:rFonts w:cs="Roboto Slab"/>
        </w:rPr>
        <w:t>Chú thích trên một dòng</w:t>
      </w:r>
    </w:p>
    <w:p w14:paraId="755E6D0F" w14:textId="77777777"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color w:val="666666"/>
        </w:rPr>
        <w:t> </w:t>
      </w:r>
      <w:r w:rsidRPr="00A90E22">
        <w:rPr>
          <w:rFonts w:ascii="Roboto Slab" w:hAnsi="Roboto Slab" w:cs="Roboto Slab"/>
          <w:color w:val="666666"/>
        </w:rPr>
        <w:t> </w:t>
      </w:r>
      <w:r w:rsidRPr="00A90E22">
        <w:rPr>
          <w:rFonts w:ascii="Roboto Slab" w:hAnsi="Roboto Slab" w:cs="Roboto Slab"/>
        </w:rPr>
        <w:t>Tất cả các ký tự sau // cho đến cuối dòng là chú thích.</w:t>
      </w:r>
    </w:p>
    <w:p w14:paraId="428ACEC3" w14:textId="3C021801" w:rsidR="001D6D8E" w:rsidRPr="00A90E22" w:rsidRDefault="001D6D8E" w:rsidP="00A90E22">
      <w:pPr>
        <w:pStyle w:val="Heading5"/>
        <w:jc w:val="both"/>
        <w:rPr>
          <w:rFonts w:cs="Roboto Slab"/>
        </w:rPr>
      </w:pPr>
      <w:r w:rsidRPr="00A90E22">
        <w:rPr>
          <w:rFonts w:cs="Roboto Slab"/>
        </w:rPr>
        <w:t>Chú thích trên một dòng</w:t>
      </w:r>
    </w:p>
    <w:p w14:paraId="622AE17C" w14:textId="77777777"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color w:val="666666"/>
        </w:rPr>
      </w:pPr>
      <w:r w:rsidRPr="00A90E22">
        <w:rPr>
          <w:rFonts w:ascii="Roboto Slab" w:hAnsi="Roboto Slab" w:cs="Roboto Slab"/>
          <w:color w:val="666666"/>
        </w:rPr>
        <w:t> </w:t>
      </w:r>
      <w:r w:rsidRPr="00A90E22">
        <w:rPr>
          <w:rFonts w:ascii="Roboto Slab" w:hAnsi="Roboto Slab" w:cs="Roboto Slab"/>
          <w:color w:val="666666"/>
        </w:rPr>
        <w:t> </w:t>
      </w:r>
      <w:r w:rsidRPr="00A90E22">
        <w:rPr>
          <w:rFonts w:ascii="Roboto Slab" w:hAnsi="Roboto Slab" w:cs="Roboto Slab"/>
        </w:rPr>
        <w:t>Giống như trong C/C++, phần nằm giữa /* và */ là chú thích.</w:t>
      </w:r>
    </w:p>
    <w:p w14:paraId="2219394D" w14:textId="51BF98CE" w:rsidR="001D6D8E" w:rsidRPr="00A90E22" w:rsidRDefault="001D6D8E" w:rsidP="00A90E22">
      <w:pPr>
        <w:pStyle w:val="Heading5"/>
        <w:jc w:val="both"/>
        <w:rPr>
          <w:rFonts w:cs="Roboto Slab"/>
        </w:rPr>
      </w:pPr>
      <w:r w:rsidRPr="00A90E22">
        <w:rPr>
          <w:rFonts w:cs="Roboto Slab"/>
        </w:rPr>
        <w:t>Chú thích trên một dòng</w:t>
      </w:r>
    </w:p>
    <w:p w14:paraId="42C462FC" w14:textId="0316294E" w:rsidR="00A90E22"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rPr>
        <w:t> </w:t>
      </w:r>
      <w:r w:rsidRPr="00A90E22">
        <w:rPr>
          <w:rFonts w:ascii="Roboto Slab" w:hAnsi="Roboto Slab" w:cs="Roboto Slab"/>
        </w:rPr>
        <w:t> </w:t>
      </w:r>
      <w:r w:rsidRPr="00A90E22">
        <w:rPr>
          <w:rFonts w:ascii="Roboto Slab" w:hAnsi="Roboto Slab" w:cs="Roboto Slab"/>
        </w:rPr>
        <w:t>Đây là loại chú thích đặc biệt vào những chỗ thích hợp trong chương trình để javadoc và sử dụng để tạo ra tư liệu dạng HTML cho chương trình. Chúng được đặt vào trước phần định nghĩa các lớp, interface, phương thức và biến. Phần chú thích trong tư liệu được bắt đầu bằng /** và kết thúc bằng */</w:t>
      </w:r>
    </w:p>
    <w:p w14:paraId="3CB7FDFD" w14:textId="61B7F456" w:rsidR="001D6D8E" w:rsidRPr="00A90E22"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A90E22">
        <w:rPr>
          <w:rFonts w:ascii="Roboto Slab" w:hAnsi="Roboto Slab" w:cs="Roboto Slab"/>
        </w:rPr>
        <w:t>Ví dụ:</w:t>
      </w:r>
    </w:p>
    <w:p w14:paraId="7997A388"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p>
    <w:p w14:paraId="49698354"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w:t>
      </w:r>
    </w:p>
    <w:p w14:paraId="6FE00F25"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bullet"/>
          <w:rFonts w:ascii="Roboto Slab" w:hAnsi="Roboto Slab" w:cs="Roboto Slab"/>
          <w:color w:val="00B0E8"/>
          <w:sz w:val="24"/>
          <w:szCs w:val="24"/>
          <w:bdr w:val="none" w:sz="0" w:space="0" w:color="auto" w:frame="1"/>
        </w:rPr>
        <w:t xml:space="preserve">* </w:t>
      </w:r>
      <w:r w:rsidRPr="00A90E22">
        <w:rPr>
          <w:rStyle w:val="HTMLCode"/>
          <w:rFonts w:ascii="Roboto Slab" w:hAnsi="Roboto Slab" w:cs="Roboto Slab"/>
          <w:color w:val="000000"/>
          <w:sz w:val="24"/>
          <w:szCs w:val="24"/>
          <w:bdr w:val="none" w:sz="0" w:space="0" w:color="auto" w:frame="1"/>
        </w:rPr>
        <w:t>Lớp này nhắm mục đích lấy ví dụ.</w:t>
      </w:r>
    </w:p>
    <w:p w14:paraId="01B1F249"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bullet"/>
          <w:rFonts w:ascii="Roboto Slab" w:hAnsi="Roboto Slab" w:cs="Roboto Slab"/>
          <w:color w:val="00B0E8"/>
          <w:sz w:val="24"/>
          <w:szCs w:val="24"/>
          <w:bdr w:val="none" w:sz="0" w:space="0" w:color="auto" w:frame="1"/>
        </w:rPr>
        <w:t xml:space="preserve">* </w:t>
      </w:r>
      <w:r w:rsidRPr="00A90E22">
        <w:rPr>
          <w:rStyle w:val="HTMLCode"/>
          <w:rFonts w:ascii="Roboto Slab" w:hAnsi="Roboto Slab" w:cs="Roboto Slab"/>
          <w:color w:val="000000"/>
          <w:sz w:val="24"/>
          <w:szCs w:val="24"/>
          <w:bdr w:val="none" w:sz="0" w:space="0" w:color="auto" w:frame="1"/>
        </w:rPr>
        <w:t>Author: Hoàng Văn Tuân.</w:t>
      </w:r>
    </w:p>
    <w:p w14:paraId="22A8871B"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bullet"/>
          <w:rFonts w:ascii="Roboto Slab" w:hAnsi="Roboto Slab" w:cs="Roboto Slab"/>
          <w:color w:val="00B0E8"/>
          <w:sz w:val="24"/>
          <w:szCs w:val="24"/>
          <w:bdr w:val="none" w:sz="0" w:space="0" w:color="auto" w:frame="1"/>
        </w:rPr>
        <w:lastRenderedPageBreak/>
        <w:t xml:space="preserve">* </w:t>
      </w:r>
      <w:r w:rsidRPr="00A90E22">
        <w:rPr>
          <w:rStyle w:val="HTMLCode"/>
          <w:rFonts w:ascii="Roboto Slab" w:hAnsi="Roboto Slab" w:cs="Roboto Slab"/>
          <w:color w:val="000000"/>
          <w:sz w:val="24"/>
          <w:szCs w:val="24"/>
          <w:bdr w:val="none" w:sz="0" w:space="0" w:color="auto" w:frame="1"/>
        </w:rPr>
        <w:t>Ngày: 26/07/2021</w:t>
      </w:r>
    </w:p>
    <w:p w14:paraId="3653CD36"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w:t>
      </w:r>
    </w:p>
    <w:p w14:paraId="1F6FD969" w14:textId="77777777" w:rsidR="00A90E22" w:rsidRDefault="001D6D8E" w:rsidP="00A90E22">
      <w:pPr>
        <w:shd w:val="clear" w:color="auto" w:fill="FFFFCC"/>
        <w:spacing w:line="360" w:lineRule="auto"/>
        <w:jc w:val="both"/>
        <w:textAlignment w:val="baseline"/>
        <w:rPr>
          <w:rFonts w:ascii="Roboto Slab" w:hAnsi="Roboto Slab" w:cs="Roboto Slab"/>
        </w:rPr>
      </w:pPr>
      <w:r w:rsidRPr="00A90E22">
        <w:rPr>
          <w:rStyle w:val="Strong"/>
          <w:rFonts w:ascii="Roboto Slab" w:hAnsi="Roboto Slab" w:cs="Roboto Slab"/>
          <w:bdr w:val="none" w:sz="0" w:space="0" w:color="auto" w:frame="1"/>
        </w:rPr>
        <w:t>Lưu ý:</w:t>
      </w:r>
    </w:p>
    <w:p w14:paraId="47F45627" w14:textId="638B9101" w:rsidR="001D6D8E" w:rsidRPr="00A90E22" w:rsidRDefault="001D6D8E" w:rsidP="00A90E22">
      <w:pPr>
        <w:shd w:val="clear" w:color="auto" w:fill="FFFFCC"/>
        <w:spacing w:line="360" w:lineRule="auto"/>
        <w:jc w:val="both"/>
        <w:textAlignment w:val="baseline"/>
        <w:rPr>
          <w:rFonts w:ascii="Roboto Slab" w:hAnsi="Roboto Slab" w:cs="Roboto Slab"/>
        </w:rPr>
      </w:pPr>
      <w:r w:rsidRPr="00A90E22">
        <w:rPr>
          <w:rStyle w:val="Strong"/>
          <w:rFonts w:ascii="Roboto Slab" w:hAnsi="Roboto Slab" w:cs="Roboto Slab"/>
          <w:bdr w:val="none" w:sz="0" w:space="0" w:color="auto" w:frame="1"/>
        </w:rPr>
        <w:t>1. Đặt tên Package.</w:t>
      </w:r>
      <w:r w:rsidR="00A90E22">
        <w:rPr>
          <w:rStyle w:val="Strong"/>
          <w:rFonts w:ascii="Roboto Slab" w:hAnsi="Roboto Slab" w:cs="Roboto Slab"/>
          <w:bdr w:val="none" w:sz="0" w:space="0" w:color="auto" w:frame="1"/>
        </w:rPr>
        <w:t xml:space="preserve"> </w:t>
      </w:r>
      <w:r w:rsidRPr="00A90E22">
        <w:rPr>
          <w:rFonts w:ascii="Roboto Slab" w:hAnsi="Roboto Slab" w:cs="Roboto Slab"/>
        </w:rPr>
        <w:t>Tên Package phải tuân theo quy tắc chung ở trên và phải viết thường.</w:t>
      </w:r>
    </w:p>
    <w:p w14:paraId="0399DF3A" w14:textId="40975CBB" w:rsidR="001D6D8E" w:rsidRPr="00A90E22" w:rsidRDefault="001D6D8E" w:rsidP="00A90E22">
      <w:pPr>
        <w:pStyle w:val="NormalWeb"/>
        <w:shd w:val="clear" w:color="auto" w:fill="FFFFCC"/>
        <w:spacing w:before="0" w:beforeAutospacing="0" w:after="0" w:afterAutospacing="0" w:line="360" w:lineRule="auto"/>
        <w:jc w:val="both"/>
        <w:textAlignment w:val="baseline"/>
        <w:rPr>
          <w:rFonts w:ascii="Roboto Slab" w:hAnsi="Roboto Slab" w:cs="Roboto Slab"/>
        </w:rPr>
      </w:pPr>
      <w:r w:rsidRPr="00A90E22">
        <w:rPr>
          <w:rStyle w:val="Strong"/>
          <w:rFonts w:ascii="Roboto Slab" w:eastAsiaTheme="majorEastAsia" w:hAnsi="Roboto Slab" w:cs="Roboto Slab"/>
          <w:bdr w:val="none" w:sz="0" w:space="0" w:color="auto" w:frame="1"/>
        </w:rPr>
        <w:t>2. Đặt tên Project.</w:t>
      </w:r>
      <w:r w:rsidR="00A90E22">
        <w:rPr>
          <w:rFonts w:ascii="Roboto Slab" w:hAnsi="Roboto Slab" w:cs="Roboto Slab"/>
        </w:rPr>
        <w:t xml:space="preserve"> </w:t>
      </w:r>
      <w:r w:rsidRPr="00A90E22">
        <w:rPr>
          <w:rFonts w:ascii="Roboto Slab" w:hAnsi="Roboto Slab" w:cs="Roboto Slab"/>
        </w:rPr>
        <w:t>Tên Project phải tuân theo quy tắc chung ở trên và chữ cái đầu tiên của mỗi từ phải viết hoa.</w:t>
      </w:r>
    </w:p>
    <w:p w14:paraId="41156B5E" w14:textId="487D95E6" w:rsidR="001D6D8E" w:rsidRPr="00A90E22" w:rsidRDefault="001D6D8E" w:rsidP="00A90E22">
      <w:pPr>
        <w:pStyle w:val="Heading3"/>
        <w:jc w:val="both"/>
        <w:rPr>
          <w:rFonts w:cs="Roboto Slab"/>
        </w:rPr>
      </w:pPr>
      <w:r w:rsidRPr="00A90E22">
        <w:rPr>
          <w:rFonts w:cs="Roboto Slab"/>
        </w:rPr>
        <w:t>Nhập dữ liệu từ bàn phím với Scanner</w:t>
      </w:r>
    </w:p>
    <w:p w14:paraId="6DC4D0EF" w14:textId="77777777" w:rsidR="001D6D8E" w:rsidRPr="00A90E22" w:rsidRDefault="001D6D8E" w:rsidP="00A90E22">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A90E22">
        <w:rPr>
          <w:rFonts w:ascii="Roboto Slab" w:hAnsi="Roboto Slab" w:cs="Roboto Slab"/>
        </w:rPr>
        <w:t>Đầu tiên các bạn phải import lớp Scanner vào nhé</w:t>
      </w:r>
    </w:p>
    <w:p w14:paraId="32904E38"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p>
    <w:p w14:paraId="65159BAC"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keyword"/>
          <w:rFonts w:ascii="Roboto Slab" w:hAnsi="Roboto Slab" w:cs="Roboto Slab"/>
          <w:color w:val="0000FF"/>
          <w:sz w:val="24"/>
          <w:szCs w:val="24"/>
          <w:bdr w:val="none" w:sz="0" w:space="0" w:color="auto" w:frame="1"/>
        </w:rPr>
        <w:t>package</w:t>
      </w:r>
      <w:r w:rsidRPr="00A90E22">
        <w:rPr>
          <w:rStyle w:val="HTMLCode"/>
          <w:rFonts w:ascii="Roboto Slab" w:hAnsi="Roboto Slab" w:cs="Roboto Slab"/>
          <w:color w:val="000000"/>
          <w:sz w:val="24"/>
          <w:szCs w:val="24"/>
          <w:bdr w:val="none" w:sz="0" w:space="0" w:color="auto" w:frame="1"/>
        </w:rPr>
        <w:t xml:space="preserve"> nhap;</w:t>
      </w:r>
    </w:p>
    <w:p w14:paraId="090213D1"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p>
    <w:p w14:paraId="2FBEF5D8"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keyword"/>
          <w:rFonts w:ascii="Roboto Slab" w:hAnsi="Roboto Slab" w:cs="Roboto Slab"/>
          <w:color w:val="0000FF"/>
          <w:sz w:val="24"/>
          <w:szCs w:val="24"/>
          <w:bdr w:val="none" w:sz="0" w:space="0" w:color="auto" w:frame="1"/>
        </w:rPr>
        <w:t>import</w:t>
      </w:r>
      <w:r w:rsidRPr="00A90E22">
        <w:rPr>
          <w:rStyle w:val="HTMLCode"/>
          <w:rFonts w:ascii="Roboto Slab" w:hAnsi="Roboto Slab" w:cs="Roboto Slab"/>
          <w:color w:val="000000"/>
          <w:sz w:val="24"/>
          <w:szCs w:val="24"/>
          <w:bdr w:val="none" w:sz="0" w:space="0" w:color="auto" w:frame="1"/>
        </w:rPr>
        <w:t xml:space="preserve"> java.util.Scanner;</w:t>
      </w:r>
    </w:p>
    <w:p w14:paraId="4BEA2CCB"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p>
    <w:p w14:paraId="71C552F7"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ljs-keyword"/>
          <w:rFonts w:ascii="Roboto Slab" w:hAnsi="Roboto Slab" w:cs="Roboto Slab"/>
          <w:color w:val="0000FF"/>
          <w:sz w:val="24"/>
          <w:szCs w:val="24"/>
          <w:bdr w:val="none" w:sz="0" w:space="0" w:color="auto" w:frame="1"/>
        </w:rPr>
        <w:t>public</w:t>
      </w:r>
      <w:r w:rsidRPr="00A90E22">
        <w:rPr>
          <w:rStyle w:val="HTMLCode"/>
          <w:rFonts w:ascii="Roboto Slab" w:hAnsi="Roboto Slab" w:cs="Roboto Slab"/>
          <w:color w:val="000000"/>
          <w:sz w:val="24"/>
          <w:szCs w:val="24"/>
          <w:bdr w:val="none" w:sz="0" w:space="0" w:color="auto" w:frame="1"/>
        </w:rPr>
        <w:t xml:space="preserve"> </w:t>
      </w:r>
      <w:r w:rsidRPr="00A90E22">
        <w:rPr>
          <w:rStyle w:val="hljs-keyword"/>
          <w:rFonts w:ascii="Roboto Slab" w:hAnsi="Roboto Slab" w:cs="Roboto Slab"/>
          <w:color w:val="0000FF"/>
          <w:sz w:val="24"/>
          <w:szCs w:val="24"/>
          <w:bdr w:val="none" w:sz="0" w:space="0" w:color="auto" w:frame="1"/>
        </w:rPr>
        <w:t>class</w:t>
      </w:r>
      <w:r w:rsidRPr="00A90E22">
        <w:rPr>
          <w:rStyle w:val="hljs-class"/>
          <w:rFonts w:ascii="Roboto Slab" w:hAnsi="Roboto Slab" w:cs="Roboto Slab"/>
          <w:color w:val="000000"/>
          <w:sz w:val="24"/>
          <w:szCs w:val="24"/>
          <w:bdr w:val="none" w:sz="0" w:space="0" w:color="auto" w:frame="1"/>
        </w:rPr>
        <w:t xml:space="preserve"> </w:t>
      </w:r>
      <w:r w:rsidRPr="00A90E22">
        <w:rPr>
          <w:rStyle w:val="hljs-title"/>
          <w:rFonts w:ascii="Roboto Slab" w:hAnsi="Roboto Slab" w:cs="Roboto Slab"/>
          <w:color w:val="A31515"/>
          <w:sz w:val="24"/>
          <w:szCs w:val="24"/>
          <w:bdr w:val="none" w:sz="0" w:space="0" w:color="auto" w:frame="1"/>
        </w:rPr>
        <w:t>Test1</w:t>
      </w:r>
      <w:r w:rsidRPr="00A90E22">
        <w:rPr>
          <w:rStyle w:val="hljs-class"/>
          <w:rFonts w:ascii="Roboto Slab" w:hAnsi="Roboto Slab" w:cs="Roboto Slab"/>
          <w:color w:val="000000"/>
          <w:sz w:val="24"/>
          <w:szCs w:val="24"/>
          <w:bdr w:val="none" w:sz="0" w:space="0" w:color="auto" w:frame="1"/>
        </w:rPr>
        <w:t xml:space="preserve"> </w:t>
      </w:r>
      <w:r w:rsidRPr="00A90E22">
        <w:rPr>
          <w:rStyle w:val="HTMLCode"/>
          <w:rFonts w:ascii="Roboto Slab" w:hAnsi="Roboto Slab" w:cs="Roboto Slab"/>
          <w:color w:val="000000"/>
          <w:sz w:val="24"/>
          <w:szCs w:val="24"/>
          <w:bdr w:val="none" w:sz="0" w:space="0" w:color="auto" w:frame="1"/>
        </w:rPr>
        <w:t>{</w:t>
      </w:r>
    </w:p>
    <w:p w14:paraId="3A0CCB29"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ab/>
      </w:r>
      <w:r w:rsidRPr="00A90E22">
        <w:rPr>
          <w:rStyle w:val="hljs-keyword"/>
          <w:rFonts w:ascii="Roboto Slab" w:hAnsi="Roboto Slab" w:cs="Roboto Slab"/>
          <w:color w:val="0000FF"/>
          <w:sz w:val="24"/>
          <w:szCs w:val="24"/>
          <w:bdr w:val="none" w:sz="0" w:space="0" w:color="auto" w:frame="1"/>
        </w:rPr>
        <w:t>public</w:t>
      </w:r>
      <w:r w:rsidRPr="00A90E22">
        <w:rPr>
          <w:rStyle w:val="hljs-function"/>
          <w:rFonts w:ascii="Roboto Slab" w:hAnsi="Roboto Slab" w:cs="Roboto Slab"/>
          <w:color w:val="000000"/>
          <w:sz w:val="24"/>
          <w:szCs w:val="24"/>
          <w:bdr w:val="none" w:sz="0" w:space="0" w:color="auto" w:frame="1"/>
        </w:rPr>
        <w:t xml:space="preserve"> </w:t>
      </w:r>
      <w:r w:rsidRPr="00A90E22">
        <w:rPr>
          <w:rStyle w:val="hljs-keyword"/>
          <w:rFonts w:ascii="Roboto Slab" w:hAnsi="Roboto Slab" w:cs="Roboto Slab"/>
          <w:color w:val="0000FF"/>
          <w:sz w:val="24"/>
          <w:szCs w:val="24"/>
          <w:bdr w:val="none" w:sz="0" w:space="0" w:color="auto" w:frame="1"/>
        </w:rPr>
        <w:t>static</w:t>
      </w:r>
      <w:r w:rsidRPr="00A90E22">
        <w:rPr>
          <w:rStyle w:val="hljs-function"/>
          <w:rFonts w:ascii="Roboto Slab" w:hAnsi="Roboto Slab" w:cs="Roboto Slab"/>
          <w:color w:val="000000"/>
          <w:sz w:val="24"/>
          <w:szCs w:val="24"/>
          <w:bdr w:val="none" w:sz="0" w:space="0" w:color="auto" w:frame="1"/>
        </w:rPr>
        <w:t xml:space="preserve"> </w:t>
      </w:r>
      <w:r w:rsidRPr="00A90E22">
        <w:rPr>
          <w:rStyle w:val="hljs-keyword"/>
          <w:rFonts w:ascii="Roboto Slab" w:hAnsi="Roboto Slab" w:cs="Roboto Slab"/>
          <w:color w:val="0000FF"/>
          <w:sz w:val="24"/>
          <w:szCs w:val="24"/>
          <w:bdr w:val="none" w:sz="0" w:space="0" w:color="auto" w:frame="1"/>
        </w:rPr>
        <w:t>void</w:t>
      </w:r>
      <w:r w:rsidRPr="00A90E22">
        <w:rPr>
          <w:rStyle w:val="hljs-function"/>
          <w:rFonts w:ascii="Roboto Slab" w:hAnsi="Roboto Slab" w:cs="Roboto Slab"/>
          <w:color w:val="000000"/>
          <w:sz w:val="24"/>
          <w:szCs w:val="24"/>
          <w:bdr w:val="none" w:sz="0" w:space="0" w:color="auto" w:frame="1"/>
        </w:rPr>
        <w:t xml:space="preserve"> </w:t>
      </w:r>
      <w:r w:rsidRPr="00A90E22">
        <w:rPr>
          <w:rStyle w:val="hljs-title"/>
          <w:rFonts w:ascii="Roboto Slab" w:hAnsi="Roboto Slab" w:cs="Roboto Slab"/>
          <w:color w:val="A31515"/>
          <w:sz w:val="24"/>
          <w:szCs w:val="24"/>
          <w:bdr w:val="none" w:sz="0" w:space="0" w:color="auto" w:frame="1"/>
        </w:rPr>
        <w:t>main</w:t>
      </w:r>
      <w:r w:rsidRPr="00A90E22">
        <w:rPr>
          <w:rStyle w:val="hljs-params"/>
          <w:rFonts w:ascii="Roboto Slab" w:hAnsi="Roboto Slab" w:cs="Roboto Slab"/>
          <w:color w:val="000000"/>
          <w:sz w:val="24"/>
          <w:szCs w:val="24"/>
          <w:bdr w:val="none" w:sz="0" w:space="0" w:color="auto" w:frame="1"/>
        </w:rPr>
        <w:t>(String[] args)</w:t>
      </w:r>
      <w:r w:rsidRPr="00A90E22">
        <w:rPr>
          <w:rStyle w:val="hljs-function"/>
          <w:rFonts w:ascii="Roboto Slab" w:hAnsi="Roboto Slab" w:cs="Roboto Slab"/>
          <w:color w:val="000000"/>
          <w:sz w:val="24"/>
          <w:szCs w:val="24"/>
          <w:bdr w:val="none" w:sz="0" w:space="0" w:color="auto" w:frame="1"/>
        </w:rPr>
        <w:t xml:space="preserve"> </w:t>
      </w:r>
      <w:r w:rsidRPr="00A90E22">
        <w:rPr>
          <w:rStyle w:val="HTMLCode"/>
          <w:rFonts w:ascii="Roboto Slab" w:hAnsi="Roboto Slab" w:cs="Roboto Slab"/>
          <w:color w:val="000000"/>
          <w:sz w:val="24"/>
          <w:szCs w:val="24"/>
          <w:bdr w:val="none" w:sz="0" w:space="0" w:color="auto" w:frame="1"/>
        </w:rPr>
        <w:t>{</w:t>
      </w:r>
    </w:p>
    <w:p w14:paraId="17DAC06F"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ab/>
      </w:r>
      <w:r w:rsidRPr="00A90E22">
        <w:rPr>
          <w:rStyle w:val="HTMLCode"/>
          <w:rFonts w:ascii="Roboto Slab" w:hAnsi="Roboto Slab" w:cs="Roboto Slab"/>
          <w:color w:val="000000"/>
          <w:sz w:val="24"/>
          <w:szCs w:val="24"/>
          <w:bdr w:val="none" w:sz="0" w:space="0" w:color="auto" w:frame="1"/>
        </w:rPr>
        <w:tab/>
      </w:r>
    </w:p>
    <w:p w14:paraId="3E152250"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ab/>
        <w:t>}</w:t>
      </w:r>
    </w:p>
    <w:p w14:paraId="4BD2358C"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A90E22">
        <w:rPr>
          <w:rStyle w:val="HTMLCode"/>
          <w:rFonts w:ascii="Roboto Slab" w:hAnsi="Roboto Slab" w:cs="Roboto Slab"/>
          <w:color w:val="000000"/>
          <w:sz w:val="24"/>
          <w:szCs w:val="24"/>
          <w:bdr w:val="none" w:sz="0" w:space="0" w:color="auto" w:frame="1"/>
        </w:rPr>
        <w:t>}</w:t>
      </w:r>
    </w:p>
    <w:p w14:paraId="5A5D1792" w14:textId="77777777" w:rsidR="001D6D8E" w:rsidRPr="00A90E22" w:rsidRDefault="001D6D8E" w:rsidP="00A90E22">
      <w:pPr>
        <w:pStyle w:val="NormalWeb"/>
        <w:shd w:val="clear" w:color="auto" w:fill="FFFFFF"/>
        <w:spacing w:before="120" w:beforeAutospacing="0" w:after="0" w:afterAutospacing="0" w:line="360" w:lineRule="auto"/>
        <w:jc w:val="both"/>
        <w:textAlignment w:val="baseline"/>
        <w:rPr>
          <w:rFonts w:ascii="Roboto Slab" w:hAnsi="Roboto Slab" w:cs="Roboto Slab"/>
        </w:rPr>
      </w:pPr>
      <w:r w:rsidRPr="00A90E22">
        <w:rPr>
          <w:rFonts w:ascii="Roboto Slab" w:hAnsi="Roboto Slab" w:cs="Roboto Slab"/>
        </w:rPr>
        <w:t>Sau đó các bạn khởi tạo một đối tượng sc thuộc lớp Scanner bằng câu lệnh:</w:t>
      </w:r>
    </w:p>
    <w:p w14:paraId="405E2277" w14:textId="77777777" w:rsidR="001D6D8E" w:rsidRPr="00A90E22"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p>
    <w:p w14:paraId="765D14AE"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1005D3">
        <w:rPr>
          <w:rStyle w:val="HTMLCode"/>
          <w:rFonts w:ascii="Roboto Slab" w:hAnsi="Roboto Slab" w:cs="Roboto Slab"/>
          <w:color w:val="000000"/>
          <w:sz w:val="24"/>
          <w:szCs w:val="24"/>
          <w:bdr w:val="none" w:sz="0" w:space="0" w:color="auto" w:frame="1"/>
        </w:rPr>
        <w:t>Scanner sc=</w:t>
      </w:r>
      <w:r w:rsidRPr="001005D3">
        <w:rPr>
          <w:rStyle w:val="hljs-keyword"/>
          <w:rFonts w:ascii="Roboto Slab" w:hAnsi="Roboto Slab" w:cs="Roboto Slab"/>
          <w:color w:val="0000FF"/>
          <w:sz w:val="24"/>
          <w:szCs w:val="24"/>
          <w:bdr w:val="none" w:sz="0" w:space="0" w:color="auto" w:frame="1"/>
        </w:rPr>
        <w:t>new</w:t>
      </w:r>
      <w:r w:rsidRPr="001005D3">
        <w:rPr>
          <w:rStyle w:val="HTMLCode"/>
          <w:rFonts w:ascii="Roboto Slab" w:hAnsi="Roboto Slab" w:cs="Roboto Slab"/>
          <w:color w:val="000000"/>
          <w:sz w:val="24"/>
          <w:szCs w:val="24"/>
          <w:bdr w:val="none" w:sz="0" w:space="0" w:color="auto" w:frame="1"/>
        </w:rPr>
        <w:t xml:space="preserve"> Scanner(System.</w:t>
      </w:r>
      <w:r w:rsidRPr="001005D3">
        <w:rPr>
          <w:rStyle w:val="hljs-keyword"/>
          <w:rFonts w:ascii="Roboto Slab" w:hAnsi="Roboto Slab" w:cs="Roboto Slab"/>
          <w:color w:val="0000FF"/>
          <w:sz w:val="24"/>
          <w:szCs w:val="24"/>
          <w:bdr w:val="none" w:sz="0" w:space="0" w:color="auto" w:frame="1"/>
        </w:rPr>
        <w:t>in</w:t>
      </w:r>
      <w:r w:rsidRPr="001005D3">
        <w:rPr>
          <w:rStyle w:val="HTMLCode"/>
          <w:rFonts w:ascii="Roboto Slab" w:hAnsi="Roboto Slab" w:cs="Roboto Slab"/>
          <w:color w:val="000000"/>
          <w:sz w:val="24"/>
          <w:szCs w:val="24"/>
          <w:bdr w:val="none" w:sz="0" w:space="0" w:color="auto" w:frame="1"/>
        </w:rPr>
        <w:t>);</w:t>
      </w:r>
    </w:p>
    <w:p w14:paraId="6BEF552A" w14:textId="77777777" w:rsidR="001D6D8E" w:rsidRPr="001005D3" w:rsidRDefault="001D6D8E" w:rsidP="00A90E22">
      <w:pPr>
        <w:pStyle w:val="NormalWeb"/>
        <w:shd w:val="clear" w:color="auto" w:fill="FFFFFF"/>
        <w:spacing w:before="120" w:beforeAutospacing="0" w:after="0" w:afterAutospacing="0" w:line="360" w:lineRule="auto"/>
        <w:jc w:val="both"/>
        <w:textAlignment w:val="baseline"/>
        <w:rPr>
          <w:rFonts w:ascii="Roboto Slab" w:hAnsi="Roboto Slab" w:cs="Roboto Slab"/>
        </w:rPr>
      </w:pPr>
      <w:r w:rsidRPr="001005D3">
        <w:rPr>
          <w:rFonts w:ascii="Roboto Slab" w:hAnsi="Roboto Slab" w:cs="Roboto Slab"/>
        </w:rPr>
        <w:t>Đối tượng sc sẽ giúp các bạn nhập dữ liệu từ bàn phím.</w:t>
      </w:r>
    </w:p>
    <w:p w14:paraId="57A31322"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p>
    <w:p w14:paraId="2621E854"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1005D3">
        <w:rPr>
          <w:rStyle w:val="hljs-keyword"/>
          <w:rFonts w:ascii="Roboto Slab" w:hAnsi="Roboto Slab" w:cs="Roboto Slab"/>
          <w:color w:val="0000FF"/>
          <w:sz w:val="24"/>
          <w:szCs w:val="24"/>
          <w:bdr w:val="none" w:sz="0" w:space="0" w:color="auto" w:frame="1"/>
        </w:rPr>
        <w:t>int</w:t>
      </w:r>
      <w:r w:rsidRPr="001005D3">
        <w:rPr>
          <w:rStyle w:val="HTMLCode"/>
          <w:rFonts w:ascii="Roboto Slab" w:hAnsi="Roboto Slab" w:cs="Roboto Slab"/>
          <w:color w:val="000000"/>
          <w:sz w:val="24"/>
          <w:szCs w:val="24"/>
          <w:bdr w:val="none" w:sz="0" w:space="0" w:color="auto" w:frame="1"/>
        </w:rPr>
        <w:t xml:space="preserve"> a1 = sc.nextInt(); </w:t>
      </w:r>
      <w:r w:rsidRPr="001005D3">
        <w:rPr>
          <w:rStyle w:val="hljs-comment"/>
          <w:rFonts w:ascii="Roboto Slab" w:hAnsi="Roboto Slab" w:cs="Roboto Slab"/>
          <w:color w:val="008000"/>
          <w:sz w:val="24"/>
          <w:szCs w:val="24"/>
          <w:bdr w:val="none" w:sz="0" w:space="0" w:color="auto" w:frame="1"/>
        </w:rPr>
        <w:t>// Nhập dữ liệu kiểu int</w:t>
      </w:r>
    </w:p>
    <w:p w14:paraId="7DDAA458"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1005D3">
        <w:rPr>
          <w:rStyle w:val="hljs-keyword"/>
          <w:rFonts w:ascii="Roboto Slab" w:hAnsi="Roboto Slab" w:cs="Roboto Slab"/>
          <w:color w:val="0000FF"/>
          <w:sz w:val="24"/>
          <w:szCs w:val="24"/>
          <w:bdr w:val="none" w:sz="0" w:space="0" w:color="auto" w:frame="1"/>
        </w:rPr>
        <w:t>float</w:t>
      </w:r>
      <w:r w:rsidRPr="001005D3">
        <w:rPr>
          <w:rStyle w:val="HTMLCode"/>
          <w:rFonts w:ascii="Roboto Slab" w:hAnsi="Roboto Slab" w:cs="Roboto Slab"/>
          <w:color w:val="000000"/>
          <w:sz w:val="24"/>
          <w:szCs w:val="24"/>
          <w:bdr w:val="none" w:sz="0" w:space="0" w:color="auto" w:frame="1"/>
        </w:rPr>
        <w:t xml:space="preserve"> a2 = sc.nextFloat(); </w:t>
      </w:r>
      <w:r w:rsidRPr="001005D3">
        <w:rPr>
          <w:rStyle w:val="hljs-comment"/>
          <w:rFonts w:ascii="Roboto Slab" w:hAnsi="Roboto Slab" w:cs="Roboto Slab"/>
          <w:color w:val="008000"/>
          <w:sz w:val="24"/>
          <w:szCs w:val="24"/>
          <w:bdr w:val="none" w:sz="0" w:space="0" w:color="auto" w:frame="1"/>
        </w:rPr>
        <w:t>// Nhập dữ liệu kiêu float</w:t>
      </w:r>
    </w:p>
    <w:p w14:paraId="47DFCF43"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1005D3">
        <w:rPr>
          <w:rStyle w:val="hljs-keyword"/>
          <w:rFonts w:ascii="Roboto Slab" w:hAnsi="Roboto Slab" w:cs="Roboto Slab"/>
          <w:color w:val="0000FF"/>
          <w:sz w:val="24"/>
          <w:szCs w:val="24"/>
          <w:bdr w:val="none" w:sz="0" w:space="0" w:color="auto" w:frame="1"/>
        </w:rPr>
        <w:t>byte</w:t>
      </w:r>
      <w:r w:rsidRPr="001005D3">
        <w:rPr>
          <w:rStyle w:val="HTMLCode"/>
          <w:rFonts w:ascii="Roboto Slab" w:hAnsi="Roboto Slab" w:cs="Roboto Slab"/>
          <w:color w:val="000000"/>
          <w:sz w:val="24"/>
          <w:szCs w:val="24"/>
          <w:bdr w:val="none" w:sz="0" w:space="0" w:color="auto" w:frame="1"/>
        </w:rPr>
        <w:t xml:space="preserve"> a3 = sc.nextByte(); </w:t>
      </w:r>
      <w:r w:rsidRPr="001005D3">
        <w:rPr>
          <w:rStyle w:val="hljs-comment"/>
          <w:rFonts w:ascii="Roboto Slab" w:hAnsi="Roboto Slab" w:cs="Roboto Slab"/>
          <w:color w:val="008000"/>
          <w:sz w:val="24"/>
          <w:szCs w:val="24"/>
          <w:bdr w:val="none" w:sz="0" w:space="0" w:color="auto" w:frame="1"/>
        </w:rPr>
        <w:t>// Nhập dữ liệu kiểu byte</w:t>
      </w:r>
    </w:p>
    <w:p w14:paraId="701F0A97" w14:textId="77777777" w:rsidR="001D6D8E" w:rsidRPr="001005D3" w:rsidRDefault="001D6D8E" w:rsidP="00A90E22">
      <w:pPr>
        <w:pStyle w:val="HTMLPreformatted"/>
        <w:pBdr>
          <w:top w:val="single" w:sz="6" w:space="14" w:color="DDDDDD"/>
          <w:left w:val="single" w:sz="6" w:space="15" w:color="DDDDDD"/>
          <w:bottom w:val="single" w:sz="6" w:space="14" w:color="DDDDDD"/>
          <w:right w:val="single" w:sz="6" w:space="15" w:color="DDDDD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textAlignment w:val="baseline"/>
        <w:rPr>
          <w:rStyle w:val="HTMLCode"/>
          <w:rFonts w:ascii="Roboto Slab" w:hAnsi="Roboto Slab" w:cs="Roboto Slab"/>
          <w:color w:val="000000"/>
          <w:sz w:val="24"/>
          <w:szCs w:val="24"/>
          <w:bdr w:val="none" w:sz="0" w:space="0" w:color="auto" w:frame="1"/>
        </w:rPr>
      </w:pPr>
      <w:r w:rsidRPr="001005D3">
        <w:rPr>
          <w:rStyle w:val="hljs-keyword"/>
          <w:rFonts w:ascii="Roboto Slab" w:hAnsi="Roboto Slab" w:cs="Roboto Slab"/>
          <w:color w:val="0000FF"/>
          <w:sz w:val="24"/>
          <w:szCs w:val="24"/>
          <w:bdr w:val="none" w:sz="0" w:space="0" w:color="auto" w:frame="1"/>
        </w:rPr>
        <w:lastRenderedPageBreak/>
        <w:t>double</w:t>
      </w:r>
      <w:r w:rsidRPr="001005D3">
        <w:rPr>
          <w:rStyle w:val="HTMLCode"/>
          <w:rFonts w:ascii="Roboto Slab" w:hAnsi="Roboto Slab" w:cs="Roboto Slab"/>
          <w:color w:val="000000"/>
          <w:sz w:val="24"/>
          <w:szCs w:val="24"/>
          <w:bdr w:val="none" w:sz="0" w:space="0" w:color="auto" w:frame="1"/>
        </w:rPr>
        <w:t xml:space="preserve"> a4 = sc.nextDouble(); </w:t>
      </w:r>
      <w:r w:rsidRPr="001005D3">
        <w:rPr>
          <w:rStyle w:val="hljs-comment"/>
          <w:rFonts w:ascii="Roboto Slab" w:hAnsi="Roboto Slab" w:cs="Roboto Slab"/>
          <w:color w:val="008000"/>
          <w:sz w:val="24"/>
          <w:szCs w:val="24"/>
          <w:bdr w:val="none" w:sz="0" w:space="0" w:color="auto" w:frame="1"/>
        </w:rPr>
        <w:t>// Nhập dữ liệu kiểu double</w:t>
      </w:r>
    </w:p>
    <w:p w14:paraId="71E6271B" w14:textId="77777777" w:rsidR="001D6D8E" w:rsidRPr="001005D3" w:rsidRDefault="001D6D8E" w:rsidP="00A90E22">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1005D3">
        <w:rPr>
          <w:rFonts w:ascii="Roboto Slab" w:hAnsi="Roboto Slab" w:cs="Roboto Slab"/>
        </w:rPr>
        <w:t>Và các từ khóa như int, float, … là gì và chúng có ý nghĩa gì thì mình sẽ trình bày với các bạn ở bài sau nhé. Hiện tại thì các bạn hiểu đơn giản là “Nồi nào úp vung nấy”.</w:t>
      </w:r>
      <w:r w:rsidRPr="001005D3">
        <w:rPr>
          <w:rFonts w:ascii="Roboto Slab" w:hAnsi="Roboto Slab" w:cs="Roboto Slab"/>
        </w:rPr>
        <w:br/>
        <w:t>Tóm lại ta có các phương thức thường dùng trong lớp Scanner để nhập dữ liệu là:</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505"/>
        <w:gridCol w:w="7684"/>
      </w:tblGrid>
      <w:tr w:rsidR="001D6D8E" w:rsidRPr="001005D3" w14:paraId="7BCC1AE9"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25773883" w14:textId="77777777" w:rsidR="001D6D8E" w:rsidRPr="001005D3" w:rsidRDefault="001D6D8E" w:rsidP="00A90E22">
            <w:pPr>
              <w:spacing w:line="360" w:lineRule="auto"/>
              <w:jc w:val="center"/>
              <w:rPr>
                <w:rFonts w:ascii="Roboto Slab" w:hAnsi="Roboto Slab" w:cs="Roboto Slab"/>
                <w:b/>
                <w:bCs/>
              </w:rPr>
            </w:pPr>
            <w:r w:rsidRPr="001005D3">
              <w:rPr>
                <w:rStyle w:val="Strong"/>
                <w:rFonts w:ascii="Roboto Slab" w:hAnsi="Roboto Slab" w:cs="Roboto Slab"/>
                <w:bdr w:val="none" w:sz="0" w:space="0" w:color="auto" w:frame="1"/>
              </w:rPr>
              <w:t>Tên phương thức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69BFBD3F" w14:textId="77777777" w:rsidR="001D6D8E" w:rsidRPr="001005D3" w:rsidRDefault="001D6D8E" w:rsidP="00A90E22">
            <w:pPr>
              <w:spacing w:line="360" w:lineRule="auto"/>
              <w:jc w:val="center"/>
              <w:rPr>
                <w:rFonts w:ascii="Roboto Slab" w:hAnsi="Roboto Slab" w:cs="Roboto Slab"/>
                <w:b/>
                <w:bCs/>
              </w:rPr>
            </w:pPr>
            <w:r w:rsidRPr="001005D3">
              <w:rPr>
                <w:rStyle w:val="Strong"/>
                <w:rFonts w:ascii="Roboto Slab" w:hAnsi="Roboto Slab" w:cs="Roboto Slab"/>
                <w:bdr w:val="none" w:sz="0" w:space="0" w:color="auto" w:frame="1"/>
              </w:rPr>
              <w:t>Mục đích</w:t>
            </w:r>
          </w:p>
        </w:tc>
      </w:tr>
      <w:tr w:rsidR="001D6D8E" w:rsidRPr="001005D3" w14:paraId="6ECB0826"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6031549A"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nextBoolean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5F8790CE"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Boolean ( true – false) từ bàn phím</w:t>
            </w:r>
          </w:p>
        </w:tc>
      </w:tr>
      <w:tr w:rsidR="001D6D8E" w:rsidRPr="001005D3" w14:paraId="4A6F3D81"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7E04876C"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0ECC308D"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dữ liệu Byte</w:t>
            </w:r>
          </w:p>
        </w:tc>
      </w:tr>
      <w:tr w:rsidR="001D6D8E" w:rsidRPr="001005D3" w14:paraId="7EF057A1"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2897651E"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nextShort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530EEEEA"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Short ( số nguyên từ -32768 đến 32767)</w:t>
            </w:r>
          </w:p>
        </w:tc>
      </w:tr>
      <w:tr w:rsidR="001D6D8E" w:rsidRPr="001005D3" w14:paraId="05BBFEC6"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655EA669"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7B22EBC6"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số nguyên từ bàn phím</w:t>
            </w:r>
          </w:p>
        </w:tc>
      </w:tr>
      <w:tr w:rsidR="001D6D8E" w:rsidRPr="001005D3" w14:paraId="5CEF2596"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18299E84"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nextFloat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0FB2E45B"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số thực</w:t>
            </w:r>
          </w:p>
        </w:tc>
      </w:tr>
      <w:tr w:rsidR="001D6D8E" w:rsidRPr="001005D3" w14:paraId="21526AE5"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5D81E3FA"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5B13CAA8"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Double ( số thực lớn hơn float)</w:t>
            </w:r>
          </w:p>
        </w:tc>
      </w:tr>
      <w:tr w:rsidR="001D6D8E" w:rsidRPr="001005D3" w14:paraId="1B90F56F"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240" w:type="dxa"/>
              <w:bottom w:w="90" w:type="dxa"/>
              <w:right w:w="120" w:type="dxa"/>
            </w:tcMar>
            <w:hideMark/>
          </w:tcPr>
          <w:p w14:paraId="71DBA130"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90" w:type="dxa"/>
              <w:left w:w="120" w:type="dxa"/>
              <w:bottom w:w="90" w:type="dxa"/>
              <w:right w:w="120" w:type="dxa"/>
            </w:tcMar>
            <w:hideMark/>
          </w:tcPr>
          <w:p w14:paraId="11C3B204"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kiểu String ( String trong java giống char luôn nhé!)</w:t>
            </w:r>
          </w:p>
        </w:tc>
      </w:tr>
      <w:tr w:rsidR="001D6D8E" w:rsidRPr="001005D3" w14:paraId="0D1FBA32" w14:textId="77777777" w:rsidTr="001D6D8E">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240" w:type="dxa"/>
              <w:bottom w:w="90" w:type="dxa"/>
              <w:right w:w="120" w:type="dxa"/>
            </w:tcMar>
            <w:hideMark/>
          </w:tcPr>
          <w:p w14:paraId="23245CB9"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nextLong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90" w:type="dxa"/>
              <w:left w:w="120" w:type="dxa"/>
              <w:bottom w:w="90" w:type="dxa"/>
              <w:right w:w="120" w:type="dxa"/>
            </w:tcMar>
            <w:hideMark/>
          </w:tcPr>
          <w:p w14:paraId="4505DDEE" w14:textId="77777777" w:rsidR="001D6D8E" w:rsidRPr="001005D3" w:rsidRDefault="001D6D8E" w:rsidP="00A90E22">
            <w:pPr>
              <w:spacing w:line="360" w:lineRule="auto"/>
              <w:rPr>
                <w:rFonts w:ascii="Roboto Slab" w:hAnsi="Roboto Slab" w:cs="Roboto Slab"/>
              </w:rPr>
            </w:pPr>
            <w:r w:rsidRPr="001005D3">
              <w:rPr>
                <w:rFonts w:ascii="Roboto Slab" w:hAnsi="Roboto Slab" w:cs="Roboto Slab"/>
              </w:rPr>
              <w:t>Nhập vào số nguyên lớn</w:t>
            </w:r>
          </w:p>
        </w:tc>
      </w:tr>
    </w:tbl>
    <w:p w14:paraId="1536D5A0" w14:textId="78A29EE8" w:rsidR="001D6D8E" w:rsidRPr="001005D3" w:rsidRDefault="001D6D8E" w:rsidP="00A90E22">
      <w:pPr>
        <w:pStyle w:val="Heading3"/>
        <w:rPr>
          <w:rFonts w:cs="Roboto Slab"/>
        </w:rPr>
      </w:pPr>
      <w:r w:rsidRPr="001005D3">
        <w:rPr>
          <w:rFonts w:cs="Roboto Slab"/>
        </w:rPr>
        <w:t>Cách xuất dữ liệu ra màn hình</w:t>
      </w:r>
    </w:p>
    <w:p w14:paraId="73AE1D35" w14:textId="77777777" w:rsidR="001D6D8E" w:rsidRPr="001005D3" w:rsidRDefault="001D6D8E" w:rsidP="00A90E22">
      <w:pPr>
        <w:pStyle w:val="NormalWeb"/>
        <w:shd w:val="clear" w:color="auto" w:fill="FFFFFF"/>
        <w:spacing w:before="0" w:beforeAutospacing="0" w:after="0" w:afterAutospacing="0" w:line="360" w:lineRule="auto"/>
        <w:textAlignment w:val="baseline"/>
        <w:rPr>
          <w:rFonts w:ascii="Roboto Slab" w:hAnsi="Roboto Slab" w:cs="Roboto Slab"/>
        </w:rPr>
      </w:pPr>
      <w:r w:rsidRPr="001005D3">
        <w:rPr>
          <w:rFonts w:ascii="Roboto Slab" w:hAnsi="Roboto Slab" w:cs="Roboto Slab"/>
        </w:rPr>
        <w:t>Trong Java bấy lâu nay, thường chúng ta tiếp xúc và làm việc nhiều với hai câu lệnh xuất cơ bản là </w:t>
      </w:r>
      <w:r w:rsidRPr="001005D3">
        <w:rPr>
          <w:rStyle w:val="Strong"/>
          <w:rFonts w:ascii="Roboto Slab" w:eastAsiaTheme="majorEastAsia" w:hAnsi="Roboto Slab" w:cs="Roboto Slab"/>
          <w:bdr w:val="none" w:sz="0" w:space="0" w:color="auto" w:frame="1"/>
        </w:rPr>
        <w:t>print </w:t>
      </w:r>
      <w:r w:rsidRPr="001005D3">
        <w:rPr>
          <w:rFonts w:ascii="Roboto Slab" w:hAnsi="Roboto Slab" w:cs="Roboto Slab"/>
        </w:rPr>
        <w:t>và </w:t>
      </w:r>
      <w:r w:rsidRPr="001005D3">
        <w:rPr>
          <w:rStyle w:val="Strong"/>
          <w:rFonts w:ascii="Roboto Slab" w:eastAsiaTheme="majorEastAsia" w:hAnsi="Roboto Slab" w:cs="Roboto Slab"/>
          <w:bdr w:val="none" w:sz="0" w:space="0" w:color="auto" w:frame="1"/>
        </w:rPr>
        <w:t>println</w:t>
      </w:r>
      <w:r w:rsidRPr="001005D3">
        <w:rPr>
          <w:rFonts w:ascii="Roboto Slab" w:hAnsi="Roboto Slab" w:cs="Roboto Slab"/>
        </w:rPr>
        <w:t>.</w:t>
      </w:r>
      <w:r w:rsidRPr="001005D3">
        <w:rPr>
          <w:rFonts w:ascii="Roboto Slab" w:hAnsi="Roboto Slab" w:cs="Roboto Slab"/>
        </w:rPr>
        <w:br/>
        <w:t>Nhưng trên thực tế, ta còn có phương phức printf, trông có vẻ giống người hàng xóm C nhưng tính năng mà Java đem lại với printf là một phương thức rất hữu ích trong thực tế.</w:t>
      </w:r>
      <w:r w:rsidRPr="001005D3">
        <w:rPr>
          <w:rFonts w:ascii="Roboto Slab" w:hAnsi="Roboto Slab" w:cs="Roboto Slab"/>
        </w:rPr>
        <w:br/>
        <w:t>Để làm rõ điều này, chúng ta cùng điểm qua xem 3 anh em nhà đó khác nhau như thế nào:</w:t>
      </w:r>
    </w:p>
    <w:p w14:paraId="79A38265" w14:textId="77777777" w:rsidR="001D6D8E" w:rsidRPr="001005D3" w:rsidRDefault="001D6D8E" w:rsidP="00A90E22">
      <w:pPr>
        <w:numPr>
          <w:ilvl w:val="0"/>
          <w:numId w:val="174"/>
        </w:numPr>
        <w:shd w:val="clear" w:color="auto" w:fill="FFFFFF"/>
        <w:spacing w:line="360" w:lineRule="auto"/>
        <w:textAlignment w:val="baseline"/>
        <w:rPr>
          <w:rFonts w:ascii="Roboto Slab" w:hAnsi="Roboto Slab" w:cs="Roboto Slab"/>
        </w:rPr>
      </w:pPr>
      <w:r w:rsidRPr="001005D3">
        <w:rPr>
          <w:rFonts w:ascii="Roboto Slab" w:hAnsi="Roboto Slab" w:cs="Roboto Slab"/>
        </w:rPr>
        <w:t>Với Print: Xuất kết quả ra màn hình nhưng con trỏ chuột không xuống dòng.</w:t>
      </w:r>
    </w:p>
    <w:p w14:paraId="10CE5E8C" w14:textId="77777777" w:rsidR="001D6D8E" w:rsidRPr="001005D3" w:rsidRDefault="001D6D8E" w:rsidP="00A90E22">
      <w:pPr>
        <w:numPr>
          <w:ilvl w:val="0"/>
          <w:numId w:val="174"/>
        </w:numPr>
        <w:shd w:val="clear" w:color="auto" w:fill="FFFFFF"/>
        <w:spacing w:line="360" w:lineRule="auto"/>
        <w:textAlignment w:val="baseline"/>
        <w:rPr>
          <w:rFonts w:ascii="Roboto Slab" w:hAnsi="Roboto Slab" w:cs="Roboto Slab"/>
        </w:rPr>
      </w:pPr>
      <w:r w:rsidRPr="001005D3">
        <w:rPr>
          <w:rFonts w:ascii="Roboto Slab" w:hAnsi="Roboto Slab" w:cs="Roboto Slab"/>
        </w:rPr>
        <w:t>Với Println: Xuất kết quả ra màn hình đồng thời con trỏ chuột nhảy xuống dòng tiếp theo.</w:t>
      </w:r>
    </w:p>
    <w:p w14:paraId="580DCC18" w14:textId="77777777" w:rsidR="001D6D8E" w:rsidRPr="001005D3" w:rsidRDefault="001D6D8E" w:rsidP="00A90E22">
      <w:pPr>
        <w:numPr>
          <w:ilvl w:val="0"/>
          <w:numId w:val="174"/>
        </w:numPr>
        <w:shd w:val="clear" w:color="auto" w:fill="FFFFFF"/>
        <w:spacing w:line="360" w:lineRule="auto"/>
        <w:textAlignment w:val="baseline"/>
        <w:rPr>
          <w:rFonts w:ascii="Roboto Slab" w:hAnsi="Roboto Slab" w:cs="Roboto Slab"/>
        </w:rPr>
      </w:pPr>
      <w:r w:rsidRPr="001005D3">
        <w:rPr>
          <w:rFonts w:ascii="Roboto Slab" w:hAnsi="Roboto Slab" w:cs="Roboto Slab"/>
        </w:rPr>
        <w:t>Với Printf: Xuất ra màng hình kết quả đồng thời có thể định dạng được kết quả đó nhờ vào các đối số thích hợp.</w:t>
      </w:r>
    </w:p>
    <w:p w14:paraId="245B8724" w14:textId="77777777" w:rsidR="001D6D8E" w:rsidRPr="001005D3" w:rsidRDefault="001D6D8E" w:rsidP="00A90E22">
      <w:pPr>
        <w:shd w:val="clear" w:color="auto" w:fill="FFFFCC"/>
        <w:spacing w:line="360" w:lineRule="auto"/>
        <w:textAlignment w:val="baseline"/>
        <w:rPr>
          <w:rFonts w:ascii="Roboto Slab" w:hAnsi="Roboto Slab" w:cs="Roboto Slab"/>
        </w:rPr>
      </w:pPr>
      <w:r w:rsidRPr="001005D3">
        <w:rPr>
          <w:rStyle w:val="Strong"/>
          <w:rFonts w:ascii="Roboto Slab" w:hAnsi="Roboto Slab" w:cs="Roboto Slab"/>
          <w:bdr w:val="none" w:sz="0" w:space="0" w:color="auto" w:frame="1"/>
        </w:rPr>
        <w:lastRenderedPageBreak/>
        <w:t>Cú pháp printf trong Java:</w:t>
      </w:r>
      <w:r w:rsidRPr="001005D3">
        <w:rPr>
          <w:rFonts w:ascii="Roboto Slab" w:hAnsi="Roboto Slab" w:cs="Roboto Slab"/>
        </w:rPr>
        <w:t>System.out.printf(local, format, arguments1, arguments2, … , argumentsn);</w:t>
      </w:r>
    </w:p>
    <w:p w14:paraId="665C426C" w14:textId="77777777" w:rsidR="001D6D8E" w:rsidRPr="001005D3" w:rsidRDefault="001D6D8E" w:rsidP="00A90E22">
      <w:pPr>
        <w:pStyle w:val="NormalWeb"/>
        <w:shd w:val="clear" w:color="auto" w:fill="FFFFFF"/>
        <w:spacing w:before="0" w:beforeAutospacing="0" w:after="270" w:afterAutospacing="0" w:line="360" w:lineRule="auto"/>
        <w:textAlignment w:val="baseline"/>
        <w:rPr>
          <w:rFonts w:ascii="Roboto Slab" w:hAnsi="Roboto Slab" w:cs="Roboto Slab"/>
        </w:rPr>
      </w:pPr>
      <w:r w:rsidRPr="001005D3">
        <w:rPr>
          <w:rFonts w:ascii="Roboto Slab" w:hAnsi="Roboto Slab" w:cs="Roboto Slab"/>
        </w:rPr>
        <w:t>Trong đó:</w:t>
      </w:r>
    </w:p>
    <w:p w14:paraId="7C6D1AF9" w14:textId="77777777" w:rsidR="001D6D8E" w:rsidRPr="001005D3" w:rsidRDefault="001D6D8E" w:rsidP="00A90E22">
      <w:pPr>
        <w:numPr>
          <w:ilvl w:val="0"/>
          <w:numId w:val="175"/>
        </w:numPr>
        <w:shd w:val="clear" w:color="auto" w:fill="FFFFFF"/>
        <w:spacing w:line="360" w:lineRule="auto"/>
        <w:textAlignment w:val="baseline"/>
        <w:rPr>
          <w:rFonts w:ascii="Roboto Slab" w:hAnsi="Roboto Slab" w:cs="Roboto Slab"/>
        </w:rPr>
      </w:pPr>
      <w:r w:rsidRPr="001005D3">
        <w:rPr>
          <w:rFonts w:ascii="Roboto Slab" w:hAnsi="Roboto Slab" w:cs="Roboto Slab"/>
        </w:rPr>
        <w:t>Local: Nếu khác null sẽ được tự động định dạng theo khu vực.</w:t>
      </w:r>
    </w:p>
    <w:p w14:paraId="00B0B853" w14:textId="77777777" w:rsidR="001D6D8E" w:rsidRPr="001005D3" w:rsidRDefault="001D6D8E" w:rsidP="00A90E22">
      <w:pPr>
        <w:numPr>
          <w:ilvl w:val="0"/>
          <w:numId w:val="175"/>
        </w:numPr>
        <w:shd w:val="clear" w:color="auto" w:fill="FFFFFF"/>
        <w:spacing w:line="360" w:lineRule="auto"/>
        <w:textAlignment w:val="baseline"/>
        <w:rPr>
          <w:rFonts w:ascii="Roboto Slab" w:hAnsi="Roboto Slab" w:cs="Roboto Slab"/>
        </w:rPr>
      </w:pPr>
      <w:r w:rsidRPr="001005D3">
        <w:rPr>
          <w:rFonts w:ascii="Roboto Slab" w:hAnsi="Roboto Slab" w:cs="Roboto Slab"/>
        </w:rPr>
        <w:t>format: Quy định chuẩn định dạng đầu ra cho các đối số</w:t>
      </w:r>
    </w:p>
    <w:p w14:paraId="169BF0FE" w14:textId="77777777" w:rsidR="001D6D8E" w:rsidRPr="001005D3" w:rsidRDefault="001D6D8E" w:rsidP="001005D3">
      <w:pPr>
        <w:numPr>
          <w:ilvl w:val="0"/>
          <w:numId w:val="175"/>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Các argument: Đối số cần định dạng.</w:t>
      </w:r>
    </w:p>
    <w:p w14:paraId="7778F386" w14:textId="77777777" w:rsidR="001D6D8E" w:rsidRPr="001005D3" w:rsidRDefault="001D6D8E" w:rsidP="001005D3">
      <w:pPr>
        <w:pStyle w:val="NormalWeb"/>
        <w:shd w:val="clear" w:color="auto" w:fill="FFFFFF"/>
        <w:spacing w:before="0" w:beforeAutospacing="0" w:after="270" w:afterAutospacing="0" w:line="360" w:lineRule="auto"/>
        <w:jc w:val="both"/>
        <w:textAlignment w:val="baseline"/>
        <w:rPr>
          <w:rFonts w:ascii="Roboto Slab" w:hAnsi="Roboto Slab" w:cs="Roboto Slab"/>
        </w:rPr>
      </w:pPr>
      <w:r w:rsidRPr="001005D3">
        <w:rPr>
          <w:rFonts w:ascii="Roboto Slab" w:hAnsi="Roboto Slab" w:cs="Roboto Slab"/>
        </w:rPr>
        <w:t>Các bộ định dạng có sẵn trong Printf:</w:t>
      </w:r>
    </w:p>
    <w:p w14:paraId="76234A4F"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%c: Ký tự</w:t>
      </w:r>
    </w:p>
    <w:p w14:paraId="42E6AD36"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%d: Số thập phân (số nguyên) (cơ số 10)</w:t>
      </w:r>
    </w:p>
    <w:p w14:paraId="268FDBD7"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%e: Dấu phẩy động theo cấp số nhân</w:t>
      </w:r>
    </w:p>
    <w:p w14:paraId="77F19E2B"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%f: Dấu phẩy động</w:t>
      </w:r>
    </w:p>
    <w:p w14:paraId="0B4DDA60"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lang w:val="pt-BR"/>
        </w:rPr>
      </w:pPr>
      <w:r w:rsidRPr="001005D3">
        <w:rPr>
          <w:rFonts w:ascii="Roboto Slab" w:hAnsi="Roboto Slab" w:cs="Roboto Slab"/>
          <w:lang w:val="pt-BR"/>
        </w:rPr>
        <w:t>%i: Số nguyên (cơ sở 10)</w:t>
      </w:r>
    </w:p>
    <w:p w14:paraId="44BF4701"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lang w:val="pt-BR"/>
        </w:rPr>
      </w:pPr>
      <w:r w:rsidRPr="001005D3">
        <w:rPr>
          <w:rFonts w:ascii="Roboto Slab" w:hAnsi="Roboto Slab" w:cs="Roboto Slab"/>
          <w:lang w:val="pt-BR"/>
        </w:rPr>
        <w:t>%o: Số bát phân (cơ sở 8)</w:t>
      </w:r>
    </w:p>
    <w:p w14:paraId="7913B8B1"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%s: Chuỗi</w:t>
      </w:r>
    </w:p>
    <w:p w14:paraId="04A15B83"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%u: Số thập phân (số nguyên) không dấu</w:t>
      </w:r>
    </w:p>
    <w:p w14:paraId="3D4051C9"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%x: Số trong hệ thập lục phân (cơ sở 16)</w:t>
      </w:r>
    </w:p>
    <w:p w14:paraId="678E5167"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%t: Định dạng ngày / giờ</w:t>
      </w:r>
    </w:p>
    <w:p w14:paraId="59D5BDE6"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 Dấu phần trăm</w:t>
      </w:r>
    </w:p>
    <w:p w14:paraId="77E30674" w14:textId="77777777" w:rsidR="001D6D8E" w:rsidRPr="001005D3" w:rsidRDefault="001D6D8E" w:rsidP="001005D3">
      <w:pPr>
        <w:numPr>
          <w:ilvl w:val="0"/>
          <w:numId w:val="176"/>
        </w:numPr>
        <w:shd w:val="clear" w:color="auto" w:fill="FFFFFF"/>
        <w:spacing w:line="360" w:lineRule="auto"/>
        <w:jc w:val="both"/>
        <w:textAlignment w:val="baseline"/>
        <w:rPr>
          <w:rFonts w:ascii="Roboto Slab" w:hAnsi="Roboto Slab" w:cs="Roboto Slab"/>
        </w:rPr>
      </w:pPr>
      <w:r w:rsidRPr="001005D3">
        <w:rPr>
          <w:rFonts w:ascii="Roboto Slab" w:hAnsi="Roboto Slab" w:cs="Roboto Slab"/>
        </w:rPr>
        <w:t>\%: Dấu phần trăm</w:t>
      </w:r>
    </w:p>
    <w:p w14:paraId="5B7B918A" w14:textId="77777777" w:rsidR="001D6D8E" w:rsidRPr="001005D3" w:rsidRDefault="001D6D8E" w:rsidP="001005D3">
      <w:pPr>
        <w:pStyle w:val="NormalWeb"/>
        <w:shd w:val="clear" w:color="auto" w:fill="FFFFFF"/>
        <w:spacing w:before="0" w:beforeAutospacing="0" w:after="0" w:afterAutospacing="0" w:line="360" w:lineRule="auto"/>
        <w:jc w:val="both"/>
        <w:textAlignment w:val="baseline"/>
        <w:rPr>
          <w:rFonts w:ascii="Roboto Slab" w:hAnsi="Roboto Slab" w:cs="Roboto Slab"/>
        </w:rPr>
      </w:pPr>
      <w:r w:rsidRPr="001005D3">
        <w:rPr>
          <w:rStyle w:val="Strong"/>
          <w:rFonts w:ascii="Roboto Slab" w:eastAsiaTheme="majorEastAsia" w:hAnsi="Roboto Slab" w:cs="Roboto Slab"/>
          <w:bdr w:val="none" w:sz="0" w:space="0" w:color="auto" w:frame="1"/>
        </w:rPr>
        <w:t>Ví dụ 1: </w:t>
      </w:r>
      <w:r w:rsidRPr="001005D3">
        <w:rPr>
          <w:rFonts w:ascii="Roboto Slab" w:hAnsi="Roboto Slab" w:cs="Roboto Slab"/>
        </w:rPr>
        <w:t>Hiển thị số thực theo định dạng mong muốn (Tương tự như C)</w:t>
      </w:r>
    </w:p>
    <w:p w14:paraId="2E8B4FA6"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317B5817"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ljs-keyword"/>
          <w:color w:val="0000FF"/>
          <w:sz w:val="25"/>
          <w:szCs w:val="25"/>
          <w:bdr w:val="none" w:sz="0" w:space="0" w:color="auto" w:frame="1"/>
        </w:rPr>
        <w:t>package</w:t>
      </w:r>
      <w:r>
        <w:rPr>
          <w:rStyle w:val="HTMLCode"/>
          <w:color w:val="000000"/>
          <w:sz w:val="25"/>
          <w:szCs w:val="25"/>
          <w:bdr w:val="none" w:sz="0" w:space="0" w:color="auto" w:frame="1"/>
        </w:rPr>
        <w:t xml:space="preserve"> xuat;</w:t>
      </w:r>
    </w:p>
    <w:p w14:paraId="63EF3A74"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6BA254A5"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ljs-class"/>
          <w:color w:val="000000"/>
          <w:sz w:val="25"/>
          <w:szCs w:val="25"/>
          <w:bdr w:val="none" w:sz="0" w:space="0" w:color="auto" w:frame="1"/>
        </w:rPr>
      </w:pPr>
      <w:r>
        <w:rPr>
          <w:rStyle w:val="hljs-keyword"/>
          <w:color w:val="0000FF"/>
          <w:sz w:val="25"/>
          <w:szCs w:val="25"/>
          <w:bdr w:val="none" w:sz="0" w:space="0" w:color="auto" w:frame="1"/>
        </w:rPr>
        <w:t>public</w:t>
      </w:r>
      <w:r>
        <w:rPr>
          <w:rStyle w:val="HTMLCode"/>
          <w:color w:val="000000"/>
          <w:sz w:val="25"/>
          <w:szCs w:val="25"/>
          <w:bdr w:val="none" w:sz="0" w:space="0" w:color="auto" w:frame="1"/>
        </w:rPr>
        <w:t xml:space="preserve"> </w:t>
      </w:r>
      <w:r>
        <w:rPr>
          <w:rStyle w:val="hljs-keyword"/>
          <w:color w:val="0000FF"/>
          <w:sz w:val="25"/>
          <w:szCs w:val="25"/>
          <w:bdr w:val="none" w:sz="0" w:space="0" w:color="auto" w:frame="1"/>
        </w:rPr>
        <w:t>class</w:t>
      </w:r>
      <w:r>
        <w:rPr>
          <w:rStyle w:val="hljs-class"/>
          <w:color w:val="000000"/>
          <w:sz w:val="25"/>
          <w:szCs w:val="25"/>
          <w:bdr w:val="none" w:sz="0" w:space="0" w:color="auto" w:frame="1"/>
        </w:rPr>
        <w:t xml:space="preserve"> </w:t>
      </w:r>
      <w:r>
        <w:rPr>
          <w:rStyle w:val="hljs-title"/>
          <w:color w:val="A31515"/>
          <w:sz w:val="25"/>
          <w:szCs w:val="25"/>
          <w:bdr w:val="none" w:sz="0" w:space="0" w:color="auto" w:frame="1"/>
        </w:rPr>
        <w:t>Printf</w:t>
      </w:r>
    </w:p>
    <w:p w14:paraId="4D963C58"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w:t>
      </w:r>
    </w:p>
    <w:p w14:paraId="1795E64B"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w:t>
      </w:r>
      <w:r>
        <w:rPr>
          <w:rStyle w:val="hljs-keyword"/>
          <w:color w:val="0000FF"/>
          <w:sz w:val="25"/>
          <w:szCs w:val="25"/>
          <w:bdr w:val="none" w:sz="0" w:space="0" w:color="auto" w:frame="1"/>
        </w:rPr>
        <w:t>public</w:t>
      </w:r>
      <w:r>
        <w:rPr>
          <w:rStyle w:val="hljs-function"/>
          <w:color w:val="000000"/>
          <w:sz w:val="25"/>
          <w:szCs w:val="25"/>
          <w:bdr w:val="none" w:sz="0" w:space="0" w:color="auto" w:frame="1"/>
        </w:rPr>
        <w:t xml:space="preserve"> </w:t>
      </w:r>
      <w:r>
        <w:rPr>
          <w:rStyle w:val="hljs-keyword"/>
          <w:color w:val="0000FF"/>
          <w:sz w:val="25"/>
          <w:szCs w:val="25"/>
          <w:bdr w:val="none" w:sz="0" w:space="0" w:color="auto" w:frame="1"/>
        </w:rPr>
        <w:t>static</w:t>
      </w:r>
      <w:r>
        <w:rPr>
          <w:rStyle w:val="hljs-function"/>
          <w:color w:val="000000"/>
          <w:sz w:val="25"/>
          <w:szCs w:val="25"/>
          <w:bdr w:val="none" w:sz="0" w:space="0" w:color="auto" w:frame="1"/>
        </w:rPr>
        <w:t xml:space="preserve"> </w:t>
      </w:r>
      <w:r>
        <w:rPr>
          <w:rStyle w:val="hljs-keyword"/>
          <w:color w:val="0000FF"/>
          <w:sz w:val="25"/>
          <w:szCs w:val="25"/>
          <w:bdr w:val="none" w:sz="0" w:space="0" w:color="auto" w:frame="1"/>
        </w:rPr>
        <w:t>void</w:t>
      </w:r>
      <w:r>
        <w:rPr>
          <w:rStyle w:val="hljs-function"/>
          <w:color w:val="000000"/>
          <w:sz w:val="25"/>
          <w:szCs w:val="25"/>
          <w:bdr w:val="none" w:sz="0" w:space="0" w:color="auto" w:frame="1"/>
        </w:rPr>
        <w:t xml:space="preserve"> </w:t>
      </w:r>
      <w:r>
        <w:rPr>
          <w:rStyle w:val="hljs-title"/>
          <w:color w:val="A31515"/>
          <w:sz w:val="25"/>
          <w:szCs w:val="25"/>
          <w:bdr w:val="none" w:sz="0" w:space="0" w:color="auto" w:frame="1"/>
        </w:rPr>
        <w:t>main</w:t>
      </w:r>
      <w:r>
        <w:rPr>
          <w:rStyle w:val="hljs-params"/>
          <w:color w:val="000000"/>
          <w:sz w:val="25"/>
          <w:szCs w:val="25"/>
          <w:bdr w:val="none" w:sz="0" w:space="0" w:color="auto" w:frame="1"/>
        </w:rPr>
        <w:t>(String args[])</w:t>
      </w:r>
      <w:r>
        <w:rPr>
          <w:rStyle w:val="HTMLCode"/>
          <w:color w:val="000000"/>
          <w:sz w:val="25"/>
          <w:szCs w:val="25"/>
          <w:bdr w:val="none" w:sz="0" w:space="0" w:color="auto" w:frame="1"/>
        </w:rPr>
        <w:t>{</w:t>
      </w:r>
    </w:p>
    <w:p w14:paraId="6CB09B6B"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System.out.printf(</w:t>
      </w:r>
      <w:r>
        <w:rPr>
          <w:rStyle w:val="hljs-string"/>
          <w:color w:val="A31515"/>
          <w:sz w:val="25"/>
          <w:szCs w:val="25"/>
          <w:bdr w:val="none" w:sz="0" w:space="0" w:color="auto" w:frame="1"/>
        </w:rPr>
        <w:t>"Lam tron 3.1456 la: %.2f"</w:t>
      </w:r>
      <w:r>
        <w:rPr>
          <w:rStyle w:val="HTMLCode"/>
          <w:color w:val="000000"/>
          <w:sz w:val="25"/>
          <w:szCs w:val="25"/>
          <w:bdr w:val="none" w:sz="0" w:space="0" w:color="auto" w:frame="1"/>
        </w:rPr>
        <w:t xml:space="preserve">, </w:t>
      </w:r>
      <w:r>
        <w:rPr>
          <w:rStyle w:val="hljs-number"/>
          <w:color w:val="000000"/>
          <w:sz w:val="25"/>
          <w:szCs w:val="25"/>
          <w:bdr w:val="none" w:sz="0" w:space="0" w:color="auto" w:frame="1"/>
        </w:rPr>
        <w:t>3.1456</w:t>
      </w:r>
      <w:r>
        <w:rPr>
          <w:rStyle w:val="HTMLCode"/>
          <w:color w:val="000000"/>
          <w:sz w:val="25"/>
          <w:szCs w:val="25"/>
          <w:bdr w:val="none" w:sz="0" w:space="0" w:color="auto" w:frame="1"/>
        </w:rPr>
        <w:t>);</w:t>
      </w:r>
    </w:p>
    <w:p w14:paraId="4E473F59"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w:t>
      </w:r>
    </w:p>
    <w:p w14:paraId="1E560D54"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w:t>
      </w:r>
    </w:p>
    <w:p w14:paraId="664A1ABE"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43F0D2F3" w14:textId="77777777" w:rsidR="001D6D8E" w:rsidRDefault="001D6D8E" w:rsidP="001D6D8E">
      <w:pPr>
        <w:pStyle w:val="NormalWeb"/>
        <w:shd w:val="clear" w:color="auto" w:fill="FFFFFF"/>
        <w:spacing w:before="0" w:beforeAutospacing="0" w:after="0" w:afterAutospacing="0" w:line="390" w:lineRule="atLeast"/>
        <w:textAlignment w:val="baseline"/>
        <w:rPr>
          <w:rFonts w:ascii="Tahoma" w:hAnsi="Tahoma" w:cs="Tahoma"/>
          <w:color w:val="666666"/>
        </w:rPr>
      </w:pPr>
      <w:r>
        <w:rPr>
          <w:rStyle w:val="Strong"/>
          <w:rFonts w:ascii="Tahoma" w:eastAsiaTheme="majorEastAsia" w:hAnsi="Tahoma" w:cs="Tahoma"/>
          <w:color w:val="666666"/>
          <w:bdr w:val="none" w:sz="0" w:space="0" w:color="auto" w:frame="1"/>
        </w:rPr>
        <w:t>Ví dụ 2: </w:t>
      </w:r>
      <w:r>
        <w:rPr>
          <w:rFonts w:ascii="Tahoma" w:hAnsi="Tahoma" w:cs="Tahoma"/>
          <w:color w:val="666666"/>
        </w:rPr>
        <w:t>Hiển thị thông tin ngày tháng năm hiện tại</w:t>
      </w:r>
    </w:p>
    <w:p w14:paraId="08D98BA6"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1CCF0AD7"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lastRenderedPageBreak/>
        <w:t>package xuat;</w:t>
      </w:r>
    </w:p>
    <w:p w14:paraId="4DDFA209"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17581B7F"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import java.util.Date;</w:t>
      </w:r>
    </w:p>
    <w:p w14:paraId="2A23A404"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p>
    <w:p w14:paraId="3457EEDE"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ljs-keyword"/>
          <w:color w:val="0000FF"/>
          <w:sz w:val="25"/>
          <w:szCs w:val="25"/>
          <w:bdr w:val="none" w:sz="0" w:space="0" w:color="auto" w:frame="1"/>
        </w:rPr>
        <w:t>public</w:t>
      </w:r>
      <w:r>
        <w:rPr>
          <w:rStyle w:val="HTMLCode"/>
          <w:color w:val="000000"/>
          <w:sz w:val="25"/>
          <w:szCs w:val="25"/>
          <w:bdr w:val="none" w:sz="0" w:space="0" w:color="auto" w:frame="1"/>
        </w:rPr>
        <w:t xml:space="preserve"> </w:t>
      </w:r>
      <w:r>
        <w:rPr>
          <w:rStyle w:val="hljs-keyword"/>
          <w:color w:val="0000FF"/>
          <w:sz w:val="25"/>
          <w:szCs w:val="25"/>
          <w:bdr w:val="none" w:sz="0" w:space="0" w:color="auto" w:frame="1"/>
        </w:rPr>
        <w:t>class</w:t>
      </w:r>
      <w:r>
        <w:rPr>
          <w:rStyle w:val="HTMLCode"/>
          <w:color w:val="000000"/>
          <w:sz w:val="25"/>
          <w:szCs w:val="25"/>
          <w:bdr w:val="none" w:sz="0" w:space="0" w:color="auto" w:frame="1"/>
        </w:rPr>
        <w:t xml:space="preserve"> </w:t>
      </w:r>
      <w:r>
        <w:rPr>
          <w:rStyle w:val="hljs-title"/>
          <w:color w:val="A31515"/>
          <w:sz w:val="25"/>
          <w:szCs w:val="25"/>
          <w:bdr w:val="none" w:sz="0" w:space="0" w:color="auto" w:frame="1"/>
        </w:rPr>
        <w:t>Printf</w:t>
      </w:r>
    </w:p>
    <w:p w14:paraId="2C738414"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w:t>
      </w:r>
    </w:p>
    <w:p w14:paraId="669ECD67"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w:t>
      </w:r>
      <w:r>
        <w:rPr>
          <w:rStyle w:val="hljs-keyword"/>
          <w:color w:val="0000FF"/>
          <w:sz w:val="25"/>
          <w:szCs w:val="25"/>
          <w:bdr w:val="none" w:sz="0" w:space="0" w:color="auto" w:frame="1"/>
        </w:rPr>
        <w:t>public</w:t>
      </w:r>
      <w:r>
        <w:rPr>
          <w:rStyle w:val="hljs-function"/>
          <w:color w:val="000000"/>
          <w:sz w:val="25"/>
          <w:szCs w:val="25"/>
          <w:bdr w:val="none" w:sz="0" w:space="0" w:color="auto" w:frame="1"/>
        </w:rPr>
        <w:t xml:space="preserve"> </w:t>
      </w:r>
      <w:r>
        <w:rPr>
          <w:rStyle w:val="hljs-keyword"/>
          <w:color w:val="0000FF"/>
          <w:sz w:val="25"/>
          <w:szCs w:val="25"/>
          <w:bdr w:val="none" w:sz="0" w:space="0" w:color="auto" w:frame="1"/>
        </w:rPr>
        <w:t>static</w:t>
      </w:r>
      <w:r>
        <w:rPr>
          <w:rStyle w:val="hljs-function"/>
          <w:color w:val="000000"/>
          <w:sz w:val="25"/>
          <w:szCs w:val="25"/>
          <w:bdr w:val="none" w:sz="0" w:space="0" w:color="auto" w:frame="1"/>
        </w:rPr>
        <w:t xml:space="preserve"> </w:t>
      </w:r>
      <w:r>
        <w:rPr>
          <w:rStyle w:val="hljs-keyword"/>
          <w:color w:val="0000FF"/>
          <w:sz w:val="25"/>
          <w:szCs w:val="25"/>
          <w:bdr w:val="none" w:sz="0" w:space="0" w:color="auto" w:frame="1"/>
        </w:rPr>
        <w:t>void</w:t>
      </w:r>
      <w:r>
        <w:rPr>
          <w:rStyle w:val="hljs-function"/>
          <w:color w:val="000000"/>
          <w:sz w:val="25"/>
          <w:szCs w:val="25"/>
          <w:bdr w:val="none" w:sz="0" w:space="0" w:color="auto" w:frame="1"/>
        </w:rPr>
        <w:t xml:space="preserve"> </w:t>
      </w:r>
      <w:r>
        <w:rPr>
          <w:rStyle w:val="hljs-title"/>
          <w:color w:val="A31515"/>
          <w:sz w:val="25"/>
          <w:szCs w:val="25"/>
          <w:bdr w:val="none" w:sz="0" w:space="0" w:color="auto" w:frame="1"/>
        </w:rPr>
        <w:t>main</w:t>
      </w:r>
      <w:r>
        <w:rPr>
          <w:rStyle w:val="hljs-function"/>
          <w:color w:val="000000"/>
          <w:sz w:val="25"/>
          <w:szCs w:val="25"/>
          <w:bdr w:val="none" w:sz="0" w:space="0" w:color="auto" w:frame="1"/>
        </w:rPr>
        <w:t>(</w:t>
      </w:r>
      <w:r>
        <w:rPr>
          <w:rStyle w:val="hljs-params"/>
          <w:color w:val="000000"/>
          <w:sz w:val="25"/>
          <w:szCs w:val="25"/>
          <w:bdr w:val="none" w:sz="0" w:space="0" w:color="auto" w:frame="1"/>
        </w:rPr>
        <w:t>String args[]</w:t>
      </w:r>
      <w:r>
        <w:rPr>
          <w:rStyle w:val="hljs-function"/>
          <w:color w:val="000000"/>
          <w:sz w:val="25"/>
          <w:szCs w:val="25"/>
          <w:bdr w:val="none" w:sz="0" w:space="0" w:color="auto" w:frame="1"/>
        </w:rPr>
        <w:t>)</w:t>
      </w:r>
      <w:r>
        <w:rPr>
          <w:rStyle w:val="HTMLCode"/>
          <w:color w:val="000000"/>
          <w:sz w:val="25"/>
          <w:szCs w:val="25"/>
          <w:bdr w:val="none" w:sz="0" w:space="0" w:color="auto" w:frame="1"/>
        </w:rPr>
        <w:t>{</w:t>
      </w:r>
    </w:p>
    <w:p w14:paraId="753AD5F6"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Date date = </w:t>
      </w:r>
      <w:r>
        <w:rPr>
          <w:rStyle w:val="hljs-keyword"/>
          <w:color w:val="0000FF"/>
          <w:sz w:val="25"/>
          <w:szCs w:val="25"/>
          <w:bdr w:val="none" w:sz="0" w:space="0" w:color="auto" w:frame="1"/>
        </w:rPr>
        <w:t>new</w:t>
      </w:r>
      <w:r>
        <w:rPr>
          <w:rStyle w:val="HTMLCode"/>
          <w:color w:val="000000"/>
          <w:sz w:val="25"/>
          <w:szCs w:val="25"/>
          <w:bdr w:val="none" w:sz="0" w:space="0" w:color="auto" w:frame="1"/>
        </w:rPr>
        <w:t xml:space="preserve"> Date();</w:t>
      </w:r>
    </w:p>
    <w:p w14:paraId="6D2F2DA2"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System.</w:t>
      </w:r>
      <w:r>
        <w:rPr>
          <w:rStyle w:val="hljs-keyword"/>
          <w:color w:val="0000FF"/>
          <w:sz w:val="25"/>
          <w:szCs w:val="25"/>
          <w:bdr w:val="none" w:sz="0" w:space="0" w:color="auto" w:frame="1"/>
        </w:rPr>
        <w:t>out</w:t>
      </w:r>
      <w:r>
        <w:rPr>
          <w:rStyle w:val="HTMLCode"/>
          <w:color w:val="000000"/>
          <w:sz w:val="25"/>
          <w:szCs w:val="25"/>
          <w:bdr w:val="none" w:sz="0" w:space="0" w:color="auto" w:frame="1"/>
        </w:rPr>
        <w:t>.printf(</w:t>
      </w:r>
      <w:r>
        <w:rPr>
          <w:rStyle w:val="hljs-string"/>
          <w:color w:val="A31515"/>
          <w:sz w:val="25"/>
          <w:szCs w:val="25"/>
          <w:bdr w:val="none" w:sz="0" w:space="0" w:color="auto" w:frame="1"/>
        </w:rPr>
        <w:t>"%tT%n"</w:t>
      </w:r>
      <w:r>
        <w:rPr>
          <w:rStyle w:val="HTMLCode"/>
          <w:color w:val="000000"/>
          <w:sz w:val="25"/>
          <w:szCs w:val="25"/>
          <w:bdr w:val="none" w:sz="0" w:space="0" w:color="auto" w:frame="1"/>
        </w:rPr>
        <w:t>, date);</w:t>
      </w:r>
    </w:p>
    <w:p w14:paraId="45F69603"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System.</w:t>
      </w:r>
      <w:r>
        <w:rPr>
          <w:rStyle w:val="hljs-keyword"/>
          <w:color w:val="0000FF"/>
          <w:sz w:val="25"/>
          <w:szCs w:val="25"/>
          <w:bdr w:val="none" w:sz="0" w:space="0" w:color="auto" w:frame="1"/>
        </w:rPr>
        <w:t>out</w:t>
      </w:r>
      <w:r>
        <w:rPr>
          <w:rStyle w:val="HTMLCode"/>
          <w:color w:val="000000"/>
          <w:sz w:val="25"/>
          <w:szCs w:val="25"/>
          <w:bdr w:val="none" w:sz="0" w:space="0" w:color="auto" w:frame="1"/>
        </w:rPr>
        <w:t>.printf(</w:t>
      </w:r>
      <w:r>
        <w:rPr>
          <w:rStyle w:val="hljs-string"/>
          <w:color w:val="A31515"/>
          <w:sz w:val="25"/>
          <w:szCs w:val="25"/>
          <w:bdr w:val="none" w:sz="0" w:space="0" w:color="auto" w:frame="1"/>
        </w:rPr>
        <w:t>"H : %tH, M: %tM, S: %tS%n"</w:t>
      </w:r>
      <w:r>
        <w:rPr>
          <w:rStyle w:val="HTMLCode"/>
          <w:color w:val="000000"/>
          <w:sz w:val="25"/>
          <w:szCs w:val="25"/>
          <w:bdr w:val="none" w:sz="0" w:space="0" w:color="auto" w:frame="1"/>
        </w:rPr>
        <w:t>,date,date,date);</w:t>
      </w:r>
    </w:p>
    <w:p w14:paraId="1FE5DC2A"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System.</w:t>
      </w:r>
      <w:r>
        <w:rPr>
          <w:rStyle w:val="hljs-keyword"/>
          <w:color w:val="0000FF"/>
          <w:sz w:val="25"/>
          <w:szCs w:val="25"/>
          <w:bdr w:val="none" w:sz="0" w:space="0" w:color="auto" w:frame="1"/>
        </w:rPr>
        <w:t>out</w:t>
      </w:r>
      <w:r>
        <w:rPr>
          <w:rStyle w:val="HTMLCode"/>
          <w:color w:val="000000"/>
          <w:sz w:val="25"/>
          <w:szCs w:val="25"/>
          <w:bdr w:val="none" w:sz="0" w:space="0" w:color="auto" w:frame="1"/>
        </w:rPr>
        <w:t>.printf(</w:t>
      </w:r>
      <w:r>
        <w:rPr>
          <w:rStyle w:val="hljs-string"/>
          <w:color w:val="A31515"/>
          <w:sz w:val="25"/>
          <w:szCs w:val="25"/>
          <w:bdr w:val="none" w:sz="0" w:space="0" w:color="auto" w:frame="1"/>
        </w:rPr>
        <w:t>"%s %tb %&lt;te, %&lt;ty"</w:t>
      </w:r>
      <w:r>
        <w:rPr>
          <w:rStyle w:val="HTMLCode"/>
          <w:color w:val="000000"/>
          <w:sz w:val="25"/>
          <w:szCs w:val="25"/>
          <w:bdr w:val="none" w:sz="0" w:space="0" w:color="auto" w:frame="1"/>
        </w:rPr>
        <w:t xml:space="preserve">, </w:t>
      </w:r>
      <w:r>
        <w:rPr>
          <w:rStyle w:val="hljs-string"/>
          <w:color w:val="A31515"/>
          <w:sz w:val="25"/>
          <w:szCs w:val="25"/>
          <w:bdr w:val="none" w:sz="0" w:space="0" w:color="auto" w:frame="1"/>
        </w:rPr>
        <w:t>"Ngày hiện tại: "</w:t>
      </w:r>
      <w:r>
        <w:rPr>
          <w:rStyle w:val="HTMLCode"/>
          <w:color w:val="000000"/>
          <w:sz w:val="25"/>
          <w:szCs w:val="25"/>
          <w:bdr w:val="none" w:sz="0" w:space="0" w:color="auto" w:frame="1"/>
        </w:rPr>
        <w:t>, date);</w:t>
      </w:r>
    </w:p>
    <w:p w14:paraId="503C0063"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rStyle w:val="HTMLCode"/>
          <w:color w:val="000000"/>
          <w:sz w:val="25"/>
          <w:szCs w:val="25"/>
          <w:bdr w:val="none" w:sz="0" w:space="0" w:color="auto" w:frame="1"/>
        </w:rPr>
      </w:pPr>
      <w:r>
        <w:rPr>
          <w:rStyle w:val="HTMLCode"/>
          <w:color w:val="000000"/>
          <w:sz w:val="25"/>
          <w:szCs w:val="25"/>
          <w:bdr w:val="none" w:sz="0" w:space="0" w:color="auto" w:frame="1"/>
        </w:rPr>
        <w:t xml:space="preserve">    }</w:t>
      </w:r>
    </w:p>
    <w:p w14:paraId="28E7BA98" w14:textId="77777777" w:rsidR="001D6D8E" w:rsidRDefault="001D6D8E" w:rsidP="001D6D8E">
      <w:pPr>
        <w:pStyle w:val="HTMLPreformatted"/>
        <w:pBdr>
          <w:top w:val="single" w:sz="6" w:space="14" w:color="DDDDDD"/>
          <w:left w:val="single" w:sz="6" w:space="15" w:color="DDDDDD"/>
          <w:bottom w:val="single" w:sz="6" w:space="14" w:color="DDDDDD"/>
          <w:right w:val="single" w:sz="6" w:space="15" w:color="DDDDDD"/>
        </w:pBdr>
        <w:shd w:val="clear" w:color="auto" w:fill="FFFFFF"/>
        <w:spacing w:line="285" w:lineRule="atLeast"/>
        <w:textAlignment w:val="baseline"/>
        <w:rPr>
          <w:color w:val="666666"/>
          <w:sz w:val="24"/>
          <w:szCs w:val="24"/>
        </w:rPr>
      </w:pPr>
      <w:r>
        <w:rPr>
          <w:rStyle w:val="HTMLCode"/>
          <w:color w:val="000000"/>
          <w:sz w:val="25"/>
          <w:szCs w:val="25"/>
          <w:bdr w:val="none" w:sz="0" w:space="0" w:color="auto" w:frame="1"/>
        </w:rPr>
        <w:t>}</w:t>
      </w:r>
    </w:p>
    <w:p w14:paraId="7EEE793C" w14:textId="77777777" w:rsidR="005F3702" w:rsidRPr="005F3702" w:rsidRDefault="005F3702" w:rsidP="005F3702"/>
    <w:p w14:paraId="0080EFF8" w14:textId="77777777" w:rsidR="005D31E0" w:rsidRPr="005D31E0" w:rsidRDefault="005D31E0" w:rsidP="009F10EC">
      <w:pPr>
        <w:pStyle w:val="Heading4"/>
      </w:pPr>
      <w:r w:rsidRPr="005D31E0">
        <w:t>Điểm khác nhau giữa println và print</w:t>
      </w:r>
    </w:p>
    <w:p w14:paraId="6D82B4FD" w14:textId="77777777" w:rsidR="005D31E0" w:rsidRPr="005D31E0" w:rsidRDefault="005D31E0" w:rsidP="005D31E0">
      <w:pPr>
        <w:pStyle w:val="NormalWeb"/>
        <w:spacing w:before="0" w:beforeAutospacing="0" w:after="240" w:afterAutospacing="0" w:line="360" w:lineRule="auto"/>
        <w:ind w:left="48" w:right="48"/>
        <w:jc w:val="both"/>
        <w:rPr>
          <w:rFonts w:ascii="Roboto Slab" w:hAnsi="Roboto Slab" w:cs="Roboto Slab"/>
          <w:color w:val="000000"/>
        </w:rPr>
      </w:pPr>
      <w:r w:rsidRPr="005D31E0">
        <w:rPr>
          <w:rFonts w:ascii="Roboto Slab" w:hAnsi="Roboto Slab" w:cs="Roboto Slab"/>
          <w:color w:val="000000"/>
        </w:rPr>
        <w:t>Java hỗ trợ hai lệnh là </w:t>
      </w:r>
      <w:r w:rsidRPr="005D31E0">
        <w:rPr>
          <w:rFonts w:ascii="Roboto Slab" w:hAnsi="Roboto Slab" w:cs="Roboto Slab"/>
          <w:b/>
          <w:bCs/>
          <w:color w:val="000000"/>
        </w:rPr>
        <w:t>println</w:t>
      </w:r>
      <w:r w:rsidRPr="005D31E0">
        <w:rPr>
          <w:rFonts w:ascii="Roboto Slab" w:hAnsi="Roboto Slab" w:cs="Roboto Slab"/>
          <w:color w:val="000000"/>
        </w:rPr>
        <w:t> và </w:t>
      </w:r>
      <w:r w:rsidRPr="005D31E0">
        <w:rPr>
          <w:rFonts w:ascii="Roboto Slab" w:hAnsi="Roboto Slab" w:cs="Roboto Slab"/>
          <w:b/>
          <w:bCs/>
          <w:color w:val="000000"/>
        </w:rPr>
        <w:t>print</w:t>
      </w:r>
      <w:r w:rsidRPr="005D31E0">
        <w:rPr>
          <w:rFonts w:ascii="Roboto Slab" w:hAnsi="Roboto Slab" w:cs="Roboto Slab"/>
          <w:color w:val="000000"/>
        </w:rPr>
        <w:t> để in thông tin trên màn hình chuẩn. Tuy nhiên giữa hai lệnh này có một điểm khác nhau nhỏ về con trỏ trong hai lệnh. Trong khi lệnh </w:t>
      </w:r>
      <w:r w:rsidRPr="005D31E0">
        <w:rPr>
          <w:rFonts w:ascii="Roboto Slab" w:hAnsi="Roboto Slab" w:cs="Roboto Slab"/>
          <w:b/>
          <w:bCs/>
          <w:color w:val="000000"/>
        </w:rPr>
        <w:t>print</w:t>
      </w:r>
      <w:r w:rsidRPr="005D31E0">
        <w:rPr>
          <w:rFonts w:ascii="Roboto Slab" w:hAnsi="Roboto Slab" w:cs="Roboto Slab"/>
          <w:color w:val="000000"/>
        </w:rPr>
        <w:t> giữ nguyên vị trí con trỏ trên cùng một dòng thì lệnh </w:t>
      </w:r>
      <w:r w:rsidRPr="005D31E0">
        <w:rPr>
          <w:rFonts w:ascii="Roboto Slab" w:hAnsi="Roboto Slab" w:cs="Roboto Slab"/>
          <w:b/>
          <w:bCs/>
          <w:color w:val="000000"/>
        </w:rPr>
        <w:t>println</w:t>
      </w:r>
      <w:r w:rsidRPr="005D31E0">
        <w:rPr>
          <w:rFonts w:ascii="Roboto Slab" w:hAnsi="Roboto Slab" w:cs="Roboto Slab"/>
          <w:color w:val="000000"/>
        </w:rPr>
        <w:t> di chuyển con trỏ xuống dòng tiếp theo (tương đương với ký tự newline (dòng mới)).</w:t>
      </w:r>
    </w:p>
    <w:p w14:paraId="4A663B15" w14:textId="77777777" w:rsidR="005D31E0" w:rsidRPr="005D31E0" w:rsidRDefault="005D31E0" w:rsidP="005D31E0">
      <w:pPr>
        <w:pStyle w:val="NormalWeb"/>
        <w:spacing w:before="0" w:beforeAutospacing="0" w:after="240" w:afterAutospacing="0" w:line="360" w:lineRule="auto"/>
        <w:ind w:left="48" w:right="48"/>
        <w:jc w:val="both"/>
        <w:rPr>
          <w:rFonts w:ascii="Roboto Slab" w:hAnsi="Roboto Slab" w:cs="Roboto Slab"/>
          <w:color w:val="000000"/>
        </w:rPr>
      </w:pPr>
      <w:r w:rsidRPr="005D31E0">
        <w:rPr>
          <w:rFonts w:ascii="Roboto Slab" w:hAnsi="Roboto Slab" w:cs="Roboto Slab"/>
          <w:color w:val="000000"/>
        </w:rPr>
        <w:t>Bạn theo dõi ví dụ đơn giản sau để phân biệt hai lệnh này:</w:t>
      </w:r>
    </w:p>
    <w:p w14:paraId="4EF56CAB"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kwd"/>
          <w:rFonts w:ascii="Roboto Slab" w:hAnsi="Roboto Slab" w:cs="Roboto Slab"/>
          <w:color w:val="000088"/>
          <w:sz w:val="24"/>
          <w:szCs w:val="24"/>
        </w:rPr>
        <w:t>package</w:t>
      </w:r>
      <w:r w:rsidRPr="005D31E0">
        <w:rPr>
          <w:rStyle w:val="pln"/>
          <w:rFonts w:ascii="Roboto Slab" w:hAnsi="Roboto Slab" w:cs="Roboto Slab"/>
          <w:color w:val="333333"/>
          <w:sz w:val="24"/>
          <w:szCs w:val="24"/>
        </w:rPr>
        <w:t xml:space="preserve"> edu</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doannhg</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basic</w:t>
      </w:r>
      <w:r w:rsidRPr="005D31E0">
        <w:rPr>
          <w:rStyle w:val="pun"/>
          <w:rFonts w:ascii="Roboto Slab" w:hAnsi="Roboto Slab" w:cs="Roboto Slab"/>
          <w:color w:val="666600"/>
          <w:sz w:val="24"/>
          <w:szCs w:val="24"/>
        </w:rPr>
        <w:t>;</w:t>
      </w:r>
    </w:p>
    <w:p w14:paraId="3856C65F"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p>
    <w:p w14:paraId="7404F3B7"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com"/>
          <w:rFonts w:ascii="Roboto Slab" w:hAnsi="Roboto Slab" w:cs="Roboto Slab"/>
          <w:color w:val="880000"/>
          <w:sz w:val="24"/>
          <w:szCs w:val="24"/>
        </w:rPr>
        <w:t>// vi du phan biet hai lenh print va println</w:t>
      </w:r>
    </w:p>
    <w:p w14:paraId="7D069F13"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kwd"/>
          <w:rFonts w:ascii="Roboto Slab" w:hAnsi="Roboto Slab" w:cs="Roboto Slab"/>
          <w:color w:val="000088"/>
          <w:sz w:val="24"/>
          <w:szCs w:val="24"/>
        </w:rPr>
        <w:t>class</w:t>
      </w:r>
      <w:r w:rsidRPr="005D31E0">
        <w:rPr>
          <w:rStyle w:val="pln"/>
          <w:rFonts w:ascii="Roboto Slab" w:hAnsi="Roboto Slab" w:cs="Roboto Slab"/>
          <w:color w:val="333333"/>
          <w:sz w:val="24"/>
          <w:szCs w:val="24"/>
        </w:rPr>
        <w:t xml:space="preserve"> </w:t>
      </w:r>
      <w:r w:rsidRPr="005D31E0">
        <w:rPr>
          <w:rStyle w:val="typ"/>
          <w:rFonts w:ascii="Roboto Slab" w:hAnsi="Roboto Slab" w:cs="Roboto Slab"/>
          <w:color w:val="7F0055"/>
          <w:sz w:val="24"/>
          <w:szCs w:val="24"/>
        </w:rPr>
        <w:t>Test</w:t>
      </w:r>
      <w:r w:rsidRPr="005D31E0">
        <w:rPr>
          <w:rStyle w:val="pln"/>
          <w:rFonts w:ascii="Roboto Slab" w:hAnsi="Roboto Slab" w:cs="Roboto Slab"/>
          <w:color w:val="333333"/>
          <w:sz w:val="24"/>
          <w:szCs w:val="24"/>
        </w:rPr>
        <w:t xml:space="preserve"> </w:t>
      </w:r>
      <w:r w:rsidRPr="005D31E0">
        <w:rPr>
          <w:rStyle w:val="pun"/>
          <w:rFonts w:ascii="Roboto Slab" w:hAnsi="Roboto Slab" w:cs="Roboto Slab"/>
          <w:color w:val="666600"/>
          <w:sz w:val="24"/>
          <w:szCs w:val="24"/>
        </w:rPr>
        <w:t>{</w:t>
      </w:r>
    </w:p>
    <w:p w14:paraId="021195D1"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kwd"/>
          <w:rFonts w:ascii="Roboto Slab" w:hAnsi="Roboto Slab" w:cs="Roboto Slab"/>
          <w:color w:val="000088"/>
          <w:sz w:val="24"/>
          <w:szCs w:val="24"/>
        </w:rPr>
        <w:t>public</w:t>
      </w:r>
      <w:r w:rsidRPr="005D31E0">
        <w:rPr>
          <w:rStyle w:val="pln"/>
          <w:rFonts w:ascii="Roboto Slab" w:hAnsi="Roboto Slab" w:cs="Roboto Slab"/>
          <w:color w:val="333333"/>
          <w:sz w:val="24"/>
          <w:szCs w:val="24"/>
        </w:rPr>
        <w:t xml:space="preserve"> </w:t>
      </w:r>
      <w:r w:rsidRPr="005D31E0">
        <w:rPr>
          <w:rStyle w:val="kwd"/>
          <w:rFonts w:ascii="Roboto Slab" w:hAnsi="Roboto Slab" w:cs="Roboto Slab"/>
          <w:color w:val="000088"/>
          <w:sz w:val="24"/>
          <w:szCs w:val="24"/>
        </w:rPr>
        <w:t>static</w:t>
      </w:r>
      <w:r w:rsidRPr="005D31E0">
        <w:rPr>
          <w:rStyle w:val="pln"/>
          <w:rFonts w:ascii="Roboto Slab" w:hAnsi="Roboto Slab" w:cs="Roboto Slab"/>
          <w:color w:val="333333"/>
          <w:sz w:val="24"/>
          <w:szCs w:val="24"/>
        </w:rPr>
        <w:t xml:space="preserve"> </w:t>
      </w:r>
      <w:r w:rsidRPr="005D31E0">
        <w:rPr>
          <w:rStyle w:val="kwd"/>
          <w:rFonts w:ascii="Roboto Slab" w:hAnsi="Roboto Slab" w:cs="Roboto Slab"/>
          <w:color w:val="000088"/>
          <w:sz w:val="24"/>
          <w:szCs w:val="24"/>
        </w:rPr>
        <w:t>void</w:t>
      </w:r>
      <w:r w:rsidRPr="005D31E0">
        <w:rPr>
          <w:rStyle w:val="pln"/>
          <w:rFonts w:ascii="Roboto Slab" w:hAnsi="Roboto Slab" w:cs="Roboto Slab"/>
          <w:color w:val="333333"/>
          <w:sz w:val="24"/>
          <w:szCs w:val="24"/>
        </w:rPr>
        <w:t xml:space="preserve"> main</w:t>
      </w:r>
      <w:r w:rsidRPr="005D31E0">
        <w:rPr>
          <w:rStyle w:val="pun"/>
          <w:rFonts w:ascii="Roboto Slab" w:hAnsi="Roboto Slab" w:cs="Roboto Slab"/>
          <w:color w:val="666600"/>
          <w:sz w:val="24"/>
          <w:szCs w:val="24"/>
        </w:rPr>
        <w:t>(</w:t>
      </w:r>
      <w:r w:rsidRPr="005D31E0">
        <w:rPr>
          <w:rStyle w:val="typ"/>
          <w:rFonts w:ascii="Roboto Slab" w:hAnsi="Roboto Slab" w:cs="Roboto Slab"/>
          <w:color w:val="7F0055"/>
          <w:sz w:val="24"/>
          <w:szCs w:val="24"/>
        </w:rPr>
        <w:t>String</w:t>
      </w:r>
      <w:r w:rsidRPr="005D31E0">
        <w:rPr>
          <w:rStyle w:val="pln"/>
          <w:rFonts w:ascii="Roboto Slab" w:hAnsi="Roboto Slab" w:cs="Roboto Slab"/>
          <w:color w:val="333333"/>
          <w:sz w:val="24"/>
          <w:szCs w:val="24"/>
        </w:rPr>
        <w:t xml:space="preserve"> args</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 xml:space="preserve"> </w:t>
      </w:r>
      <w:r w:rsidRPr="005D31E0">
        <w:rPr>
          <w:rStyle w:val="pun"/>
          <w:rFonts w:ascii="Roboto Slab" w:hAnsi="Roboto Slab" w:cs="Roboto Slab"/>
          <w:color w:val="666600"/>
          <w:sz w:val="24"/>
          <w:szCs w:val="24"/>
        </w:rPr>
        <w:t>{</w:t>
      </w:r>
    </w:p>
    <w:p w14:paraId="77AD146A"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p>
    <w:p w14:paraId="45F52E21"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com"/>
          <w:rFonts w:ascii="Roboto Slab" w:hAnsi="Roboto Slab" w:cs="Roboto Slab"/>
          <w:color w:val="880000"/>
          <w:sz w:val="24"/>
          <w:szCs w:val="24"/>
        </w:rPr>
        <w:t>// lenh print</w:t>
      </w:r>
    </w:p>
    <w:p w14:paraId="69F79010"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print</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"VietJack "</w:t>
      </w:r>
      <w:r w:rsidRPr="005D31E0">
        <w:rPr>
          <w:rStyle w:val="pun"/>
          <w:rFonts w:ascii="Roboto Slab" w:hAnsi="Roboto Slab" w:cs="Roboto Slab"/>
          <w:color w:val="666600"/>
          <w:sz w:val="24"/>
          <w:szCs w:val="24"/>
        </w:rPr>
        <w:t>);</w:t>
      </w:r>
    </w:p>
    <w:p w14:paraId="595E9B1D"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print</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"chuc cac ban "</w:t>
      </w:r>
      <w:r w:rsidRPr="005D31E0">
        <w:rPr>
          <w:rStyle w:val="pun"/>
          <w:rFonts w:ascii="Roboto Slab" w:hAnsi="Roboto Slab" w:cs="Roboto Slab"/>
          <w:color w:val="666600"/>
          <w:sz w:val="24"/>
          <w:szCs w:val="24"/>
        </w:rPr>
        <w:t>);</w:t>
      </w:r>
    </w:p>
    <w:p w14:paraId="1D71978E"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print</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"hoc tot!!!"</w:t>
      </w:r>
      <w:r w:rsidRPr="005D31E0">
        <w:rPr>
          <w:rStyle w:val="pun"/>
          <w:rFonts w:ascii="Roboto Slab" w:hAnsi="Roboto Slab" w:cs="Roboto Slab"/>
          <w:color w:val="666600"/>
          <w:sz w:val="24"/>
          <w:szCs w:val="24"/>
        </w:rPr>
        <w:t>);</w:t>
      </w:r>
    </w:p>
    <w:p w14:paraId="29CFEB45"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lastRenderedPageBreak/>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print</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"\n---------------\n"</w:t>
      </w:r>
      <w:r w:rsidRPr="005D31E0">
        <w:rPr>
          <w:rStyle w:val="pun"/>
          <w:rFonts w:ascii="Roboto Slab" w:hAnsi="Roboto Slab" w:cs="Roboto Slab"/>
          <w:color w:val="666600"/>
          <w:sz w:val="24"/>
          <w:szCs w:val="24"/>
        </w:rPr>
        <w:t>);</w:t>
      </w:r>
    </w:p>
    <w:p w14:paraId="288170E3"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p>
    <w:p w14:paraId="08D47E7F"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com"/>
          <w:rFonts w:ascii="Roboto Slab" w:hAnsi="Roboto Slab" w:cs="Roboto Slab"/>
          <w:color w:val="880000"/>
          <w:sz w:val="24"/>
          <w:szCs w:val="24"/>
        </w:rPr>
        <w:t>// lenh println</w:t>
      </w:r>
    </w:p>
    <w:p w14:paraId="5B05934B"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println</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"VietJack "</w:t>
      </w:r>
      <w:r w:rsidRPr="005D31E0">
        <w:rPr>
          <w:rStyle w:val="pun"/>
          <w:rFonts w:ascii="Roboto Slab" w:hAnsi="Roboto Slab" w:cs="Roboto Slab"/>
          <w:color w:val="666600"/>
          <w:sz w:val="24"/>
          <w:szCs w:val="24"/>
        </w:rPr>
        <w:t>);</w:t>
      </w:r>
    </w:p>
    <w:p w14:paraId="7FF0972F"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println</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"chuc cac ban "</w:t>
      </w:r>
      <w:r w:rsidRPr="005D31E0">
        <w:rPr>
          <w:rStyle w:val="pun"/>
          <w:rFonts w:ascii="Roboto Slab" w:hAnsi="Roboto Slab" w:cs="Roboto Slab"/>
          <w:color w:val="666600"/>
          <w:sz w:val="24"/>
          <w:szCs w:val="24"/>
        </w:rPr>
        <w:t>);</w:t>
      </w:r>
    </w:p>
    <w:p w14:paraId="4BE4D857"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ln"/>
          <w:rFonts w:ascii="Roboto Slab" w:hAnsi="Roboto Slab" w:cs="Roboto Slab"/>
          <w:color w:val="333333"/>
          <w:sz w:val="24"/>
          <w:szCs w:val="24"/>
        </w:rPr>
        <w:tab/>
      </w:r>
      <w:r w:rsidRPr="005D31E0">
        <w:rPr>
          <w:rStyle w:val="typ"/>
          <w:rFonts w:ascii="Roboto Slab" w:hAnsi="Roboto Slab" w:cs="Roboto Slab"/>
          <w:color w:val="7F0055"/>
          <w:sz w:val="24"/>
          <w:szCs w:val="24"/>
        </w:rPr>
        <w:t>System</w:t>
      </w:r>
      <w:r w:rsidRPr="005D31E0">
        <w:rPr>
          <w:rStyle w:val="pun"/>
          <w:rFonts w:ascii="Roboto Slab" w:hAnsi="Roboto Slab" w:cs="Roboto Slab"/>
          <w:color w:val="666600"/>
          <w:sz w:val="24"/>
          <w:szCs w:val="24"/>
        </w:rPr>
        <w:t>.</w:t>
      </w:r>
      <w:r w:rsidRPr="005D31E0">
        <w:rPr>
          <w:rStyle w:val="kwd"/>
          <w:rFonts w:ascii="Roboto Slab" w:hAnsi="Roboto Slab" w:cs="Roboto Slab"/>
          <w:color w:val="000088"/>
          <w:sz w:val="24"/>
          <w:szCs w:val="24"/>
        </w:rPr>
        <w:t>out</w:t>
      </w:r>
      <w:r w:rsidRPr="005D31E0">
        <w:rPr>
          <w:rStyle w:val="pun"/>
          <w:rFonts w:ascii="Roboto Slab" w:hAnsi="Roboto Slab" w:cs="Roboto Slab"/>
          <w:color w:val="666600"/>
          <w:sz w:val="24"/>
          <w:szCs w:val="24"/>
        </w:rPr>
        <w:t>.</w:t>
      </w:r>
      <w:r w:rsidRPr="005D31E0">
        <w:rPr>
          <w:rStyle w:val="pln"/>
          <w:rFonts w:ascii="Roboto Slab" w:hAnsi="Roboto Slab" w:cs="Roboto Slab"/>
          <w:color w:val="333333"/>
          <w:sz w:val="24"/>
          <w:szCs w:val="24"/>
        </w:rPr>
        <w:t>println</w:t>
      </w:r>
      <w:r w:rsidRPr="005D31E0">
        <w:rPr>
          <w:rStyle w:val="pun"/>
          <w:rFonts w:ascii="Roboto Slab" w:hAnsi="Roboto Slab" w:cs="Roboto Slab"/>
          <w:color w:val="666600"/>
          <w:sz w:val="24"/>
          <w:szCs w:val="24"/>
        </w:rPr>
        <w:t>(</w:t>
      </w:r>
      <w:r w:rsidRPr="005D31E0">
        <w:rPr>
          <w:rStyle w:val="str"/>
          <w:rFonts w:ascii="Roboto Slab" w:hAnsi="Roboto Slab" w:cs="Roboto Slab"/>
          <w:color w:val="008800"/>
          <w:sz w:val="24"/>
          <w:szCs w:val="24"/>
        </w:rPr>
        <w:t>"hoc tot!!!"</w:t>
      </w:r>
      <w:r w:rsidRPr="005D31E0">
        <w:rPr>
          <w:rStyle w:val="pun"/>
          <w:rFonts w:ascii="Roboto Slab" w:hAnsi="Roboto Slab" w:cs="Roboto Slab"/>
          <w:color w:val="666600"/>
          <w:sz w:val="24"/>
          <w:szCs w:val="24"/>
        </w:rPr>
        <w:t>);</w:t>
      </w:r>
    </w:p>
    <w:p w14:paraId="254C5B99"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p>
    <w:p w14:paraId="7D62B5D3"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ab/>
      </w:r>
      <w:r w:rsidRPr="005D31E0">
        <w:rPr>
          <w:rStyle w:val="pun"/>
          <w:rFonts w:ascii="Roboto Slab" w:hAnsi="Roboto Slab" w:cs="Roboto Slab"/>
          <w:color w:val="666600"/>
          <w:sz w:val="24"/>
          <w:szCs w:val="24"/>
        </w:rPr>
        <w:t>}</w:t>
      </w:r>
    </w:p>
    <w:p w14:paraId="4EE6572A"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p>
    <w:p w14:paraId="75AAB54E"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Fonts w:ascii="Roboto Slab" w:hAnsi="Roboto Slab" w:cs="Roboto Slab"/>
          <w:color w:val="333333"/>
          <w:sz w:val="24"/>
          <w:szCs w:val="24"/>
        </w:rPr>
      </w:pPr>
      <w:r w:rsidRPr="005D31E0">
        <w:rPr>
          <w:rStyle w:val="pun"/>
          <w:rFonts w:ascii="Roboto Slab" w:hAnsi="Roboto Slab" w:cs="Roboto Slab"/>
          <w:color w:val="666600"/>
          <w:sz w:val="24"/>
          <w:szCs w:val="24"/>
        </w:rPr>
        <w:t>}</w:t>
      </w:r>
    </w:p>
    <w:p w14:paraId="30FA6361" w14:textId="77777777" w:rsidR="005D31E0" w:rsidRPr="005D31E0" w:rsidRDefault="005D31E0" w:rsidP="005D31E0">
      <w:pPr>
        <w:pStyle w:val="NormalWeb"/>
        <w:spacing w:before="0" w:beforeAutospacing="0" w:after="240" w:afterAutospacing="0" w:line="360" w:lineRule="auto"/>
        <w:ind w:left="48" w:right="48"/>
        <w:jc w:val="both"/>
        <w:rPr>
          <w:rFonts w:ascii="Roboto Slab" w:hAnsi="Roboto Slab" w:cs="Roboto Slab"/>
          <w:color w:val="000000"/>
        </w:rPr>
      </w:pPr>
      <w:r w:rsidRPr="005D31E0">
        <w:rPr>
          <w:rFonts w:ascii="Roboto Slab" w:hAnsi="Roboto Slab" w:cs="Roboto Slab"/>
          <w:color w:val="000000"/>
        </w:rPr>
        <w:t>Chạy chương trình Java trên sẽ cho kết quả:</w:t>
      </w:r>
    </w:p>
    <w:p w14:paraId="10C34566"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typ"/>
          <w:rFonts w:ascii="Roboto Slab" w:hAnsi="Roboto Slab" w:cs="Roboto Slab"/>
          <w:color w:val="7F0055"/>
          <w:sz w:val="24"/>
          <w:szCs w:val="24"/>
        </w:rPr>
        <w:t>VietJack</w:t>
      </w:r>
      <w:r w:rsidRPr="005D31E0">
        <w:rPr>
          <w:rStyle w:val="pln"/>
          <w:rFonts w:ascii="Roboto Slab" w:hAnsi="Roboto Slab" w:cs="Roboto Slab"/>
          <w:color w:val="333333"/>
          <w:sz w:val="24"/>
          <w:szCs w:val="24"/>
        </w:rPr>
        <w:t xml:space="preserve"> chuc cac ban hoc tot</w:t>
      </w:r>
      <w:r w:rsidRPr="005D31E0">
        <w:rPr>
          <w:rStyle w:val="pun"/>
          <w:rFonts w:ascii="Roboto Slab" w:hAnsi="Roboto Slab" w:cs="Roboto Slab"/>
          <w:color w:val="666600"/>
          <w:sz w:val="24"/>
          <w:szCs w:val="24"/>
        </w:rPr>
        <w:t>!!!</w:t>
      </w:r>
    </w:p>
    <w:p w14:paraId="2E4A26A2"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un"/>
          <w:rFonts w:ascii="Roboto Slab" w:hAnsi="Roboto Slab" w:cs="Roboto Slab"/>
          <w:color w:val="666600"/>
          <w:sz w:val="24"/>
          <w:szCs w:val="24"/>
        </w:rPr>
        <w:t>---------------</w:t>
      </w:r>
    </w:p>
    <w:p w14:paraId="6DB8E0C0"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typ"/>
          <w:rFonts w:ascii="Roboto Slab" w:hAnsi="Roboto Slab" w:cs="Roboto Slab"/>
          <w:color w:val="7F0055"/>
          <w:sz w:val="24"/>
          <w:szCs w:val="24"/>
        </w:rPr>
        <w:t>VietJack</w:t>
      </w:r>
      <w:r w:rsidRPr="005D31E0">
        <w:rPr>
          <w:rStyle w:val="pln"/>
          <w:rFonts w:ascii="Roboto Slab" w:hAnsi="Roboto Slab" w:cs="Roboto Slab"/>
          <w:color w:val="333333"/>
          <w:sz w:val="24"/>
          <w:szCs w:val="24"/>
        </w:rPr>
        <w:t xml:space="preserve"> </w:t>
      </w:r>
    </w:p>
    <w:p w14:paraId="68932606" w14:textId="77777777" w:rsidR="005D31E0" w:rsidRPr="005D31E0"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ln"/>
          <w:rFonts w:ascii="Roboto Slab" w:hAnsi="Roboto Slab" w:cs="Roboto Slab"/>
          <w:color w:val="333333"/>
          <w:sz w:val="24"/>
          <w:szCs w:val="24"/>
        </w:rPr>
      </w:pPr>
      <w:r w:rsidRPr="005D31E0">
        <w:rPr>
          <w:rStyle w:val="pln"/>
          <w:rFonts w:ascii="Roboto Slab" w:hAnsi="Roboto Slab" w:cs="Roboto Slab"/>
          <w:color w:val="333333"/>
          <w:sz w:val="24"/>
          <w:szCs w:val="24"/>
        </w:rPr>
        <w:t xml:space="preserve">chuc cac ban </w:t>
      </w:r>
    </w:p>
    <w:p w14:paraId="2A76922F" w14:textId="21D2DF08" w:rsidR="00856254" w:rsidRDefault="005D31E0"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un"/>
          <w:rFonts w:ascii="Roboto Slab" w:hAnsi="Roboto Slab" w:cs="Roboto Slab"/>
          <w:color w:val="666600"/>
          <w:sz w:val="24"/>
          <w:szCs w:val="24"/>
        </w:rPr>
      </w:pPr>
      <w:r w:rsidRPr="005D31E0">
        <w:rPr>
          <w:rStyle w:val="pln"/>
          <w:rFonts w:ascii="Roboto Slab" w:hAnsi="Roboto Slab" w:cs="Roboto Slab"/>
          <w:color w:val="333333"/>
          <w:sz w:val="24"/>
          <w:szCs w:val="24"/>
        </w:rPr>
        <w:t>hoc tot</w:t>
      </w:r>
      <w:r w:rsidRPr="005D31E0">
        <w:rPr>
          <w:rStyle w:val="pun"/>
          <w:rFonts w:ascii="Roboto Slab" w:hAnsi="Roboto Slab" w:cs="Roboto Slab"/>
          <w:color w:val="666600"/>
          <w:sz w:val="24"/>
          <w:szCs w:val="24"/>
        </w:rPr>
        <w:t>!!!</w:t>
      </w:r>
    </w:p>
    <w:p w14:paraId="1F1B33C8" w14:textId="0C71115A" w:rsidR="00856254" w:rsidRDefault="00856254" w:rsidP="005D31E0">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360" w:lineRule="auto"/>
        <w:jc w:val="both"/>
        <w:rPr>
          <w:rStyle w:val="pun"/>
          <w:rFonts w:ascii="Roboto Slab" w:hAnsi="Roboto Slab" w:cs="Roboto Slab"/>
          <w:color w:val="666600"/>
          <w:sz w:val="24"/>
          <w:szCs w:val="24"/>
        </w:rPr>
      </w:pPr>
      <w:r>
        <w:rPr>
          <w:rStyle w:val="pun"/>
          <w:rFonts w:ascii="Roboto Slab" w:hAnsi="Roboto Slab" w:cs="Roboto Slab"/>
          <w:color w:val="666600"/>
          <w:sz w:val="24"/>
          <w:szCs w:val="24"/>
        </w:rPr>
        <w:br w:type="page"/>
      </w:r>
    </w:p>
    <w:p w14:paraId="5B7D6BF5" w14:textId="4B1AC5D7" w:rsidR="00856254" w:rsidRDefault="00856254" w:rsidP="00856254">
      <w:pPr>
        <w:pStyle w:val="Heading2"/>
      </w:pPr>
      <w:r>
        <w:lastRenderedPageBreak/>
        <w:t>GIỚI THIỆU JDK, JRE VÀ JVM TRONG JAVA</w:t>
      </w:r>
    </w:p>
    <w:p w14:paraId="7D13E75A"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Hiểu rõ sự khác nhau giữa JDK, JRE và JVM là điều khá quan trọng trong Java. Ở đây, chúng tôi trình bày miêu tả ngắn gọn về JVM, để biết thêm chi tiết về nó, bạn truy cập vào chương tiếp theo. Đầu tiên chúng ta tìm hiểu sự khác nhau cơ bản giữa JDK, JRE và JVM.</w:t>
      </w:r>
    </w:p>
    <w:p w14:paraId="7F9F754E" w14:textId="77777777" w:rsidR="00856254" w:rsidRPr="00856254" w:rsidRDefault="00856254" w:rsidP="00856254">
      <w:pPr>
        <w:pStyle w:val="Heading3"/>
      </w:pPr>
      <w:r w:rsidRPr="00856254">
        <w:t>Sơ lược về JVM</w:t>
      </w:r>
    </w:p>
    <w:p w14:paraId="23643D3B"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JVM (viết tắt của Java Virtual Machine) là một thiết bị trừu tượng (ảo) có thể giúp máy tính chạy các chương trình Java. Nó cung cấp môi trường runtime mà trong đó Java Bytecode có thể được thực thi.</w:t>
      </w:r>
    </w:p>
    <w:p w14:paraId="578DB8B4"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JVM là có sẵn cho nhiều nền tảng (Windows, Linux...). JVM, JRE và JDK là phụ thuộc nền tảng, bởi vì cấu hình của mỗi OS (hệ điều hành) là khác nhau. Nhưng, Java là độc lập nền tảng.</w:t>
      </w:r>
    </w:p>
    <w:p w14:paraId="72F3BB09" w14:textId="77777777" w:rsidR="00856254" w:rsidRPr="00856254" w:rsidRDefault="00856254" w:rsidP="00856254">
      <w:pPr>
        <w:pStyle w:val="Heading3"/>
      </w:pPr>
      <w:r w:rsidRPr="00856254">
        <w:t>JVM là gì?</w:t>
      </w:r>
    </w:p>
    <w:p w14:paraId="0B5B4CD2"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JVM thực hiện các tác vụ chính sau:</w:t>
      </w:r>
    </w:p>
    <w:p w14:paraId="489ED434" w14:textId="77777777" w:rsidR="00856254" w:rsidRPr="00856254" w:rsidRDefault="00856254" w:rsidP="00856254">
      <w:pPr>
        <w:pStyle w:val="NormalWeb"/>
        <w:numPr>
          <w:ilvl w:val="0"/>
          <w:numId w:val="125"/>
        </w:numPr>
        <w:spacing w:before="0" w:beforeAutospacing="0" w:after="0" w:afterAutospacing="0" w:line="360" w:lineRule="auto"/>
        <w:jc w:val="both"/>
        <w:rPr>
          <w:rFonts w:ascii="Roboto Slab" w:hAnsi="Roboto Slab" w:cs="Roboto Slab"/>
        </w:rPr>
      </w:pPr>
      <w:r w:rsidRPr="00856254">
        <w:rPr>
          <w:rFonts w:ascii="Roboto Slab" w:hAnsi="Roboto Slab" w:cs="Roboto Slab"/>
        </w:rPr>
        <w:t>Tải code</w:t>
      </w:r>
    </w:p>
    <w:p w14:paraId="103FA669" w14:textId="77777777" w:rsidR="00856254" w:rsidRPr="00856254" w:rsidRDefault="00856254" w:rsidP="00856254">
      <w:pPr>
        <w:pStyle w:val="NormalWeb"/>
        <w:numPr>
          <w:ilvl w:val="0"/>
          <w:numId w:val="125"/>
        </w:numPr>
        <w:spacing w:before="0" w:beforeAutospacing="0" w:after="0" w:afterAutospacing="0" w:line="360" w:lineRule="auto"/>
        <w:jc w:val="both"/>
        <w:rPr>
          <w:rFonts w:ascii="Roboto Slab" w:hAnsi="Roboto Slab" w:cs="Roboto Slab"/>
        </w:rPr>
      </w:pPr>
      <w:r w:rsidRPr="00856254">
        <w:rPr>
          <w:rFonts w:ascii="Roboto Slab" w:hAnsi="Roboto Slab" w:cs="Roboto Slab"/>
        </w:rPr>
        <w:t>Kiểm tra code</w:t>
      </w:r>
    </w:p>
    <w:p w14:paraId="74DFC39D" w14:textId="77777777" w:rsidR="00856254" w:rsidRPr="00856254" w:rsidRDefault="00856254" w:rsidP="00856254">
      <w:pPr>
        <w:pStyle w:val="NormalWeb"/>
        <w:numPr>
          <w:ilvl w:val="0"/>
          <w:numId w:val="125"/>
        </w:numPr>
        <w:spacing w:before="0" w:beforeAutospacing="0" w:after="0" w:afterAutospacing="0" w:line="360" w:lineRule="auto"/>
        <w:jc w:val="both"/>
        <w:rPr>
          <w:rFonts w:ascii="Roboto Slab" w:hAnsi="Roboto Slab" w:cs="Roboto Slab"/>
        </w:rPr>
      </w:pPr>
      <w:r w:rsidRPr="00856254">
        <w:rPr>
          <w:rFonts w:ascii="Roboto Slab" w:hAnsi="Roboto Slab" w:cs="Roboto Slab"/>
        </w:rPr>
        <w:t>Thực thi code</w:t>
      </w:r>
    </w:p>
    <w:p w14:paraId="47604416" w14:textId="77777777" w:rsidR="00856254" w:rsidRPr="00856254" w:rsidRDefault="00856254" w:rsidP="00856254">
      <w:pPr>
        <w:pStyle w:val="NormalWeb"/>
        <w:numPr>
          <w:ilvl w:val="0"/>
          <w:numId w:val="125"/>
        </w:numPr>
        <w:spacing w:before="0" w:beforeAutospacing="0" w:after="0" w:afterAutospacing="0" w:line="360" w:lineRule="auto"/>
        <w:jc w:val="both"/>
        <w:rPr>
          <w:rFonts w:ascii="Roboto Slab" w:hAnsi="Roboto Slab" w:cs="Roboto Slab"/>
        </w:rPr>
      </w:pPr>
      <w:r w:rsidRPr="00856254">
        <w:rPr>
          <w:rFonts w:ascii="Roboto Slab" w:hAnsi="Roboto Slab" w:cs="Roboto Slab"/>
        </w:rPr>
        <w:t>Cung cấp môi trường runtime</w:t>
      </w:r>
    </w:p>
    <w:p w14:paraId="5320E91E"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JVM cung cấp các định nghĩa cho: Khu vực bộ nhớ, định dạng class file, thiết lập Register, Heap cho Trình dọn rác và các báo cáo lỗi nghiêm trọng (Fatal Error), …</w:t>
      </w:r>
    </w:p>
    <w:p w14:paraId="309BF7AB" w14:textId="77777777" w:rsidR="00856254" w:rsidRPr="00856254" w:rsidRDefault="00856254" w:rsidP="00856254">
      <w:pPr>
        <w:pStyle w:val="Heading3"/>
      </w:pPr>
      <w:r w:rsidRPr="00856254">
        <w:t>Cấu trúc nội tại của JVM</w:t>
      </w:r>
    </w:p>
    <w:p w14:paraId="6A7937CE"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Bạn theo dõi sơ đồ sau để hiểu cấu trúc nội tại của JVM. Nó gồm Classloader, Memory Area (khu vực bộ nhớ), Excetution Engine (phương tiện thực thi), …</w:t>
      </w:r>
    </w:p>
    <w:p w14:paraId="475ECE20" w14:textId="247F0F7C" w:rsidR="00856254" w:rsidRPr="00856254" w:rsidRDefault="00856254" w:rsidP="00856254">
      <w:pPr>
        <w:spacing w:line="360" w:lineRule="auto"/>
        <w:jc w:val="both"/>
        <w:rPr>
          <w:rFonts w:ascii="Roboto Slab" w:hAnsi="Roboto Slab" w:cs="Roboto Slab"/>
        </w:rPr>
      </w:pPr>
      <w:r w:rsidRPr="00856254">
        <w:rPr>
          <w:rFonts w:ascii="Roboto Slab" w:hAnsi="Roboto Slab" w:cs="Roboto Slab"/>
          <w:noProof/>
        </w:rPr>
        <w:lastRenderedPageBreak/>
        <w:drawing>
          <wp:inline distT="0" distB="0" distL="0" distR="0" wp14:anchorId="206B9D47" wp14:editId="74A6224E">
            <wp:extent cx="6454140" cy="4907280"/>
            <wp:effectExtent l="0" t="0" r="0" b="0"/>
            <wp:docPr id="1917048624" name="Picture 29" descr="Cấu trúc JVM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ấu trúc JVM trong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4140" cy="4907280"/>
                    </a:xfrm>
                    <a:prstGeom prst="rect">
                      <a:avLst/>
                    </a:prstGeom>
                    <a:noFill/>
                    <a:ln>
                      <a:noFill/>
                    </a:ln>
                  </pic:spPr>
                </pic:pic>
              </a:graphicData>
            </a:graphic>
          </wp:inline>
        </w:drawing>
      </w:r>
    </w:p>
    <w:p w14:paraId="1B1677DF"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Classloader</w:t>
      </w:r>
      <w:r w:rsidRPr="00856254">
        <w:rPr>
          <w:rFonts w:ascii="Roboto Slab" w:hAnsi="Roboto Slab" w:cs="Roboto Slab"/>
        </w:rPr>
        <w:t>: Là một hệ thống con của JVM được sử dụng để tải class file.</w:t>
      </w:r>
    </w:p>
    <w:p w14:paraId="48015C1C"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Class (method) Area</w:t>
      </w:r>
      <w:r w:rsidRPr="00856254">
        <w:rPr>
          <w:rFonts w:ascii="Roboto Slab" w:hAnsi="Roboto Slab" w:cs="Roboto Slab"/>
        </w:rPr>
        <w:t>: Lưu trữ cấu trúc mỗi lớp, chẳng hạn như hằng, trường, dữ liệu phương thức, code của phương thức, …</w:t>
      </w:r>
    </w:p>
    <w:p w14:paraId="77377D8D"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Heap</w:t>
      </w:r>
      <w:r w:rsidRPr="00856254">
        <w:rPr>
          <w:rFonts w:ascii="Roboto Slab" w:hAnsi="Roboto Slab" w:cs="Roboto Slab"/>
        </w:rPr>
        <w:t>: Nó là khu vực dữ liệu runtime mà trong đó đối tượng được cấp phát.</w:t>
      </w:r>
    </w:p>
    <w:p w14:paraId="26D89332"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Stack</w:t>
      </w:r>
      <w:r w:rsidRPr="00856254">
        <w:rPr>
          <w:rFonts w:ascii="Roboto Slab" w:hAnsi="Roboto Slab" w:cs="Roboto Slab"/>
        </w:rPr>
        <w:t>: Stack trong Java lưu giữ các Frame. Nó giữ các biến cục bộ và các kết quả cục bộ, và thực hiện một phần nhiệm vụ trong phần triệu hồi và trả về phương thức. Mỗi Thread có một Stack riêng, được tạo tại cùng thời điểm với Thread.</w:t>
      </w:r>
    </w:p>
    <w:p w14:paraId="5D939A23" w14:textId="77777777" w:rsidR="00856254" w:rsidRPr="00856254" w:rsidRDefault="00856254" w:rsidP="00856254">
      <w:pPr>
        <w:pStyle w:val="NormalWeb"/>
        <w:spacing w:before="0" w:beforeAutospacing="0" w:after="0" w:afterAutospacing="0" w:line="360" w:lineRule="auto"/>
        <w:ind w:left="720"/>
        <w:jc w:val="both"/>
        <w:rPr>
          <w:rFonts w:ascii="Roboto Slab" w:hAnsi="Roboto Slab" w:cs="Roboto Slab"/>
        </w:rPr>
      </w:pPr>
      <w:r w:rsidRPr="00856254">
        <w:rPr>
          <w:rFonts w:ascii="Roboto Slab" w:hAnsi="Roboto Slab" w:cs="Roboto Slab"/>
        </w:rPr>
        <w:t>Một Frame mới được tạo mỗi khi một phương thức được triệu hồi và bị hủy khi lời triệu hồi phương thức là kết thúc.</w:t>
      </w:r>
    </w:p>
    <w:p w14:paraId="028D1AAB"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Program Counter Register</w:t>
      </w:r>
      <w:r w:rsidRPr="00856254">
        <w:rPr>
          <w:rFonts w:ascii="Roboto Slab" w:hAnsi="Roboto Slab" w:cs="Roboto Slab"/>
        </w:rPr>
        <w:t>: Nó chứa địa chỉ của chỉ lệnh JVM hiện tại đang được thực thi.</w:t>
      </w:r>
    </w:p>
    <w:p w14:paraId="7A44BF73"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Native Method Stack</w:t>
      </w:r>
      <w:r w:rsidRPr="00856254">
        <w:rPr>
          <w:rFonts w:ascii="Roboto Slab" w:hAnsi="Roboto Slab" w:cs="Roboto Slab"/>
        </w:rPr>
        <w:t>: Bao gồm tất cả các phương thức tự nhiện được sử dụng trong ứng dụng.</w:t>
      </w:r>
    </w:p>
    <w:p w14:paraId="3A719ADD" w14:textId="77777777" w:rsidR="00856254" w:rsidRPr="00856254" w:rsidRDefault="00856254" w:rsidP="00856254">
      <w:pPr>
        <w:pStyle w:val="NormalWeb"/>
        <w:numPr>
          <w:ilvl w:val="0"/>
          <w:numId w:val="126"/>
        </w:numPr>
        <w:spacing w:before="0" w:beforeAutospacing="0" w:after="0" w:afterAutospacing="0" w:line="360" w:lineRule="auto"/>
        <w:jc w:val="both"/>
        <w:rPr>
          <w:rFonts w:ascii="Roboto Slab" w:hAnsi="Roboto Slab" w:cs="Roboto Slab"/>
        </w:rPr>
      </w:pPr>
      <w:r w:rsidRPr="00856254">
        <w:rPr>
          <w:rFonts w:ascii="Roboto Slab" w:hAnsi="Roboto Slab" w:cs="Roboto Slab"/>
          <w:b/>
          <w:bCs/>
        </w:rPr>
        <w:t>Execution Engine</w:t>
      </w:r>
      <w:r w:rsidRPr="00856254">
        <w:rPr>
          <w:rFonts w:ascii="Roboto Slab" w:hAnsi="Roboto Slab" w:cs="Roboto Slab"/>
        </w:rPr>
        <w:t>: Phần này bao gồm:</w:t>
      </w:r>
    </w:p>
    <w:p w14:paraId="334ED30C" w14:textId="77777777" w:rsidR="00856254" w:rsidRPr="00856254" w:rsidRDefault="00856254" w:rsidP="00856254">
      <w:pPr>
        <w:pStyle w:val="NormalWeb"/>
        <w:spacing w:before="0" w:beforeAutospacing="0" w:after="0" w:afterAutospacing="0" w:line="360" w:lineRule="auto"/>
        <w:ind w:left="720"/>
        <w:jc w:val="both"/>
        <w:rPr>
          <w:rFonts w:ascii="Roboto Slab" w:hAnsi="Roboto Slab" w:cs="Roboto Slab"/>
          <w:lang w:val="pt-BR"/>
        </w:rPr>
      </w:pPr>
      <w:r w:rsidRPr="00856254">
        <w:rPr>
          <w:rFonts w:ascii="Roboto Slab" w:hAnsi="Roboto Slab" w:cs="Roboto Slab"/>
          <w:lang w:val="pt-BR"/>
        </w:rPr>
        <w:lastRenderedPageBreak/>
        <w:t>Một bộ xử lý ảo Virtual Processor</w:t>
      </w:r>
    </w:p>
    <w:p w14:paraId="72034720" w14:textId="77777777" w:rsidR="00856254" w:rsidRPr="00856254" w:rsidRDefault="00856254" w:rsidP="00856254">
      <w:pPr>
        <w:pStyle w:val="NormalWeb"/>
        <w:spacing w:before="0" w:beforeAutospacing="0" w:after="0" w:afterAutospacing="0" w:line="360" w:lineRule="auto"/>
        <w:ind w:left="720"/>
        <w:jc w:val="both"/>
        <w:rPr>
          <w:rFonts w:ascii="Roboto Slab" w:hAnsi="Roboto Slab" w:cs="Roboto Slab"/>
        </w:rPr>
      </w:pPr>
      <w:r w:rsidRPr="00856254">
        <w:rPr>
          <w:rFonts w:ascii="Roboto Slab" w:hAnsi="Roboto Slab" w:cs="Roboto Slab"/>
        </w:rPr>
        <w:t>Một trình thông dịch Interpreter. Đọc Bytecode Stream sau đó thực thi các chỉ thị.</w:t>
      </w:r>
    </w:p>
    <w:p w14:paraId="02CC99AE" w14:textId="77777777" w:rsidR="00856254" w:rsidRPr="00856254" w:rsidRDefault="00856254" w:rsidP="00856254">
      <w:pPr>
        <w:pStyle w:val="NormalWeb"/>
        <w:spacing w:before="0" w:beforeAutospacing="0" w:after="0" w:afterAutospacing="0" w:line="360" w:lineRule="auto"/>
        <w:ind w:left="720"/>
        <w:jc w:val="both"/>
        <w:rPr>
          <w:rFonts w:ascii="Roboto Slab" w:hAnsi="Roboto Slab" w:cs="Roboto Slab"/>
        </w:rPr>
      </w:pPr>
      <w:r w:rsidRPr="00856254">
        <w:rPr>
          <w:rFonts w:ascii="Roboto Slab" w:hAnsi="Roboto Slab" w:cs="Roboto Slab"/>
          <w:b/>
          <w:bCs/>
        </w:rPr>
        <w:t>Just-In-Time (JIT) Compiler</w:t>
      </w:r>
      <w:r w:rsidRPr="00856254">
        <w:rPr>
          <w:rFonts w:ascii="Roboto Slab" w:hAnsi="Roboto Slab" w:cs="Roboto Slab"/>
        </w:rPr>
        <w:t>: được sử dụng để cải thiện hiệu suất. JIT biên dịch các phần của Bytecode mà có cùng tính năng tại cùng một thời điểm, và vì thế giảm lượng thời gian cần thiết để biên dịch. Ở đây khái niệm Compiler là một bộ biên dịch tập chỉ thị của JVM thành tập chỉ thị của một CPU cụ thể.</w:t>
      </w:r>
    </w:p>
    <w:p w14:paraId="7E304FD8" w14:textId="77777777" w:rsidR="00856254" w:rsidRPr="00856254" w:rsidRDefault="00856254" w:rsidP="00856254">
      <w:pPr>
        <w:pStyle w:val="Heading3"/>
      </w:pPr>
      <w:r w:rsidRPr="00856254">
        <w:t>Giới thiệu JRE</w:t>
      </w:r>
    </w:p>
    <w:p w14:paraId="1E74150C"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JRE (là viết tắt của Java Runtime Environment) được sử dụng để cung cấp môi trường runtime. Nó là trình triển khai của JVM. JRE bao gồm tập hợp các thư viện và các file khác mà JVM sử dụng tại runtime. Trình triển khai của JVM cũng được công bố bởi các công ty khác ngoài Sun Micro Systems.</w:t>
      </w:r>
    </w:p>
    <w:p w14:paraId="6658366A" w14:textId="77777777" w:rsidR="00856254" w:rsidRPr="00856254" w:rsidRDefault="00856254" w:rsidP="00856254">
      <w:pPr>
        <w:pStyle w:val="Heading3"/>
      </w:pPr>
      <w:r w:rsidRPr="00856254">
        <w:t>Sơ lược về JDK</w:t>
      </w:r>
    </w:p>
    <w:p w14:paraId="612C5E2B" w14:textId="77777777" w:rsidR="00856254" w:rsidRPr="00856254" w:rsidRDefault="00856254" w:rsidP="00856254">
      <w:pPr>
        <w:pStyle w:val="NormalWeb"/>
        <w:spacing w:before="0" w:beforeAutospacing="0" w:after="240" w:afterAutospacing="0" w:line="360" w:lineRule="auto"/>
        <w:ind w:left="48" w:right="48"/>
        <w:jc w:val="both"/>
        <w:rPr>
          <w:rFonts w:ascii="Roboto Slab" w:hAnsi="Roboto Slab" w:cs="Roboto Slab"/>
        </w:rPr>
      </w:pPr>
      <w:r w:rsidRPr="00856254">
        <w:rPr>
          <w:rFonts w:ascii="Roboto Slab" w:hAnsi="Roboto Slab" w:cs="Roboto Slab"/>
        </w:rPr>
        <w:t>JDK (là viết tắt của Java Development Kit) bao gồm JRE và các Development Tool.</w:t>
      </w:r>
    </w:p>
    <w:p w14:paraId="68B36A0E" w14:textId="373D05FA" w:rsidR="00D20338" w:rsidRDefault="00D20338" w:rsidP="00856254">
      <w:r>
        <w:br w:type="page"/>
      </w:r>
    </w:p>
    <w:p w14:paraId="2F7FC228" w14:textId="7C21EAE6" w:rsidR="005F3702" w:rsidRPr="005F3702" w:rsidRDefault="005F3702" w:rsidP="005F3702">
      <w:pPr>
        <w:pStyle w:val="Heading2"/>
      </w:pPr>
      <w:r w:rsidRPr="005F3702">
        <w:lastRenderedPageBreak/>
        <w:t>BIẾN VÀ KIỂU DỮ LIỆU TRONG JAVA</w:t>
      </w:r>
    </w:p>
    <w:p w14:paraId="1DED609F"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Chương này, chúng ta cùng tìm hiểu về các kiểu biến trong Java. Biến là tên một khu nhớ. Có ba kiểu biến: biến cục bộ (còn gọi là biến local), thuộc tính (biến của instance- đối tượng) và biến static.</w:t>
      </w:r>
    </w:p>
    <w:p w14:paraId="36A06391"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Bạn phải khai báo tất cả các biến trước khi chúng có thể được sử dụng. Form cơ bản của một khai báo biến như sau:</w:t>
      </w:r>
    </w:p>
    <w:p w14:paraId="4218872B"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pln"/>
          <w:rFonts w:ascii="Roboto Slab" w:hAnsi="Roboto Slab" w:cs="Roboto Slab"/>
          <w:color w:val="333333"/>
          <w:sz w:val="24"/>
          <w:szCs w:val="24"/>
        </w:rPr>
        <w:t xml:space="preserve">kieu_du_lieu bien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giatri</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bien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giatri</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42066020"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Ở đây, </w:t>
      </w:r>
      <w:r w:rsidRPr="00D20338">
        <w:rPr>
          <w:rFonts w:ascii="Roboto Slab" w:hAnsi="Roboto Slab" w:cs="Roboto Slab"/>
          <w:i/>
          <w:iCs/>
          <w:color w:val="000000"/>
        </w:rPr>
        <w:t>kieu_du_lieu</w:t>
      </w:r>
      <w:r w:rsidRPr="00D20338">
        <w:rPr>
          <w:rFonts w:ascii="Roboto Slab" w:hAnsi="Roboto Slab" w:cs="Roboto Slab"/>
          <w:color w:val="000000"/>
        </w:rPr>
        <w:t> là một kiểu dữ liệu của Java và </w:t>
      </w:r>
      <w:r w:rsidRPr="00D20338">
        <w:rPr>
          <w:rFonts w:ascii="Roboto Slab" w:hAnsi="Roboto Slab" w:cs="Roboto Slab"/>
          <w:i/>
          <w:iCs/>
          <w:color w:val="000000"/>
        </w:rPr>
        <w:t>bien</w:t>
      </w:r>
      <w:r w:rsidRPr="00D20338">
        <w:rPr>
          <w:rFonts w:ascii="Roboto Slab" w:hAnsi="Roboto Slab" w:cs="Roboto Slab"/>
          <w:color w:val="000000"/>
        </w:rPr>
        <w:t> là tên của biến. Để khai báo nhiều hơn một biến với kiểu cụ thể, bạn có thể sử dụng một danh sách biến phân biệt nhau bởi dấu phảy.</w:t>
      </w:r>
    </w:p>
    <w:p w14:paraId="09A28DDC"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Dưới đây là ví dụ về khai báo và khởi tạo biến hợp lệ trong Java:</w:t>
      </w:r>
    </w:p>
    <w:p w14:paraId="3C28E96B"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0338">
        <w:rPr>
          <w:rStyle w:val="kwd"/>
          <w:rFonts w:ascii="Roboto Slab" w:hAnsi="Roboto Slab" w:cs="Roboto Slab"/>
          <w:color w:val="000088"/>
          <w:sz w:val="24"/>
          <w:szCs w:val="24"/>
          <w:lang w:val="pt-BR"/>
        </w:rPr>
        <w:t>int</w:t>
      </w:r>
      <w:r w:rsidRPr="00D20338">
        <w:rPr>
          <w:rStyle w:val="pln"/>
          <w:rFonts w:ascii="Roboto Slab" w:hAnsi="Roboto Slab" w:cs="Roboto Slab"/>
          <w:color w:val="333333"/>
          <w:sz w:val="24"/>
          <w:szCs w:val="24"/>
          <w:lang w:val="pt-BR"/>
        </w:rPr>
        <w:t xml:space="preserve"> a</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b</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c</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com"/>
          <w:rFonts w:ascii="Roboto Slab" w:hAnsi="Roboto Slab" w:cs="Roboto Slab"/>
          <w:color w:val="880000"/>
          <w:sz w:val="24"/>
          <w:szCs w:val="24"/>
          <w:lang w:val="pt-BR"/>
        </w:rPr>
        <w:t>// Khai bao ba bien kieu int la a, b, và c.</w:t>
      </w:r>
    </w:p>
    <w:p w14:paraId="088F861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0338">
        <w:rPr>
          <w:rStyle w:val="kwd"/>
          <w:rFonts w:ascii="Roboto Slab" w:hAnsi="Roboto Slab" w:cs="Roboto Slab"/>
          <w:color w:val="000088"/>
          <w:sz w:val="24"/>
          <w:szCs w:val="24"/>
          <w:lang w:val="pt-BR"/>
        </w:rPr>
        <w:t>int</w:t>
      </w:r>
      <w:r w:rsidRPr="00D20338">
        <w:rPr>
          <w:rStyle w:val="pln"/>
          <w:rFonts w:ascii="Roboto Slab" w:hAnsi="Roboto Slab" w:cs="Roboto Slab"/>
          <w:color w:val="333333"/>
          <w:sz w:val="24"/>
          <w:szCs w:val="24"/>
          <w:lang w:val="pt-BR"/>
        </w:rPr>
        <w:t xml:space="preserve"> a </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lit"/>
          <w:rFonts w:ascii="Roboto Slab" w:hAnsi="Roboto Slab" w:cs="Roboto Slab"/>
          <w:color w:val="006666"/>
          <w:sz w:val="24"/>
          <w:szCs w:val="24"/>
          <w:lang w:val="pt-BR"/>
        </w:rPr>
        <w:t>5</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b </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lit"/>
          <w:rFonts w:ascii="Roboto Slab" w:hAnsi="Roboto Slab" w:cs="Roboto Slab"/>
          <w:color w:val="006666"/>
          <w:sz w:val="24"/>
          <w:szCs w:val="24"/>
          <w:lang w:val="pt-BR"/>
        </w:rPr>
        <w:t>7</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com"/>
          <w:rFonts w:ascii="Roboto Slab" w:hAnsi="Roboto Slab" w:cs="Roboto Slab"/>
          <w:color w:val="880000"/>
          <w:sz w:val="24"/>
          <w:szCs w:val="24"/>
          <w:lang w:val="pt-BR"/>
        </w:rPr>
        <w:t>// Vi du ve khoi tao bien</w:t>
      </w:r>
    </w:p>
    <w:p w14:paraId="0516E5A3"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byte</w:t>
      </w:r>
      <w:r w:rsidRPr="00D20338">
        <w:rPr>
          <w:rStyle w:val="pln"/>
          <w:rFonts w:ascii="Roboto Slab" w:hAnsi="Roboto Slab" w:cs="Roboto Slab"/>
          <w:color w:val="333333"/>
          <w:sz w:val="24"/>
          <w:szCs w:val="24"/>
        </w:rPr>
        <w:t xml:space="preserve"> A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11</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Khoi tao mot bien kieu byte ten la A.</w:t>
      </w:r>
    </w:p>
    <w:p w14:paraId="5A745F2D"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double</w:t>
      </w:r>
      <w:r w:rsidRPr="00D20338">
        <w:rPr>
          <w:rStyle w:val="pln"/>
          <w:rFonts w:ascii="Roboto Slab" w:hAnsi="Roboto Slab" w:cs="Roboto Slab"/>
          <w:color w:val="333333"/>
          <w:sz w:val="24"/>
          <w:szCs w:val="24"/>
        </w:rPr>
        <w:t xml:space="preserve"> pi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3.14159</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Khai bao va gan mot gia tri cua PI.</w:t>
      </w:r>
    </w:p>
    <w:p w14:paraId="3D742DB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D20338">
        <w:rPr>
          <w:rStyle w:val="kwd"/>
          <w:rFonts w:ascii="Roboto Slab" w:hAnsi="Roboto Slab" w:cs="Roboto Slab"/>
          <w:color w:val="000088"/>
          <w:sz w:val="24"/>
          <w:szCs w:val="24"/>
          <w:lang w:val="pt-BR"/>
        </w:rPr>
        <w:t>char</w:t>
      </w:r>
      <w:r w:rsidRPr="00D20338">
        <w:rPr>
          <w:rStyle w:val="pln"/>
          <w:rFonts w:ascii="Roboto Slab" w:hAnsi="Roboto Slab" w:cs="Roboto Slab"/>
          <w:color w:val="333333"/>
          <w:sz w:val="24"/>
          <w:szCs w:val="24"/>
          <w:lang w:val="pt-BR"/>
        </w:rPr>
        <w:t xml:space="preserve"> nam </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str"/>
          <w:rFonts w:ascii="Roboto Slab" w:hAnsi="Roboto Slab" w:cs="Roboto Slab"/>
          <w:color w:val="008800"/>
          <w:sz w:val="24"/>
          <w:szCs w:val="24"/>
          <w:lang w:val="pt-BR"/>
        </w:rPr>
        <w:t>'b'</w:t>
      </w:r>
      <w:r w:rsidRPr="00D20338">
        <w:rPr>
          <w:rStyle w:val="pun"/>
          <w:rFonts w:ascii="Roboto Slab" w:hAnsi="Roboto Slab" w:cs="Roboto Slab"/>
          <w:color w:val="666600"/>
          <w:sz w:val="24"/>
          <w:szCs w:val="24"/>
          <w:lang w:val="pt-BR"/>
        </w:rPr>
        <w:t>;</w:t>
      </w:r>
      <w:r w:rsidRPr="00D20338">
        <w:rPr>
          <w:rStyle w:val="pln"/>
          <w:rFonts w:ascii="Roboto Slab" w:hAnsi="Roboto Slab" w:cs="Roboto Slab"/>
          <w:color w:val="333333"/>
          <w:sz w:val="24"/>
          <w:szCs w:val="24"/>
          <w:lang w:val="pt-BR"/>
        </w:rPr>
        <w:t xml:space="preserve">        </w:t>
      </w:r>
      <w:r w:rsidRPr="00D20338">
        <w:rPr>
          <w:rStyle w:val="com"/>
          <w:rFonts w:ascii="Roboto Slab" w:hAnsi="Roboto Slab" w:cs="Roboto Slab"/>
          <w:color w:val="880000"/>
          <w:sz w:val="24"/>
          <w:szCs w:val="24"/>
          <w:lang w:val="pt-BR"/>
        </w:rPr>
        <w:t>// Bien nam duoc khoi tao voi gia tri 'a'.</w:t>
      </w:r>
    </w:p>
    <w:p w14:paraId="2D09D22B" w14:textId="77777777" w:rsidR="00D20338" w:rsidRPr="00D20338" w:rsidRDefault="00D20338" w:rsidP="00D20338">
      <w:pPr>
        <w:pStyle w:val="Heading3"/>
        <w:jc w:val="both"/>
        <w:rPr>
          <w:rFonts w:cs="Roboto Slab"/>
        </w:rPr>
      </w:pPr>
      <w:r w:rsidRPr="00D20338">
        <w:rPr>
          <w:rFonts w:cs="Roboto Slab"/>
        </w:rPr>
        <w:t>Biến local trong Java</w:t>
      </w:r>
    </w:p>
    <w:p w14:paraId="6CD0808D"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được khai báo trong các phương thức, constructor, hoặc khối.</w:t>
      </w:r>
    </w:p>
    <w:p w14:paraId="15E0A5A0"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được tạo khi phương thức, constructor hoặc khối được nhập và biến bị hủy khi phương thức, constructor hoặc khối kết thúc.</w:t>
      </w:r>
    </w:p>
    <w:p w14:paraId="663E9D1A"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Chỉ định truy cập (access modifier) có thể không được sử dụng cho các biến local.</w:t>
      </w:r>
    </w:p>
    <w:p w14:paraId="0B1DCE35"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local chỉ nhìn thấy trong phương thức, constructor, hoặc khối được khai báo.</w:t>
      </w:r>
    </w:p>
    <w:p w14:paraId="117C7FFA"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local được thực thi nội bộ.</w:t>
      </w:r>
    </w:p>
    <w:p w14:paraId="7046608D" w14:textId="77777777" w:rsidR="00D20338" w:rsidRPr="00D20338" w:rsidRDefault="00D20338" w:rsidP="00D20338">
      <w:pPr>
        <w:pStyle w:val="NormalWeb"/>
        <w:numPr>
          <w:ilvl w:val="0"/>
          <w:numId w:val="127"/>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lastRenderedPageBreak/>
        <w:t>Không có giá trị mặc định nào cho các biến local, vì thế các biến local nên được khai báo và một giá trị khởi tạo nên được gán trước khi sử dụng.</w:t>
      </w:r>
    </w:p>
    <w:p w14:paraId="56F2ED0B" w14:textId="77777777" w:rsidR="00D20338" w:rsidRPr="00D20338" w:rsidRDefault="00D20338" w:rsidP="00D20338">
      <w:pPr>
        <w:spacing w:line="360" w:lineRule="auto"/>
        <w:jc w:val="both"/>
        <w:rPr>
          <w:rFonts w:ascii="Roboto Slab" w:hAnsi="Roboto Slab" w:cs="Roboto Slab"/>
          <w:color w:val="222222"/>
          <w:spacing w:val="-15"/>
        </w:rPr>
      </w:pPr>
      <w:r w:rsidRPr="00D20338">
        <w:rPr>
          <w:rFonts w:ascii="Roboto Slab" w:hAnsi="Roboto Slab" w:cs="Roboto Slab"/>
          <w:b/>
          <w:bCs/>
          <w:color w:val="222222"/>
          <w:spacing w:val="-15"/>
        </w:rPr>
        <w:t xml:space="preserve">Ví </w:t>
      </w:r>
      <w:r w:rsidRPr="00D20338">
        <w:rPr>
          <w:rFonts w:ascii="Roboto Slab" w:hAnsi="Roboto Slab" w:cs="Roboto Slab"/>
        </w:rPr>
        <w:t>dụ</w:t>
      </w:r>
      <w:r w:rsidRPr="00D20338">
        <w:rPr>
          <w:rFonts w:ascii="Roboto Slab" w:hAnsi="Roboto Slab" w:cs="Roboto Slab"/>
          <w:b/>
          <w:bCs/>
          <w:color w:val="222222"/>
          <w:spacing w:val="-15"/>
        </w:rPr>
        <w:t>:</w:t>
      </w:r>
    </w:p>
    <w:p w14:paraId="407CA785"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Ở đây, </w:t>
      </w:r>
      <w:r w:rsidRPr="00D20338">
        <w:rPr>
          <w:rFonts w:ascii="Roboto Slab" w:hAnsi="Roboto Slab" w:cs="Roboto Slab"/>
          <w:i/>
          <w:iCs/>
          <w:color w:val="000000"/>
        </w:rPr>
        <w:t>tuoi</w:t>
      </w:r>
      <w:r w:rsidRPr="00D20338">
        <w:rPr>
          <w:rFonts w:ascii="Roboto Slab" w:hAnsi="Roboto Slab" w:cs="Roboto Slab"/>
          <w:color w:val="000000"/>
        </w:rPr>
        <w:t> là biến local. Nó được định nghĩa bên trong phương thức </w:t>
      </w:r>
      <w:r w:rsidRPr="00D20338">
        <w:rPr>
          <w:rFonts w:ascii="Roboto Slab" w:hAnsi="Roboto Slab" w:cs="Roboto Slab"/>
          <w:i/>
          <w:iCs/>
          <w:color w:val="000000"/>
        </w:rPr>
        <w:t>tuoiCon()</w:t>
      </w:r>
      <w:r w:rsidRPr="00D20338">
        <w:rPr>
          <w:rFonts w:ascii="Roboto Slab" w:hAnsi="Roboto Slab" w:cs="Roboto Slab"/>
          <w:color w:val="000000"/>
        </w:rPr>
        <w:t> và phạm vi của nó được giới hạn chỉ trong phương thức này.</w:t>
      </w:r>
    </w:p>
    <w:p w14:paraId="0933821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class</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p>
    <w:p w14:paraId="18119D7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tuoiCon</w:t>
      </w:r>
      <w:r w:rsidRPr="00D20338">
        <w:rPr>
          <w:rStyle w:val="pun"/>
          <w:rFonts w:ascii="Roboto Slab" w:hAnsi="Roboto Slab" w:cs="Roboto Slab"/>
          <w:color w:val="666600"/>
          <w:sz w:val="24"/>
          <w:szCs w:val="24"/>
        </w:rPr>
        <w:t>(){</w:t>
      </w:r>
    </w:p>
    <w:p w14:paraId="76D2CF85"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int</w:t>
      </w: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0</w:t>
      </w:r>
      <w:r w:rsidRPr="00D20338">
        <w:rPr>
          <w:rStyle w:val="pun"/>
          <w:rFonts w:ascii="Roboto Slab" w:hAnsi="Roboto Slab" w:cs="Roboto Slab"/>
          <w:color w:val="666600"/>
          <w:sz w:val="24"/>
          <w:szCs w:val="24"/>
        </w:rPr>
        <w:t>;</w:t>
      </w:r>
    </w:p>
    <w:p w14:paraId="107013BC"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10</w:t>
      </w:r>
      <w:r w:rsidRPr="00D20338">
        <w:rPr>
          <w:rStyle w:val="pun"/>
          <w:rFonts w:ascii="Roboto Slab" w:hAnsi="Roboto Slab" w:cs="Roboto Slab"/>
          <w:color w:val="666600"/>
          <w:sz w:val="24"/>
          <w:szCs w:val="24"/>
        </w:rPr>
        <w:t>;</w:t>
      </w:r>
    </w:p>
    <w:p w14:paraId="36B1D4DC"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System</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out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println</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"Tuoi con la : "</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tuoi</w:t>
      </w:r>
      <w:r w:rsidRPr="00D20338">
        <w:rPr>
          <w:rStyle w:val="pun"/>
          <w:rFonts w:ascii="Roboto Slab" w:hAnsi="Roboto Slab" w:cs="Roboto Slab"/>
          <w:color w:val="666600"/>
          <w:sz w:val="24"/>
          <w:szCs w:val="24"/>
        </w:rPr>
        <w:t>);</w:t>
      </w:r>
    </w:p>
    <w:p w14:paraId="5F3FD34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2E998FC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p>
    <w:p w14:paraId="542DB396"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main</w:t>
      </w:r>
      <w:r w:rsidRPr="00D20338">
        <w:rPr>
          <w:rStyle w:val="pun"/>
          <w:rFonts w:ascii="Roboto Slab" w:hAnsi="Roboto Slab" w:cs="Roboto Slab"/>
          <w:color w:val="666600"/>
          <w:sz w:val="24"/>
          <w:szCs w:val="24"/>
        </w:rPr>
        <w:t>(</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args</w:t>
      </w:r>
      <w:r w:rsidRPr="00D20338">
        <w:rPr>
          <w:rStyle w:val="pun"/>
          <w:rFonts w:ascii="Roboto Slab" w:hAnsi="Roboto Slab" w:cs="Roboto Slab"/>
          <w:color w:val="666600"/>
          <w:sz w:val="24"/>
          <w:szCs w:val="24"/>
        </w:rPr>
        <w:t>[]){</w:t>
      </w:r>
    </w:p>
    <w:p w14:paraId="784F69B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ln"/>
          <w:rFonts w:ascii="Roboto Slab" w:hAnsi="Roboto Slab" w:cs="Roboto Slab"/>
          <w:color w:val="333333"/>
          <w:sz w:val="24"/>
          <w:szCs w:val="24"/>
        </w:rPr>
        <w:t xml:space="preserve"> test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new</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un"/>
          <w:rFonts w:ascii="Roboto Slab" w:hAnsi="Roboto Slab" w:cs="Roboto Slab"/>
          <w:color w:val="666600"/>
          <w:sz w:val="24"/>
          <w:szCs w:val="24"/>
        </w:rPr>
        <w:t>();</w:t>
      </w:r>
    </w:p>
    <w:p w14:paraId="199784B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test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tuoiCon</w:t>
      </w:r>
      <w:r w:rsidRPr="00D20338">
        <w:rPr>
          <w:rStyle w:val="pun"/>
          <w:rFonts w:ascii="Roboto Slab" w:hAnsi="Roboto Slab" w:cs="Roboto Slab"/>
          <w:color w:val="666600"/>
          <w:sz w:val="24"/>
          <w:szCs w:val="24"/>
        </w:rPr>
        <w:t>();</w:t>
      </w:r>
    </w:p>
    <w:p w14:paraId="64CB6EC4"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6B6552EE"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pun"/>
          <w:rFonts w:ascii="Roboto Slab" w:hAnsi="Roboto Slab" w:cs="Roboto Slab"/>
          <w:color w:val="666600"/>
          <w:sz w:val="24"/>
          <w:szCs w:val="24"/>
        </w:rPr>
        <w:t>}</w:t>
      </w:r>
    </w:p>
    <w:p w14:paraId="292B6CB9" w14:textId="77777777" w:rsidR="00D20338" w:rsidRPr="00D20338" w:rsidRDefault="00D20338" w:rsidP="00D20338">
      <w:pPr>
        <w:spacing w:line="360" w:lineRule="auto"/>
        <w:jc w:val="both"/>
        <w:rPr>
          <w:rFonts w:ascii="Roboto Slab" w:hAnsi="Roboto Slab" w:cs="Roboto Slab"/>
          <w:color w:val="222222"/>
          <w:spacing w:val="-15"/>
        </w:rPr>
      </w:pPr>
      <w:r w:rsidRPr="00D20338">
        <w:rPr>
          <w:rFonts w:ascii="Roboto Slab" w:hAnsi="Roboto Slab" w:cs="Roboto Slab"/>
          <w:b/>
          <w:bCs/>
          <w:color w:val="222222"/>
          <w:spacing w:val="-15"/>
        </w:rPr>
        <w:t>Ví dụ:</w:t>
      </w:r>
    </w:p>
    <w:p w14:paraId="01F6BD38"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Ví dụ sau sử dụng </w:t>
      </w:r>
      <w:r w:rsidRPr="00D20338">
        <w:rPr>
          <w:rFonts w:ascii="Roboto Slab" w:hAnsi="Roboto Slab" w:cs="Roboto Slab"/>
          <w:i/>
          <w:iCs/>
          <w:color w:val="000000"/>
        </w:rPr>
        <w:t>tuoi</w:t>
      </w:r>
      <w:r w:rsidRPr="00D20338">
        <w:rPr>
          <w:rFonts w:ascii="Roboto Slab" w:hAnsi="Roboto Slab" w:cs="Roboto Slab"/>
          <w:color w:val="000000"/>
        </w:rPr>
        <w:t> mà không khởi tạo nó, vì thế nó sẽ tạo một lỗi tại thời gian biên dịch.</w:t>
      </w:r>
    </w:p>
    <w:p w14:paraId="71C5AFC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class</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p>
    <w:p w14:paraId="47F6875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tuoiCon</w:t>
      </w:r>
      <w:r w:rsidRPr="00D20338">
        <w:rPr>
          <w:rStyle w:val="pun"/>
          <w:rFonts w:ascii="Roboto Slab" w:hAnsi="Roboto Slab" w:cs="Roboto Slab"/>
          <w:color w:val="666600"/>
          <w:sz w:val="24"/>
          <w:szCs w:val="24"/>
        </w:rPr>
        <w:t>(){</w:t>
      </w:r>
    </w:p>
    <w:p w14:paraId="57B22D94"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int</w:t>
      </w:r>
      <w:r w:rsidRPr="00D20338">
        <w:rPr>
          <w:rStyle w:val="pln"/>
          <w:rFonts w:ascii="Roboto Slab" w:hAnsi="Roboto Slab" w:cs="Roboto Slab"/>
          <w:color w:val="333333"/>
          <w:sz w:val="24"/>
          <w:szCs w:val="24"/>
        </w:rPr>
        <w:t xml:space="preserve"> tuoi</w:t>
      </w:r>
      <w:r w:rsidRPr="00D20338">
        <w:rPr>
          <w:rStyle w:val="pun"/>
          <w:rFonts w:ascii="Roboto Slab" w:hAnsi="Roboto Slab" w:cs="Roboto Slab"/>
          <w:color w:val="666600"/>
          <w:sz w:val="24"/>
          <w:szCs w:val="24"/>
        </w:rPr>
        <w:t>;</w:t>
      </w:r>
    </w:p>
    <w:p w14:paraId="698B69F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10</w:t>
      </w:r>
      <w:r w:rsidRPr="00D20338">
        <w:rPr>
          <w:rStyle w:val="pun"/>
          <w:rFonts w:ascii="Roboto Slab" w:hAnsi="Roboto Slab" w:cs="Roboto Slab"/>
          <w:color w:val="666600"/>
          <w:sz w:val="24"/>
          <w:szCs w:val="24"/>
        </w:rPr>
        <w:t>;</w:t>
      </w:r>
    </w:p>
    <w:p w14:paraId="246D3BD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lastRenderedPageBreak/>
        <w:t xml:space="preserve">      </w:t>
      </w:r>
      <w:r w:rsidRPr="00D20338">
        <w:rPr>
          <w:rStyle w:val="typ"/>
          <w:rFonts w:ascii="Roboto Slab" w:hAnsi="Roboto Slab" w:cs="Roboto Slab"/>
          <w:color w:val="7F0055"/>
          <w:sz w:val="24"/>
          <w:szCs w:val="24"/>
        </w:rPr>
        <w:t>System</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out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println</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"Tuoi con la : "</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tuoi</w:t>
      </w:r>
      <w:r w:rsidRPr="00D20338">
        <w:rPr>
          <w:rStyle w:val="pun"/>
          <w:rFonts w:ascii="Roboto Slab" w:hAnsi="Roboto Slab" w:cs="Roboto Slab"/>
          <w:color w:val="666600"/>
          <w:sz w:val="24"/>
          <w:szCs w:val="24"/>
        </w:rPr>
        <w:t>);</w:t>
      </w:r>
    </w:p>
    <w:p w14:paraId="0D9C89E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49635FF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p>
    <w:p w14:paraId="0465B35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main</w:t>
      </w:r>
      <w:r w:rsidRPr="00D20338">
        <w:rPr>
          <w:rStyle w:val="pun"/>
          <w:rFonts w:ascii="Roboto Slab" w:hAnsi="Roboto Slab" w:cs="Roboto Slab"/>
          <w:color w:val="666600"/>
          <w:sz w:val="24"/>
          <w:szCs w:val="24"/>
        </w:rPr>
        <w:t>(</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args</w:t>
      </w:r>
      <w:r w:rsidRPr="00D20338">
        <w:rPr>
          <w:rStyle w:val="pun"/>
          <w:rFonts w:ascii="Roboto Slab" w:hAnsi="Roboto Slab" w:cs="Roboto Slab"/>
          <w:color w:val="666600"/>
          <w:sz w:val="24"/>
          <w:szCs w:val="24"/>
        </w:rPr>
        <w:t>[]){</w:t>
      </w:r>
    </w:p>
    <w:p w14:paraId="4C9EE3CE"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ln"/>
          <w:rFonts w:ascii="Roboto Slab" w:hAnsi="Roboto Slab" w:cs="Roboto Slab"/>
          <w:color w:val="333333"/>
          <w:sz w:val="24"/>
          <w:szCs w:val="24"/>
        </w:rPr>
        <w:t xml:space="preserve"> test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new</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Test</w:t>
      </w:r>
      <w:r w:rsidRPr="00D20338">
        <w:rPr>
          <w:rStyle w:val="pun"/>
          <w:rFonts w:ascii="Roboto Slab" w:hAnsi="Roboto Slab" w:cs="Roboto Slab"/>
          <w:color w:val="666600"/>
          <w:sz w:val="24"/>
          <w:szCs w:val="24"/>
        </w:rPr>
        <w:t>();</w:t>
      </w:r>
    </w:p>
    <w:p w14:paraId="06963AB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test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tuoiCon</w:t>
      </w:r>
      <w:r w:rsidRPr="00D20338">
        <w:rPr>
          <w:rStyle w:val="pun"/>
          <w:rFonts w:ascii="Roboto Slab" w:hAnsi="Roboto Slab" w:cs="Roboto Slab"/>
          <w:color w:val="666600"/>
          <w:sz w:val="24"/>
          <w:szCs w:val="24"/>
        </w:rPr>
        <w:t>();</w:t>
      </w:r>
    </w:p>
    <w:p w14:paraId="4C565E8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287482A3"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pun"/>
          <w:rFonts w:ascii="Roboto Slab" w:hAnsi="Roboto Slab" w:cs="Roboto Slab"/>
          <w:color w:val="666600"/>
          <w:sz w:val="24"/>
          <w:szCs w:val="24"/>
        </w:rPr>
        <w:t>}</w:t>
      </w:r>
    </w:p>
    <w:p w14:paraId="18C45FCA"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Nó sẽ cho một lỗi sau trong khi biên dịch:</w:t>
      </w:r>
    </w:p>
    <w:p w14:paraId="409B812E"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typ"/>
          <w:rFonts w:ascii="Roboto Slab" w:hAnsi="Roboto Slab" w:cs="Roboto Slab"/>
          <w:color w:val="7F0055"/>
          <w:sz w:val="24"/>
          <w:szCs w:val="24"/>
        </w:rPr>
        <w:t>Test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java</w:t>
      </w:r>
      <w:r w:rsidRPr="00D20338">
        <w:rPr>
          <w:rStyle w:val="pun"/>
          <w:rFonts w:ascii="Roboto Slab" w:hAnsi="Roboto Slab" w:cs="Roboto Slab"/>
          <w:color w:val="666600"/>
          <w:sz w:val="24"/>
          <w:szCs w:val="24"/>
        </w:rPr>
        <w:t>:</w:t>
      </w:r>
      <w:r w:rsidRPr="00D20338">
        <w:rPr>
          <w:rStyle w:val="lit"/>
          <w:rFonts w:ascii="Roboto Slab" w:hAnsi="Roboto Slab" w:cs="Roboto Slab"/>
          <w:color w:val="006666"/>
          <w:sz w:val="24"/>
          <w:szCs w:val="24"/>
        </w:rPr>
        <w:t>4</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variable number might </w:t>
      </w:r>
      <w:r w:rsidRPr="00D20338">
        <w:rPr>
          <w:rStyle w:val="kwd"/>
          <w:rFonts w:ascii="Roboto Slab" w:hAnsi="Roboto Slab" w:cs="Roboto Slab"/>
          <w:color w:val="000088"/>
          <w:sz w:val="24"/>
          <w:szCs w:val="24"/>
        </w:rPr>
        <w:t>not</w:t>
      </w:r>
      <w:r w:rsidRPr="00D20338">
        <w:rPr>
          <w:rStyle w:val="pln"/>
          <w:rFonts w:ascii="Roboto Slab" w:hAnsi="Roboto Slab" w:cs="Roboto Slab"/>
          <w:color w:val="333333"/>
          <w:sz w:val="24"/>
          <w:szCs w:val="24"/>
        </w:rPr>
        <w:t xml:space="preserve"> have been initialized</w:t>
      </w:r>
    </w:p>
    <w:p w14:paraId="28B78F6A"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tuoi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10</w:t>
      </w:r>
      <w:r w:rsidRPr="00D20338">
        <w:rPr>
          <w:rStyle w:val="pun"/>
          <w:rFonts w:ascii="Roboto Slab" w:hAnsi="Roboto Slab" w:cs="Roboto Slab"/>
          <w:color w:val="666600"/>
          <w:sz w:val="24"/>
          <w:szCs w:val="24"/>
        </w:rPr>
        <w:t>;</w:t>
      </w:r>
    </w:p>
    <w:p w14:paraId="250596D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6278C54B"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lit"/>
          <w:rFonts w:ascii="Roboto Slab" w:hAnsi="Roboto Slab" w:cs="Roboto Slab"/>
          <w:color w:val="006666"/>
          <w:sz w:val="24"/>
          <w:szCs w:val="24"/>
        </w:rPr>
        <w:t>1</w:t>
      </w:r>
      <w:r w:rsidRPr="00D20338">
        <w:rPr>
          <w:rStyle w:val="pln"/>
          <w:rFonts w:ascii="Roboto Slab" w:hAnsi="Roboto Slab" w:cs="Roboto Slab"/>
          <w:color w:val="333333"/>
          <w:sz w:val="24"/>
          <w:szCs w:val="24"/>
        </w:rPr>
        <w:t xml:space="preserve"> error</w:t>
      </w:r>
    </w:p>
    <w:p w14:paraId="4E35AC81" w14:textId="77777777" w:rsidR="00D20338" w:rsidRPr="00D20338" w:rsidRDefault="00D20338" w:rsidP="00D20338">
      <w:pPr>
        <w:pStyle w:val="Heading3"/>
        <w:jc w:val="both"/>
        <w:rPr>
          <w:rFonts w:cs="Roboto Slab"/>
        </w:rPr>
      </w:pPr>
      <w:r w:rsidRPr="00D20338">
        <w:rPr>
          <w:rFonts w:cs="Roboto Slab"/>
        </w:rPr>
        <w:t>Thuộc tính (hay biến instance) trong Java</w:t>
      </w:r>
    </w:p>
    <w:p w14:paraId="7C27BE08"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được khai báo trong một lớp, nhưng ở bên ngoài một phương thức, constructor hoặc bất kỳ khối nào.</w:t>
      </w:r>
    </w:p>
    <w:p w14:paraId="1BB22BB3"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Khi một không gian nhớ được cấp phát cho một đối tượng trong một heap (một dạng cấu trúc hàng đợi có thứ tự ưu tiên), một slot cho mỗi giá trị thuộc tính được tạo ra.</w:t>
      </w:r>
    </w:p>
    <w:p w14:paraId="1D432FFF"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được tạo khi một đối tượng được tạo bởi sử dụng từ khóa new và bị hủy khi đối tượng bị hủy.</w:t>
      </w:r>
    </w:p>
    <w:p w14:paraId="3595056E"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giữ các giá trị mà phải được tham chiếu bởi nhiều hơn một phương thức, constructor hoặc khối, hoặc các phần chủ yếu của trạng thái đối tượng mà phải có mặt xuyên suốt lớp đó.</w:t>
      </w:r>
    </w:p>
    <w:p w14:paraId="30FE24DA"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có thể được khai báo trong mức độ lớp trước hoặc sau khi sử dụng.</w:t>
      </w:r>
    </w:p>
    <w:p w14:paraId="20D89B82"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Chỉ định truy cập (access modifier) có thể được cung cấp cho các thuộc tính.</w:t>
      </w:r>
    </w:p>
    <w:p w14:paraId="30D29BAD"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lastRenderedPageBreak/>
        <w:t>Các thuộc tính là nhìn thấy với tất cả các phương thức, constructor, và khối trong lớp. Tuy nhiên, tính nhìn thấy cho các lớp phụ có thể được cung cấp cho những biến này với sự sử dụng của chỉ định truy cập.</w:t>
      </w:r>
    </w:p>
    <w:p w14:paraId="1AAB0056"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có các giá trị mặc định. Với các số, giá trị mặc định là 0, với Boolean là false và với đối tượng là null. Các giá trị có thể được gán trong khi khai báo hoặc trong constructor.</w:t>
      </w:r>
    </w:p>
    <w:p w14:paraId="2D389778" w14:textId="77777777" w:rsidR="00D20338" w:rsidRPr="00D20338" w:rsidRDefault="00D20338" w:rsidP="00D20338">
      <w:pPr>
        <w:pStyle w:val="NormalWeb"/>
        <w:numPr>
          <w:ilvl w:val="0"/>
          <w:numId w:val="128"/>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thuộc tính có thể được truy cập một cách trực tiếp bởi việc gọi tên biến bên trong lớp đó. Tuy nhiên, với các phương thức static và các lớp khác nhau (khi thuộc tính được cung cấp khả năng truy cập), nó nên được gọi bởi sử dụng tên đầy đủ hợp lệ như sau: </w:t>
      </w:r>
      <w:r w:rsidRPr="00D20338">
        <w:rPr>
          <w:rFonts w:ascii="Roboto Slab" w:hAnsi="Roboto Slab" w:cs="Roboto Slab"/>
          <w:i/>
          <w:iCs/>
          <w:color w:val="000000"/>
        </w:rPr>
        <w:t>ObjectReference.VariableName</w:t>
      </w:r>
      <w:r w:rsidRPr="00D20338">
        <w:rPr>
          <w:rFonts w:ascii="Roboto Slab" w:hAnsi="Roboto Slab" w:cs="Roboto Slab"/>
          <w:color w:val="000000"/>
        </w:rPr>
        <w:t>.</w:t>
      </w:r>
    </w:p>
    <w:p w14:paraId="6F17A138" w14:textId="77777777" w:rsidR="00D20338" w:rsidRPr="00D20338" w:rsidRDefault="00D20338" w:rsidP="00D20338">
      <w:pPr>
        <w:spacing w:line="360" w:lineRule="auto"/>
        <w:jc w:val="both"/>
        <w:rPr>
          <w:rFonts w:ascii="Roboto Slab" w:hAnsi="Roboto Slab" w:cs="Roboto Slab"/>
          <w:color w:val="222222"/>
          <w:spacing w:val="-15"/>
        </w:rPr>
      </w:pPr>
      <w:r w:rsidRPr="00D20338">
        <w:rPr>
          <w:rFonts w:ascii="Roboto Slab" w:hAnsi="Roboto Slab" w:cs="Roboto Slab"/>
          <w:b/>
          <w:bCs/>
          <w:color w:val="222222"/>
          <w:spacing w:val="-15"/>
        </w:rPr>
        <w:t xml:space="preserve">Ví </w:t>
      </w:r>
      <w:r w:rsidRPr="00D20338">
        <w:rPr>
          <w:rFonts w:ascii="Roboto Slab" w:hAnsi="Roboto Slab" w:cs="Roboto Slab"/>
        </w:rPr>
        <w:t>dụ</w:t>
      </w:r>
      <w:r w:rsidRPr="00D20338">
        <w:rPr>
          <w:rFonts w:ascii="Roboto Slab" w:hAnsi="Roboto Slab" w:cs="Roboto Slab"/>
          <w:b/>
          <w:bCs/>
          <w:color w:val="222222"/>
          <w:spacing w:val="-15"/>
        </w:rPr>
        <w:t>:</w:t>
      </w:r>
    </w:p>
    <w:p w14:paraId="7890DE3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import</w:t>
      </w:r>
      <w:r w:rsidRPr="00D20338">
        <w:rPr>
          <w:rStyle w:val="pln"/>
          <w:rFonts w:ascii="Roboto Slab" w:hAnsi="Roboto Slab" w:cs="Roboto Slab"/>
          <w:color w:val="333333"/>
          <w:sz w:val="24"/>
          <w:szCs w:val="24"/>
        </w:rPr>
        <w:t xml:space="preserve"> java</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io</w:t>
      </w:r>
      <w:r w:rsidRPr="00D20338">
        <w:rPr>
          <w:rStyle w:val="pun"/>
          <w:rFonts w:ascii="Roboto Slab" w:hAnsi="Roboto Slab" w:cs="Roboto Slab"/>
          <w:color w:val="666600"/>
          <w:sz w:val="24"/>
          <w:szCs w:val="24"/>
        </w:rPr>
        <w:t>.*;</w:t>
      </w:r>
    </w:p>
    <w:p w14:paraId="68AB0F4B"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576AC8E"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class</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Student</w:t>
      </w:r>
      <w:r w:rsidRPr="00D20338">
        <w:rPr>
          <w:rStyle w:val="pun"/>
          <w:rFonts w:ascii="Roboto Slab" w:hAnsi="Roboto Slab" w:cs="Roboto Slab"/>
          <w:color w:val="666600"/>
          <w:sz w:val="24"/>
          <w:szCs w:val="24"/>
        </w:rPr>
        <w:t>{</w:t>
      </w:r>
    </w:p>
    <w:p w14:paraId="34C6842D"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Bien instance nay la nhin thay cho bat ky lop con nao.</w:t>
      </w:r>
    </w:p>
    <w:p w14:paraId="3EC97BDA"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ten</w:t>
      </w:r>
      <w:r w:rsidRPr="00D20338">
        <w:rPr>
          <w:rStyle w:val="pun"/>
          <w:rFonts w:ascii="Roboto Slab" w:hAnsi="Roboto Slab" w:cs="Roboto Slab"/>
          <w:color w:val="666600"/>
          <w:sz w:val="24"/>
          <w:szCs w:val="24"/>
        </w:rPr>
        <w:t>;</w:t>
      </w:r>
    </w:p>
    <w:p w14:paraId="52A13B4D"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p>
    <w:p w14:paraId="0E6CE266"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Bien hocphi la chi nhin thay cho lop Student.</w:t>
      </w:r>
    </w:p>
    <w:p w14:paraId="02362C5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private</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double</w:t>
      </w:r>
      <w:r w:rsidRPr="00D20338">
        <w:rPr>
          <w:rStyle w:val="pln"/>
          <w:rFonts w:ascii="Roboto Slab" w:hAnsi="Roboto Slab" w:cs="Roboto Slab"/>
          <w:color w:val="333333"/>
          <w:sz w:val="24"/>
          <w:szCs w:val="24"/>
        </w:rPr>
        <w:t xml:space="preserve"> hocphi</w:t>
      </w:r>
      <w:r w:rsidRPr="00D20338">
        <w:rPr>
          <w:rStyle w:val="pun"/>
          <w:rFonts w:ascii="Roboto Slab" w:hAnsi="Roboto Slab" w:cs="Roboto Slab"/>
          <w:color w:val="666600"/>
          <w:sz w:val="24"/>
          <w:szCs w:val="24"/>
        </w:rPr>
        <w:t>;</w:t>
      </w:r>
    </w:p>
    <w:p w14:paraId="734FAB7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p>
    <w:p w14:paraId="527103D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xml:space="preserve">// Bien ten duoc gan trong constructor. </w:t>
      </w:r>
    </w:p>
    <w:p w14:paraId="54AD2E5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Student</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tenSV</w:t>
      </w:r>
      <w:r w:rsidRPr="00D20338">
        <w:rPr>
          <w:rStyle w:val="pun"/>
          <w:rFonts w:ascii="Roboto Slab" w:hAnsi="Roboto Slab" w:cs="Roboto Slab"/>
          <w:color w:val="666600"/>
          <w:sz w:val="24"/>
          <w:szCs w:val="24"/>
        </w:rPr>
        <w:t>){</w:t>
      </w:r>
    </w:p>
    <w:p w14:paraId="12D7944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ten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tenSV</w:t>
      </w:r>
      <w:r w:rsidRPr="00D20338">
        <w:rPr>
          <w:rStyle w:val="pun"/>
          <w:rFonts w:ascii="Roboto Slab" w:hAnsi="Roboto Slab" w:cs="Roboto Slab"/>
          <w:color w:val="666600"/>
          <w:sz w:val="24"/>
          <w:szCs w:val="24"/>
        </w:rPr>
        <w:t>;</w:t>
      </w:r>
    </w:p>
    <w:p w14:paraId="7360250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4A78A6ED"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11A8ACD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Bien hocphi duoc gan mot gia tri.</w:t>
      </w:r>
    </w:p>
    <w:p w14:paraId="0EFB6650"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lastRenderedPageBreak/>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setHocPhi</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double</w:t>
      </w:r>
      <w:r w:rsidRPr="00D20338">
        <w:rPr>
          <w:rStyle w:val="pln"/>
          <w:rFonts w:ascii="Roboto Slab" w:hAnsi="Roboto Slab" w:cs="Roboto Slab"/>
          <w:color w:val="333333"/>
          <w:sz w:val="24"/>
          <w:szCs w:val="24"/>
        </w:rPr>
        <w:t xml:space="preserve"> hp</w:t>
      </w:r>
      <w:r w:rsidRPr="00D20338">
        <w:rPr>
          <w:rStyle w:val="pun"/>
          <w:rFonts w:ascii="Roboto Slab" w:hAnsi="Roboto Slab" w:cs="Roboto Slab"/>
          <w:color w:val="666600"/>
          <w:sz w:val="24"/>
          <w:szCs w:val="24"/>
        </w:rPr>
        <w:t>){</w:t>
      </w:r>
    </w:p>
    <w:p w14:paraId="5D90B2F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hocphi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hp</w:t>
      </w:r>
      <w:r w:rsidRPr="00D20338">
        <w:rPr>
          <w:rStyle w:val="pun"/>
          <w:rFonts w:ascii="Roboto Slab" w:hAnsi="Roboto Slab" w:cs="Roboto Slab"/>
          <w:color w:val="666600"/>
          <w:sz w:val="24"/>
          <w:szCs w:val="24"/>
        </w:rPr>
        <w:t>;</w:t>
      </w:r>
    </w:p>
    <w:p w14:paraId="132FD9B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2DC0561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p>
    <w:p w14:paraId="46B2851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Phuong thuc nay in chi tiet ve Student.</w:t>
      </w:r>
    </w:p>
    <w:p w14:paraId="49A7D48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inThongTin</w:t>
      </w:r>
      <w:r w:rsidRPr="00D20338">
        <w:rPr>
          <w:rStyle w:val="pun"/>
          <w:rFonts w:ascii="Roboto Slab" w:hAnsi="Roboto Slab" w:cs="Roboto Slab"/>
          <w:color w:val="666600"/>
          <w:sz w:val="24"/>
          <w:szCs w:val="24"/>
        </w:rPr>
        <w:t>(){</w:t>
      </w:r>
    </w:p>
    <w:p w14:paraId="4691732C"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System</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out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println</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"Ho va ten: "</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ten </w:t>
      </w:r>
      <w:r w:rsidRPr="00D20338">
        <w:rPr>
          <w:rStyle w:val="pun"/>
          <w:rFonts w:ascii="Roboto Slab" w:hAnsi="Roboto Slab" w:cs="Roboto Slab"/>
          <w:color w:val="666600"/>
          <w:sz w:val="24"/>
          <w:szCs w:val="24"/>
        </w:rPr>
        <w:t>);</w:t>
      </w:r>
    </w:p>
    <w:p w14:paraId="54FC2BE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System</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out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println</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"Hoc phi: "</w:t>
      </w: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hocphi</w:t>
      </w:r>
      <w:r w:rsidRPr="00D20338">
        <w:rPr>
          <w:rStyle w:val="pun"/>
          <w:rFonts w:ascii="Roboto Slab" w:hAnsi="Roboto Slab" w:cs="Roboto Slab"/>
          <w:color w:val="666600"/>
          <w:sz w:val="24"/>
          <w:szCs w:val="24"/>
        </w:rPr>
        <w:t>);</w:t>
      </w:r>
    </w:p>
    <w:p w14:paraId="692E5E9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32EECC5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E224CD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main</w:t>
      </w:r>
      <w:r w:rsidRPr="00D20338">
        <w:rPr>
          <w:rStyle w:val="pun"/>
          <w:rFonts w:ascii="Roboto Slab" w:hAnsi="Roboto Slab" w:cs="Roboto Slab"/>
          <w:color w:val="666600"/>
          <w:sz w:val="24"/>
          <w:szCs w:val="24"/>
        </w:rPr>
        <w:t>(</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args</w:t>
      </w:r>
      <w:r w:rsidRPr="00D20338">
        <w:rPr>
          <w:rStyle w:val="pun"/>
          <w:rFonts w:ascii="Roboto Slab" w:hAnsi="Roboto Slab" w:cs="Roboto Slab"/>
          <w:color w:val="666600"/>
          <w:sz w:val="24"/>
          <w:szCs w:val="24"/>
        </w:rPr>
        <w:t>[]){</w:t>
      </w:r>
    </w:p>
    <w:p w14:paraId="54EAE47E"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Student</w:t>
      </w:r>
      <w:r w:rsidRPr="00D20338">
        <w:rPr>
          <w:rStyle w:val="pln"/>
          <w:rFonts w:ascii="Roboto Slab" w:hAnsi="Roboto Slab" w:cs="Roboto Slab"/>
          <w:color w:val="333333"/>
          <w:sz w:val="24"/>
          <w:szCs w:val="24"/>
        </w:rPr>
        <w:t xml:space="preserve"> sv1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new</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Student</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"Nguyen Van Doan"</w:t>
      </w:r>
      <w:r w:rsidRPr="00D20338">
        <w:rPr>
          <w:rStyle w:val="pun"/>
          <w:rFonts w:ascii="Roboto Slab" w:hAnsi="Roboto Slab" w:cs="Roboto Slab"/>
          <w:color w:val="666600"/>
          <w:sz w:val="24"/>
          <w:szCs w:val="24"/>
        </w:rPr>
        <w:t>);</w:t>
      </w:r>
    </w:p>
    <w:p w14:paraId="524C9070"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sv1</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setHocPhi</w:t>
      </w:r>
      <w:r w:rsidRPr="00D20338">
        <w:rPr>
          <w:rStyle w:val="pun"/>
          <w:rFonts w:ascii="Roboto Slab" w:hAnsi="Roboto Slab" w:cs="Roboto Slab"/>
          <w:color w:val="666600"/>
          <w:sz w:val="24"/>
          <w:szCs w:val="24"/>
        </w:rPr>
        <w:t>(</w:t>
      </w:r>
      <w:r w:rsidRPr="00D20338">
        <w:rPr>
          <w:rStyle w:val="lit"/>
          <w:rFonts w:ascii="Roboto Slab" w:hAnsi="Roboto Slab" w:cs="Roboto Slab"/>
          <w:color w:val="006666"/>
          <w:sz w:val="24"/>
          <w:szCs w:val="24"/>
        </w:rPr>
        <w:t>4000</w:t>
      </w:r>
      <w:r w:rsidRPr="00D20338">
        <w:rPr>
          <w:rStyle w:val="pun"/>
          <w:rFonts w:ascii="Roboto Slab" w:hAnsi="Roboto Slab" w:cs="Roboto Slab"/>
          <w:color w:val="666600"/>
          <w:sz w:val="24"/>
          <w:szCs w:val="24"/>
        </w:rPr>
        <w:t>);</w:t>
      </w:r>
    </w:p>
    <w:p w14:paraId="5E4DEA4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sv1</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inThongTin</w:t>
      </w:r>
      <w:r w:rsidRPr="00D20338">
        <w:rPr>
          <w:rStyle w:val="pun"/>
          <w:rFonts w:ascii="Roboto Slab" w:hAnsi="Roboto Slab" w:cs="Roboto Slab"/>
          <w:color w:val="666600"/>
          <w:sz w:val="24"/>
          <w:szCs w:val="24"/>
        </w:rPr>
        <w:t>();</w:t>
      </w:r>
    </w:p>
    <w:p w14:paraId="6E21C4F0"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208D23E6"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pun"/>
          <w:rFonts w:ascii="Roboto Slab" w:hAnsi="Roboto Slab" w:cs="Roboto Slab"/>
          <w:color w:val="666600"/>
          <w:sz w:val="24"/>
          <w:szCs w:val="24"/>
        </w:rPr>
        <w:t>}</w:t>
      </w:r>
    </w:p>
    <w:p w14:paraId="61A6FA01"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Nó sẽ cho kết quả sau:</w:t>
      </w:r>
    </w:p>
    <w:p w14:paraId="5DD1F531"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typ"/>
          <w:rFonts w:ascii="Roboto Slab" w:hAnsi="Roboto Slab" w:cs="Roboto Slab"/>
          <w:color w:val="7F0055"/>
          <w:sz w:val="24"/>
          <w:szCs w:val="24"/>
        </w:rPr>
        <w:t>Ho</w:t>
      </w:r>
      <w:r w:rsidRPr="00D20338">
        <w:rPr>
          <w:rStyle w:val="pln"/>
          <w:rFonts w:ascii="Roboto Slab" w:hAnsi="Roboto Slab" w:cs="Roboto Slab"/>
          <w:color w:val="333333"/>
          <w:sz w:val="24"/>
          <w:szCs w:val="24"/>
        </w:rPr>
        <w:t xml:space="preserve"> va ten</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Nguyen</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Van</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Doan</w:t>
      </w:r>
    </w:p>
    <w:p w14:paraId="5AB84A2A"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typ"/>
          <w:rFonts w:ascii="Roboto Slab" w:hAnsi="Roboto Slab" w:cs="Roboto Slab"/>
          <w:color w:val="7F0055"/>
          <w:sz w:val="24"/>
          <w:szCs w:val="24"/>
        </w:rPr>
        <w:t>Hoc</w:t>
      </w:r>
      <w:r w:rsidRPr="00D20338">
        <w:rPr>
          <w:rStyle w:val="pln"/>
          <w:rFonts w:ascii="Roboto Slab" w:hAnsi="Roboto Slab" w:cs="Roboto Slab"/>
          <w:color w:val="333333"/>
          <w:sz w:val="24"/>
          <w:szCs w:val="24"/>
        </w:rPr>
        <w:t xml:space="preserve"> phi</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4000.0</w:t>
      </w:r>
    </w:p>
    <w:p w14:paraId="6B0226A4" w14:textId="77777777" w:rsidR="00D20338" w:rsidRPr="00D20338" w:rsidRDefault="00D20338" w:rsidP="00D20338">
      <w:pPr>
        <w:pStyle w:val="Heading3"/>
        <w:jc w:val="both"/>
        <w:rPr>
          <w:rFonts w:cs="Roboto Slab"/>
        </w:rPr>
      </w:pPr>
      <w:r w:rsidRPr="00D20338">
        <w:rPr>
          <w:rFonts w:cs="Roboto Slab"/>
        </w:rPr>
        <w:t>Các biến Class/static trong Java:</w:t>
      </w:r>
    </w:p>
    <w:p w14:paraId="4C91454F"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class cũng được biết như là các biến static được khai báo với từ khóa static trong một lớp, nhưng ở bên ngoài một phương thức, constructor hoặc một khối.</w:t>
      </w:r>
    </w:p>
    <w:p w14:paraId="7C1CB88B"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lastRenderedPageBreak/>
        <w:t>Sẽ chỉ có một bản sao của mỗi biến class cho mỗi lớp, bất chấp việc bao nhiêu đối tượng được tạo từ nó.</w:t>
      </w:r>
    </w:p>
    <w:p w14:paraId="74E0AC52"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static hiếm khi được sử dụng, ngoài việc được khai báo như là các hằng số. Các hằng số là các biến, mà được khai báo như là các biến static, biến final, biến chung/riêng. Các biến hằng số không bao giờ thay đổi từ giá trị khởi tạo của chúng.</w:t>
      </w:r>
    </w:p>
    <w:p w14:paraId="6A3FC17E"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static được lưu giữ trong bộ nhớ static.</w:t>
      </w:r>
    </w:p>
    <w:p w14:paraId="2AEEFAC8"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static được tạo khi chương trình bắt đầu và bị hủy khi chương trình kết thúc.</w:t>
      </w:r>
    </w:p>
    <w:p w14:paraId="2D1795BC"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Tính nhìn thấy là tương tự như các thuộc tính. Tuy nhiên, hầu hết biến static được khai báo chung khi chúng phải là có sẵn cho việc sử dụng của lớp.</w:t>
      </w:r>
    </w:p>
    <w:p w14:paraId="7CD82748"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Giá trị mặc định là giống với các thuộc tính. Với các số, giá trị mặc định là 0; với Boolean là false, và với đối tượng là null. Các giá trị có thể được gán trong khi khai báo hoặc trong constructor. Ngoài ra, các giá trị có thể được gán trong các khối khởi tạo static đặc biệt.</w:t>
      </w:r>
    </w:p>
    <w:p w14:paraId="0B67FB22"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Các biến static có thể được truy cập bởi việc gọi tên lớp: </w:t>
      </w:r>
      <w:r w:rsidRPr="00D20338">
        <w:rPr>
          <w:rFonts w:ascii="Roboto Slab" w:hAnsi="Roboto Slab" w:cs="Roboto Slab"/>
          <w:i/>
          <w:iCs/>
          <w:color w:val="000000"/>
        </w:rPr>
        <w:t>ClassName.VariableName</w:t>
      </w:r>
      <w:r w:rsidRPr="00D20338">
        <w:rPr>
          <w:rFonts w:ascii="Roboto Slab" w:hAnsi="Roboto Slab" w:cs="Roboto Slab"/>
          <w:color w:val="000000"/>
        </w:rPr>
        <w:t>.</w:t>
      </w:r>
    </w:p>
    <w:p w14:paraId="2F19F223" w14:textId="77777777" w:rsidR="00D20338" w:rsidRPr="00D20338" w:rsidRDefault="00D20338" w:rsidP="00D20338">
      <w:pPr>
        <w:pStyle w:val="NormalWeb"/>
        <w:numPr>
          <w:ilvl w:val="0"/>
          <w:numId w:val="129"/>
        </w:numPr>
        <w:spacing w:before="0" w:beforeAutospacing="0" w:after="0" w:afterAutospacing="0" w:line="360" w:lineRule="auto"/>
        <w:jc w:val="both"/>
        <w:rPr>
          <w:rFonts w:ascii="Roboto Slab" w:hAnsi="Roboto Slab" w:cs="Roboto Slab"/>
          <w:color w:val="000000"/>
        </w:rPr>
      </w:pPr>
      <w:r w:rsidRPr="00D20338">
        <w:rPr>
          <w:rFonts w:ascii="Roboto Slab" w:hAnsi="Roboto Slab" w:cs="Roboto Slab"/>
          <w:color w:val="000000"/>
        </w:rPr>
        <w:t>Khi khai báo các biến class như public static final, thì các tên biến ở dạng chữ hoa. Nếu các biến static không là public và final, thì cú pháp đặt tên giống với các biến local và thuộc tính.</w:t>
      </w:r>
    </w:p>
    <w:p w14:paraId="116AF7B1" w14:textId="77777777" w:rsidR="00D20338" w:rsidRPr="00D20338" w:rsidRDefault="00D20338" w:rsidP="00D20338">
      <w:pPr>
        <w:spacing w:line="360" w:lineRule="auto"/>
        <w:jc w:val="both"/>
        <w:rPr>
          <w:rFonts w:ascii="Roboto Slab" w:hAnsi="Roboto Slab" w:cs="Roboto Slab"/>
        </w:rPr>
      </w:pPr>
      <w:r w:rsidRPr="00D20338">
        <w:rPr>
          <w:rFonts w:ascii="Roboto Slab" w:hAnsi="Roboto Slab" w:cs="Roboto Slab"/>
        </w:rPr>
        <w:t>Ví dụ:</w:t>
      </w:r>
    </w:p>
    <w:p w14:paraId="4FAD0602"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import</w:t>
      </w:r>
      <w:r w:rsidRPr="00D20338">
        <w:rPr>
          <w:rStyle w:val="pln"/>
          <w:rFonts w:ascii="Roboto Slab" w:hAnsi="Roboto Slab" w:cs="Roboto Slab"/>
          <w:color w:val="333333"/>
          <w:sz w:val="24"/>
          <w:szCs w:val="24"/>
        </w:rPr>
        <w:t xml:space="preserve"> java</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io</w:t>
      </w:r>
      <w:r w:rsidRPr="00D20338">
        <w:rPr>
          <w:rStyle w:val="pun"/>
          <w:rFonts w:ascii="Roboto Slab" w:hAnsi="Roboto Slab" w:cs="Roboto Slab"/>
          <w:color w:val="666600"/>
          <w:sz w:val="24"/>
          <w:szCs w:val="24"/>
        </w:rPr>
        <w:t>.*;</w:t>
      </w:r>
    </w:p>
    <w:p w14:paraId="3BCC6A3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C13CAF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class</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Student</w:t>
      </w:r>
      <w:r w:rsidRPr="00D20338">
        <w:rPr>
          <w:rStyle w:val="pun"/>
          <w:rFonts w:ascii="Roboto Slab" w:hAnsi="Roboto Slab" w:cs="Roboto Slab"/>
          <w:color w:val="666600"/>
          <w:sz w:val="24"/>
          <w:szCs w:val="24"/>
        </w:rPr>
        <w:t>{</w:t>
      </w:r>
    </w:p>
    <w:p w14:paraId="0E5E8A20"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Bien hocphi la mot bien private static</w:t>
      </w:r>
    </w:p>
    <w:p w14:paraId="5BE5B50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private</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double</w:t>
      </w:r>
      <w:r w:rsidRPr="00D20338">
        <w:rPr>
          <w:rStyle w:val="pln"/>
          <w:rFonts w:ascii="Roboto Slab" w:hAnsi="Roboto Slab" w:cs="Roboto Slab"/>
          <w:color w:val="333333"/>
          <w:sz w:val="24"/>
          <w:szCs w:val="24"/>
        </w:rPr>
        <w:t xml:space="preserve"> hocphi</w:t>
      </w:r>
      <w:r w:rsidRPr="00D20338">
        <w:rPr>
          <w:rStyle w:val="pun"/>
          <w:rFonts w:ascii="Roboto Slab" w:hAnsi="Roboto Slab" w:cs="Roboto Slab"/>
          <w:color w:val="666600"/>
          <w:sz w:val="24"/>
          <w:szCs w:val="24"/>
        </w:rPr>
        <w:t>;</w:t>
      </w:r>
    </w:p>
    <w:p w14:paraId="165ED1B8"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EA04334"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com"/>
          <w:rFonts w:ascii="Roboto Slab" w:hAnsi="Roboto Slab" w:cs="Roboto Slab"/>
          <w:color w:val="880000"/>
          <w:sz w:val="24"/>
          <w:szCs w:val="24"/>
        </w:rPr>
        <w:t>// FACULTY la mot constant</w:t>
      </w:r>
    </w:p>
    <w:p w14:paraId="753F070A"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final</w:t>
      </w: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FACULTY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str"/>
          <w:rFonts w:ascii="Roboto Slab" w:hAnsi="Roboto Slab" w:cs="Roboto Slab"/>
          <w:color w:val="008800"/>
          <w:sz w:val="24"/>
          <w:szCs w:val="24"/>
        </w:rPr>
        <w:t>"KhoaIT "</w:t>
      </w:r>
      <w:r w:rsidRPr="00D20338">
        <w:rPr>
          <w:rStyle w:val="pun"/>
          <w:rFonts w:ascii="Roboto Slab" w:hAnsi="Roboto Slab" w:cs="Roboto Slab"/>
          <w:color w:val="666600"/>
          <w:sz w:val="24"/>
          <w:szCs w:val="24"/>
        </w:rPr>
        <w:t>;</w:t>
      </w:r>
    </w:p>
    <w:p w14:paraId="0DFE1315"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672EB743"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lastRenderedPageBreak/>
        <w:t xml:space="preserve">   </w:t>
      </w:r>
      <w:r w:rsidRPr="00D20338">
        <w:rPr>
          <w:rStyle w:val="kwd"/>
          <w:rFonts w:ascii="Roboto Slab" w:hAnsi="Roboto Slab" w:cs="Roboto Slab"/>
          <w:color w:val="000088"/>
          <w:sz w:val="24"/>
          <w:szCs w:val="24"/>
        </w:rPr>
        <w:t>public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static</w:t>
      </w:r>
      <w:r w:rsidRPr="00D20338">
        <w:rPr>
          <w:rStyle w:val="pln"/>
          <w:rFonts w:ascii="Roboto Slab" w:hAnsi="Roboto Slab" w:cs="Roboto Slab"/>
          <w:color w:val="333333"/>
          <w:sz w:val="24"/>
          <w:szCs w:val="24"/>
        </w:rPr>
        <w:t xml:space="preserve"> </w:t>
      </w:r>
      <w:r w:rsidRPr="00D20338">
        <w:rPr>
          <w:rStyle w:val="kwd"/>
          <w:rFonts w:ascii="Roboto Slab" w:hAnsi="Roboto Slab" w:cs="Roboto Slab"/>
          <w:color w:val="000088"/>
          <w:sz w:val="24"/>
          <w:szCs w:val="24"/>
        </w:rPr>
        <w:t>void</w:t>
      </w:r>
      <w:r w:rsidRPr="00D20338">
        <w:rPr>
          <w:rStyle w:val="pln"/>
          <w:rFonts w:ascii="Roboto Slab" w:hAnsi="Roboto Slab" w:cs="Roboto Slab"/>
          <w:color w:val="333333"/>
          <w:sz w:val="24"/>
          <w:szCs w:val="24"/>
        </w:rPr>
        <w:t xml:space="preserve"> main</w:t>
      </w:r>
      <w:r w:rsidRPr="00D20338">
        <w:rPr>
          <w:rStyle w:val="pun"/>
          <w:rFonts w:ascii="Roboto Slab" w:hAnsi="Roboto Slab" w:cs="Roboto Slab"/>
          <w:color w:val="666600"/>
          <w:sz w:val="24"/>
          <w:szCs w:val="24"/>
        </w:rPr>
        <w:t>(</w:t>
      </w:r>
      <w:r w:rsidRPr="00D20338">
        <w:rPr>
          <w:rStyle w:val="typ"/>
          <w:rFonts w:ascii="Roboto Slab" w:hAnsi="Roboto Slab" w:cs="Roboto Slab"/>
          <w:color w:val="7F0055"/>
          <w:sz w:val="24"/>
          <w:szCs w:val="24"/>
        </w:rPr>
        <w:t>String</w:t>
      </w:r>
      <w:r w:rsidRPr="00D20338">
        <w:rPr>
          <w:rStyle w:val="pln"/>
          <w:rFonts w:ascii="Roboto Slab" w:hAnsi="Roboto Slab" w:cs="Roboto Slab"/>
          <w:color w:val="333333"/>
          <w:sz w:val="24"/>
          <w:szCs w:val="24"/>
        </w:rPr>
        <w:t xml:space="preserve"> args</w:t>
      </w:r>
      <w:r w:rsidRPr="00D20338">
        <w:rPr>
          <w:rStyle w:val="pun"/>
          <w:rFonts w:ascii="Roboto Slab" w:hAnsi="Roboto Slab" w:cs="Roboto Slab"/>
          <w:color w:val="666600"/>
          <w:sz w:val="24"/>
          <w:szCs w:val="24"/>
        </w:rPr>
        <w:t>[]){</w:t>
      </w:r>
    </w:p>
    <w:p w14:paraId="06396CBF"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hocphi </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 xml:space="preserve"> </w:t>
      </w:r>
      <w:r w:rsidRPr="00D20338">
        <w:rPr>
          <w:rStyle w:val="lit"/>
          <w:rFonts w:ascii="Roboto Slab" w:hAnsi="Roboto Slab" w:cs="Roboto Slab"/>
          <w:color w:val="006666"/>
          <w:sz w:val="24"/>
          <w:szCs w:val="24"/>
        </w:rPr>
        <w:t>4000</w:t>
      </w:r>
      <w:r w:rsidRPr="00D20338">
        <w:rPr>
          <w:rStyle w:val="pun"/>
          <w:rFonts w:ascii="Roboto Slab" w:hAnsi="Roboto Slab" w:cs="Roboto Slab"/>
          <w:color w:val="666600"/>
          <w:sz w:val="24"/>
          <w:szCs w:val="24"/>
        </w:rPr>
        <w:t>;</w:t>
      </w:r>
    </w:p>
    <w:p w14:paraId="640D81F9"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typ"/>
          <w:rFonts w:ascii="Roboto Slab" w:hAnsi="Roboto Slab" w:cs="Roboto Slab"/>
          <w:color w:val="7F0055"/>
          <w:sz w:val="24"/>
          <w:szCs w:val="24"/>
        </w:rPr>
        <w:t>System</w:t>
      </w:r>
      <w:r w:rsidRPr="00D20338">
        <w:rPr>
          <w:rStyle w:val="pun"/>
          <w:rFonts w:ascii="Roboto Slab" w:hAnsi="Roboto Slab" w:cs="Roboto Slab"/>
          <w:color w:val="666600"/>
          <w:sz w:val="24"/>
          <w:szCs w:val="24"/>
        </w:rPr>
        <w:t>.</w:t>
      </w:r>
      <w:r w:rsidRPr="00D20338">
        <w:rPr>
          <w:rStyle w:val="kwd"/>
          <w:rFonts w:ascii="Roboto Slab" w:hAnsi="Roboto Slab" w:cs="Roboto Slab"/>
          <w:color w:val="000088"/>
          <w:sz w:val="24"/>
          <w:szCs w:val="24"/>
        </w:rPr>
        <w:t>out</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println</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FACULTY</w:t>
      </w:r>
      <w:r w:rsidRPr="00D20338">
        <w:rPr>
          <w:rStyle w:val="pun"/>
          <w:rFonts w:ascii="Roboto Slab" w:hAnsi="Roboto Slab" w:cs="Roboto Slab"/>
          <w:color w:val="666600"/>
          <w:sz w:val="24"/>
          <w:szCs w:val="24"/>
        </w:rPr>
        <w:t>+</w:t>
      </w:r>
      <w:r w:rsidRPr="00D20338">
        <w:rPr>
          <w:rStyle w:val="str"/>
          <w:rFonts w:ascii="Roboto Slab" w:hAnsi="Roboto Slab" w:cs="Roboto Slab"/>
          <w:color w:val="008800"/>
          <w:sz w:val="24"/>
          <w:szCs w:val="24"/>
        </w:rPr>
        <w:t>"hocphi trung binh:"</w:t>
      </w:r>
      <w:r w:rsidRPr="00D20338">
        <w:rPr>
          <w:rStyle w:val="pun"/>
          <w:rFonts w:ascii="Roboto Slab" w:hAnsi="Roboto Slab" w:cs="Roboto Slab"/>
          <w:color w:val="666600"/>
          <w:sz w:val="24"/>
          <w:szCs w:val="24"/>
        </w:rPr>
        <w:t>+</w:t>
      </w:r>
      <w:r w:rsidRPr="00D20338">
        <w:rPr>
          <w:rStyle w:val="pln"/>
          <w:rFonts w:ascii="Roboto Slab" w:hAnsi="Roboto Slab" w:cs="Roboto Slab"/>
          <w:color w:val="333333"/>
          <w:sz w:val="24"/>
          <w:szCs w:val="24"/>
        </w:rPr>
        <w:t>hocphi</w:t>
      </w:r>
      <w:r w:rsidRPr="00D20338">
        <w:rPr>
          <w:rStyle w:val="pun"/>
          <w:rFonts w:ascii="Roboto Slab" w:hAnsi="Roboto Slab" w:cs="Roboto Slab"/>
          <w:color w:val="666600"/>
          <w:sz w:val="24"/>
          <w:szCs w:val="24"/>
        </w:rPr>
        <w:t>);</w:t>
      </w:r>
    </w:p>
    <w:p w14:paraId="75401C33"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0338">
        <w:rPr>
          <w:rStyle w:val="pln"/>
          <w:rFonts w:ascii="Roboto Slab" w:hAnsi="Roboto Slab" w:cs="Roboto Slab"/>
          <w:color w:val="333333"/>
          <w:sz w:val="24"/>
          <w:szCs w:val="24"/>
        </w:rPr>
        <w:t xml:space="preserve">   </w:t>
      </w:r>
      <w:r w:rsidRPr="00D20338">
        <w:rPr>
          <w:rStyle w:val="pun"/>
          <w:rFonts w:ascii="Roboto Slab" w:hAnsi="Roboto Slab" w:cs="Roboto Slab"/>
          <w:color w:val="666600"/>
          <w:sz w:val="24"/>
          <w:szCs w:val="24"/>
        </w:rPr>
        <w:t>}</w:t>
      </w:r>
    </w:p>
    <w:p w14:paraId="3786BC33"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pun"/>
          <w:rFonts w:ascii="Roboto Slab" w:hAnsi="Roboto Slab" w:cs="Roboto Slab"/>
          <w:color w:val="666600"/>
          <w:sz w:val="24"/>
          <w:szCs w:val="24"/>
        </w:rPr>
        <w:t>}</w:t>
      </w:r>
    </w:p>
    <w:p w14:paraId="46EECB1E"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color w:val="000000"/>
        </w:rPr>
        <w:t>Nó sẽ cho kết quả sau:</w:t>
      </w:r>
    </w:p>
    <w:p w14:paraId="51F30887" w14:textId="77777777" w:rsidR="00D20338" w:rsidRPr="00D20338" w:rsidRDefault="00D20338" w:rsidP="00D20338">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0338">
        <w:rPr>
          <w:rStyle w:val="typ"/>
          <w:rFonts w:ascii="Roboto Slab" w:hAnsi="Roboto Slab" w:cs="Roboto Slab"/>
          <w:color w:val="7F0055"/>
          <w:sz w:val="24"/>
          <w:szCs w:val="24"/>
        </w:rPr>
        <w:t>KhoaIT</w:t>
      </w:r>
      <w:r w:rsidRPr="00D20338">
        <w:rPr>
          <w:rStyle w:val="pln"/>
          <w:rFonts w:ascii="Roboto Slab" w:hAnsi="Roboto Slab" w:cs="Roboto Slab"/>
          <w:color w:val="333333"/>
          <w:sz w:val="24"/>
          <w:szCs w:val="24"/>
        </w:rPr>
        <w:t xml:space="preserve"> hocphi trung binh</w:t>
      </w:r>
      <w:r w:rsidRPr="00D20338">
        <w:rPr>
          <w:rStyle w:val="pun"/>
          <w:rFonts w:ascii="Roboto Slab" w:hAnsi="Roboto Slab" w:cs="Roboto Slab"/>
          <w:color w:val="666600"/>
          <w:sz w:val="24"/>
          <w:szCs w:val="24"/>
        </w:rPr>
        <w:t>:</w:t>
      </w:r>
      <w:r w:rsidRPr="00D20338">
        <w:rPr>
          <w:rStyle w:val="lit"/>
          <w:rFonts w:ascii="Roboto Slab" w:hAnsi="Roboto Slab" w:cs="Roboto Slab"/>
          <w:color w:val="006666"/>
          <w:sz w:val="24"/>
          <w:szCs w:val="24"/>
        </w:rPr>
        <w:t>4000</w:t>
      </w:r>
    </w:p>
    <w:p w14:paraId="739AF995" w14:textId="77777777" w:rsidR="00D20338" w:rsidRPr="00D20338" w:rsidRDefault="00D20338" w:rsidP="00D20338">
      <w:pPr>
        <w:pStyle w:val="NormalWeb"/>
        <w:spacing w:before="0" w:beforeAutospacing="0" w:after="240" w:afterAutospacing="0" w:line="360" w:lineRule="auto"/>
        <w:ind w:left="48" w:right="48"/>
        <w:jc w:val="both"/>
        <w:rPr>
          <w:rFonts w:ascii="Roboto Slab" w:hAnsi="Roboto Slab" w:cs="Roboto Slab"/>
          <w:color w:val="000000"/>
        </w:rPr>
      </w:pPr>
      <w:r w:rsidRPr="00D20338">
        <w:rPr>
          <w:rFonts w:ascii="Roboto Slab" w:hAnsi="Roboto Slab" w:cs="Roboto Slab"/>
          <w:b/>
          <w:bCs/>
          <w:color w:val="000000"/>
        </w:rPr>
        <w:t>Ghi chú:</w:t>
      </w:r>
      <w:r w:rsidRPr="00D20338">
        <w:rPr>
          <w:rFonts w:ascii="Roboto Slab" w:hAnsi="Roboto Slab" w:cs="Roboto Slab"/>
          <w:color w:val="000000"/>
        </w:rPr>
        <w:t> Nếu các biến được truy cập từ lớp bên ngoài, hằng số nên được truy cập như ở dạng: Student.FACULTY</w:t>
      </w:r>
    </w:p>
    <w:p w14:paraId="3B1B063C" w14:textId="2A1DA28C" w:rsidR="000E34B6" w:rsidRDefault="000E34B6" w:rsidP="00D20338">
      <w:pPr>
        <w:spacing w:line="360" w:lineRule="auto"/>
        <w:jc w:val="both"/>
        <w:rPr>
          <w:rFonts w:ascii="Roboto Slab" w:hAnsi="Roboto Slab" w:cs="Roboto Slab"/>
        </w:rPr>
      </w:pPr>
      <w:r>
        <w:rPr>
          <w:rFonts w:ascii="Roboto Slab" w:hAnsi="Roboto Slab" w:cs="Roboto Slab"/>
        </w:rPr>
        <w:br w:type="page"/>
      </w:r>
    </w:p>
    <w:p w14:paraId="02356898" w14:textId="2B153499" w:rsidR="005F3702" w:rsidRDefault="005F3702" w:rsidP="005F3702">
      <w:pPr>
        <w:pStyle w:val="Heading2"/>
      </w:pPr>
      <w:r>
        <w:lastRenderedPageBreak/>
        <w:t>ÉP KIỂU DỮ LIỆU TRONG JAVA</w:t>
      </w:r>
    </w:p>
    <w:p w14:paraId="491C0FFC"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Các biến là không gì khác ngoài các vị trí bộ nhớ dành riêng để lưu các giá trị. Nghĩa là, khi bạn tạo một biến, bạn dự trữ một số không gian trong bộ nhớ.</w:t>
      </w:r>
    </w:p>
    <w:p w14:paraId="549E0931"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Dựa trên kiểu dữ liệu của một biến, hệ điều hành cấp phát bộ nhớ và quyết định cái gì có thể được lưu giữ trong bộ nhớ dành riêng. Vì thế, bằng việc gán các kiểu dữ liệu khác nhau tới các biến, bạn có thể lưu giữ integer, thập phân, hoặc các ký tự trong những biến này.</w:t>
      </w:r>
    </w:p>
    <w:p w14:paraId="4DD3840D"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Có hai kiểu dữ liệu có sẵn trong Java:</w:t>
      </w:r>
    </w:p>
    <w:p w14:paraId="467DCC1A" w14:textId="77777777" w:rsidR="000E34B6" w:rsidRPr="00B66C95" w:rsidRDefault="000E34B6" w:rsidP="00B66C95">
      <w:pPr>
        <w:pStyle w:val="NormalWeb"/>
        <w:numPr>
          <w:ilvl w:val="0"/>
          <w:numId w:val="13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Các kiểu dữ liệu gốc (Primitive)</w:t>
      </w:r>
    </w:p>
    <w:p w14:paraId="630BD211" w14:textId="77777777" w:rsidR="000E34B6" w:rsidRPr="00B66C95" w:rsidRDefault="000E34B6" w:rsidP="00B66C95">
      <w:pPr>
        <w:pStyle w:val="NormalWeb"/>
        <w:numPr>
          <w:ilvl w:val="0"/>
          <w:numId w:val="13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Các kiểu dữ liệu tham chiếu/đối tượng (không phải kiểu gốc Non-primitive)</w:t>
      </w:r>
    </w:p>
    <w:p w14:paraId="5786C119" w14:textId="048FAEB3"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noProof/>
          <w:color w:val="313131"/>
        </w:rPr>
        <w:drawing>
          <wp:inline distT="0" distB="0" distL="0" distR="0" wp14:anchorId="14F2FE8C" wp14:editId="4FE7A41C">
            <wp:extent cx="5852160" cy="4488180"/>
            <wp:effectExtent l="0" t="0" r="0" b="0"/>
            <wp:docPr id="1036165522" name="Picture 30" descr="Kiểu dữ liệu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Kiểu dữ liệu trong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2160" cy="4488180"/>
                    </a:xfrm>
                    <a:prstGeom prst="rect">
                      <a:avLst/>
                    </a:prstGeom>
                    <a:noFill/>
                    <a:ln>
                      <a:noFill/>
                    </a:ln>
                  </pic:spPr>
                </pic:pic>
              </a:graphicData>
            </a:graphic>
          </wp:inline>
        </w:drawing>
      </w:r>
    </w:p>
    <w:p w14:paraId="67AABDA3"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Trước khi đi vào giới thiệu chi tiết về từng kiểu dữ liệu, bạn có thể theo dõi bảng tóm tắt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5"/>
        <w:gridCol w:w="3265"/>
        <w:gridCol w:w="3665"/>
      </w:tblGrid>
      <w:tr w:rsidR="000E34B6" w:rsidRPr="00B66C95" w14:paraId="701B6F73" w14:textId="77777777" w:rsidTr="00B66C95">
        <w:trPr>
          <w:jc w:val="center"/>
        </w:trPr>
        <w:tc>
          <w:tcPr>
            <w:tcW w:w="3265" w:type="dxa"/>
            <w:shd w:val="clear" w:color="auto" w:fill="EEEEEE"/>
            <w:tcMar>
              <w:top w:w="120" w:type="dxa"/>
              <w:left w:w="120" w:type="dxa"/>
              <w:bottom w:w="120" w:type="dxa"/>
              <w:right w:w="120" w:type="dxa"/>
            </w:tcMar>
            <w:hideMark/>
          </w:tcPr>
          <w:p w14:paraId="1C3A0317"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Kiểu dữ liệu</w:t>
            </w:r>
          </w:p>
        </w:tc>
        <w:tc>
          <w:tcPr>
            <w:tcW w:w="3265" w:type="dxa"/>
            <w:shd w:val="clear" w:color="auto" w:fill="EEEEEE"/>
            <w:tcMar>
              <w:top w:w="120" w:type="dxa"/>
              <w:left w:w="120" w:type="dxa"/>
              <w:bottom w:w="120" w:type="dxa"/>
              <w:right w:w="120" w:type="dxa"/>
            </w:tcMar>
            <w:hideMark/>
          </w:tcPr>
          <w:p w14:paraId="789539E8"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Giá trị mặc định</w:t>
            </w:r>
          </w:p>
        </w:tc>
        <w:tc>
          <w:tcPr>
            <w:tcW w:w="0" w:type="auto"/>
            <w:shd w:val="clear" w:color="auto" w:fill="EEEEEE"/>
            <w:tcMar>
              <w:top w:w="120" w:type="dxa"/>
              <w:left w:w="120" w:type="dxa"/>
              <w:bottom w:w="120" w:type="dxa"/>
              <w:right w:w="120" w:type="dxa"/>
            </w:tcMar>
            <w:hideMark/>
          </w:tcPr>
          <w:p w14:paraId="0FDB6E19"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Kích cỡ mặc định</w:t>
            </w:r>
          </w:p>
        </w:tc>
      </w:tr>
      <w:tr w:rsidR="000E34B6" w:rsidRPr="00B66C95" w14:paraId="2D806E2D" w14:textId="77777777" w:rsidTr="00B66C95">
        <w:trPr>
          <w:jc w:val="center"/>
        </w:trPr>
        <w:tc>
          <w:tcPr>
            <w:tcW w:w="0" w:type="auto"/>
            <w:shd w:val="clear" w:color="auto" w:fill="auto"/>
            <w:tcMar>
              <w:top w:w="120" w:type="dxa"/>
              <w:left w:w="120" w:type="dxa"/>
              <w:bottom w:w="120" w:type="dxa"/>
              <w:right w:w="120" w:type="dxa"/>
            </w:tcMar>
            <w:hideMark/>
          </w:tcPr>
          <w:p w14:paraId="678F7BB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lastRenderedPageBreak/>
              <w:t>boolean</w:t>
            </w:r>
          </w:p>
        </w:tc>
        <w:tc>
          <w:tcPr>
            <w:tcW w:w="0" w:type="auto"/>
            <w:shd w:val="clear" w:color="auto" w:fill="auto"/>
            <w:tcMar>
              <w:top w:w="120" w:type="dxa"/>
              <w:left w:w="120" w:type="dxa"/>
              <w:bottom w:w="120" w:type="dxa"/>
              <w:right w:w="120" w:type="dxa"/>
            </w:tcMar>
            <w:hideMark/>
          </w:tcPr>
          <w:p w14:paraId="068A463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false</w:t>
            </w:r>
          </w:p>
        </w:tc>
        <w:tc>
          <w:tcPr>
            <w:tcW w:w="0" w:type="auto"/>
            <w:shd w:val="clear" w:color="auto" w:fill="auto"/>
            <w:tcMar>
              <w:top w:w="120" w:type="dxa"/>
              <w:left w:w="120" w:type="dxa"/>
              <w:bottom w:w="120" w:type="dxa"/>
              <w:right w:w="120" w:type="dxa"/>
            </w:tcMar>
            <w:hideMark/>
          </w:tcPr>
          <w:p w14:paraId="01B590CB"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1 bit</w:t>
            </w:r>
          </w:p>
        </w:tc>
      </w:tr>
      <w:tr w:rsidR="000E34B6" w:rsidRPr="00B66C95" w14:paraId="30344094" w14:textId="77777777" w:rsidTr="00B66C95">
        <w:trPr>
          <w:jc w:val="center"/>
        </w:trPr>
        <w:tc>
          <w:tcPr>
            <w:tcW w:w="0" w:type="auto"/>
            <w:shd w:val="clear" w:color="auto" w:fill="auto"/>
            <w:tcMar>
              <w:top w:w="120" w:type="dxa"/>
              <w:left w:w="120" w:type="dxa"/>
              <w:bottom w:w="120" w:type="dxa"/>
              <w:right w:w="120" w:type="dxa"/>
            </w:tcMar>
            <w:hideMark/>
          </w:tcPr>
          <w:p w14:paraId="330F7131"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char</w:t>
            </w:r>
          </w:p>
        </w:tc>
        <w:tc>
          <w:tcPr>
            <w:tcW w:w="0" w:type="auto"/>
            <w:shd w:val="clear" w:color="auto" w:fill="auto"/>
            <w:tcMar>
              <w:top w:w="120" w:type="dxa"/>
              <w:left w:w="120" w:type="dxa"/>
              <w:bottom w:w="120" w:type="dxa"/>
              <w:right w:w="120" w:type="dxa"/>
            </w:tcMar>
            <w:hideMark/>
          </w:tcPr>
          <w:p w14:paraId="7276422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'\u0000'</w:t>
            </w:r>
          </w:p>
        </w:tc>
        <w:tc>
          <w:tcPr>
            <w:tcW w:w="0" w:type="auto"/>
            <w:shd w:val="clear" w:color="auto" w:fill="auto"/>
            <w:tcMar>
              <w:top w:w="120" w:type="dxa"/>
              <w:left w:w="120" w:type="dxa"/>
              <w:bottom w:w="120" w:type="dxa"/>
              <w:right w:w="120" w:type="dxa"/>
            </w:tcMar>
            <w:hideMark/>
          </w:tcPr>
          <w:p w14:paraId="3DD5052C"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2 byte</w:t>
            </w:r>
          </w:p>
        </w:tc>
      </w:tr>
      <w:tr w:rsidR="000E34B6" w:rsidRPr="00B66C95" w14:paraId="46E884E4" w14:textId="77777777" w:rsidTr="00B66C95">
        <w:trPr>
          <w:jc w:val="center"/>
        </w:trPr>
        <w:tc>
          <w:tcPr>
            <w:tcW w:w="0" w:type="auto"/>
            <w:shd w:val="clear" w:color="auto" w:fill="auto"/>
            <w:tcMar>
              <w:top w:w="120" w:type="dxa"/>
              <w:left w:w="120" w:type="dxa"/>
              <w:bottom w:w="120" w:type="dxa"/>
              <w:right w:w="120" w:type="dxa"/>
            </w:tcMar>
            <w:hideMark/>
          </w:tcPr>
          <w:p w14:paraId="5F9E2E3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byte</w:t>
            </w:r>
          </w:p>
        </w:tc>
        <w:tc>
          <w:tcPr>
            <w:tcW w:w="0" w:type="auto"/>
            <w:shd w:val="clear" w:color="auto" w:fill="auto"/>
            <w:tcMar>
              <w:top w:w="120" w:type="dxa"/>
              <w:left w:w="120" w:type="dxa"/>
              <w:bottom w:w="120" w:type="dxa"/>
              <w:right w:w="120" w:type="dxa"/>
            </w:tcMar>
            <w:hideMark/>
          </w:tcPr>
          <w:p w14:paraId="525F62D2"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w:t>
            </w:r>
          </w:p>
        </w:tc>
        <w:tc>
          <w:tcPr>
            <w:tcW w:w="0" w:type="auto"/>
            <w:shd w:val="clear" w:color="auto" w:fill="auto"/>
            <w:tcMar>
              <w:top w:w="120" w:type="dxa"/>
              <w:left w:w="120" w:type="dxa"/>
              <w:bottom w:w="120" w:type="dxa"/>
              <w:right w:w="120" w:type="dxa"/>
            </w:tcMar>
            <w:hideMark/>
          </w:tcPr>
          <w:p w14:paraId="305EFBA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1 byte</w:t>
            </w:r>
          </w:p>
        </w:tc>
      </w:tr>
      <w:tr w:rsidR="000E34B6" w:rsidRPr="00B66C95" w14:paraId="44C2E530" w14:textId="77777777" w:rsidTr="00B66C95">
        <w:trPr>
          <w:jc w:val="center"/>
        </w:trPr>
        <w:tc>
          <w:tcPr>
            <w:tcW w:w="0" w:type="auto"/>
            <w:shd w:val="clear" w:color="auto" w:fill="auto"/>
            <w:tcMar>
              <w:top w:w="120" w:type="dxa"/>
              <w:left w:w="120" w:type="dxa"/>
              <w:bottom w:w="120" w:type="dxa"/>
              <w:right w:w="120" w:type="dxa"/>
            </w:tcMar>
            <w:hideMark/>
          </w:tcPr>
          <w:p w14:paraId="613EEF2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short</w:t>
            </w:r>
          </w:p>
        </w:tc>
        <w:tc>
          <w:tcPr>
            <w:tcW w:w="0" w:type="auto"/>
            <w:shd w:val="clear" w:color="auto" w:fill="auto"/>
            <w:tcMar>
              <w:top w:w="120" w:type="dxa"/>
              <w:left w:w="120" w:type="dxa"/>
              <w:bottom w:w="120" w:type="dxa"/>
              <w:right w:w="120" w:type="dxa"/>
            </w:tcMar>
            <w:hideMark/>
          </w:tcPr>
          <w:p w14:paraId="46697A38"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w:t>
            </w:r>
          </w:p>
        </w:tc>
        <w:tc>
          <w:tcPr>
            <w:tcW w:w="0" w:type="auto"/>
            <w:shd w:val="clear" w:color="auto" w:fill="auto"/>
            <w:tcMar>
              <w:top w:w="120" w:type="dxa"/>
              <w:left w:w="120" w:type="dxa"/>
              <w:bottom w:w="120" w:type="dxa"/>
              <w:right w:w="120" w:type="dxa"/>
            </w:tcMar>
            <w:hideMark/>
          </w:tcPr>
          <w:p w14:paraId="5782820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2 byte</w:t>
            </w:r>
          </w:p>
        </w:tc>
      </w:tr>
      <w:tr w:rsidR="000E34B6" w:rsidRPr="00B66C95" w14:paraId="3E908F33" w14:textId="77777777" w:rsidTr="00B66C95">
        <w:trPr>
          <w:jc w:val="center"/>
        </w:trPr>
        <w:tc>
          <w:tcPr>
            <w:tcW w:w="0" w:type="auto"/>
            <w:shd w:val="clear" w:color="auto" w:fill="auto"/>
            <w:tcMar>
              <w:top w:w="120" w:type="dxa"/>
              <w:left w:w="120" w:type="dxa"/>
              <w:bottom w:w="120" w:type="dxa"/>
              <w:right w:w="120" w:type="dxa"/>
            </w:tcMar>
            <w:hideMark/>
          </w:tcPr>
          <w:p w14:paraId="03DF4772"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int</w:t>
            </w:r>
          </w:p>
        </w:tc>
        <w:tc>
          <w:tcPr>
            <w:tcW w:w="0" w:type="auto"/>
            <w:shd w:val="clear" w:color="auto" w:fill="auto"/>
            <w:tcMar>
              <w:top w:w="120" w:type="dxa"/>
              <w:left w:w="120" w:type="dxa"/>
              <w:bottom w:w="120" w:type="dxa"/>
              <w:right w:w="120" w:type="dxa"/>
            </w:tcMar>
            <w:hideMark/>
          </w:tcPr>
          <w:p w14:paraId="27C48E32"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w:t>
            </w:r>
          </w:p>
        </w:tc>
        <w:tc>
          <w:tcPr>
            <w:tcW w:w="0" w:type="auto"/>
            <w:shd w:val="clear" w:color="auto" w:fill="auto"/>
            <w:tcMar>
              <w:top w:w="120" w:type="dxa"/>
              <w:left w:w="120" w:type="dxa"/>
              <w:bottom w:w="120" w:type="dxa"/>
              <w:right w:w="120" w:type="dxa"/>
            </w:tcMar>
            <w:hideMark/>
          </w:tcPr>
          <w:p w14:paraId="3A8FED5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4 byte</w:t>
            </w:r>
          </w:p>
        </w:tc>
      </w:tr>
      <w:tr w:rsidR="000E34B6" w:rsidRPr="00B66C95" w14:paraId="4179ADC6" w14:textId="77777777" w:rsidTr="00B66C95">
        <w:trPr>
          <w:jc w:val="center"/>
        </w:trPr>
        <w:tc>
          <w:tcPr>
            <w:tcW w:w="0" w:type="auto"/>
            <w:shd w:val="clear" w:color="auto" w:fill="auto"/>
            <w:tcMar>
              <w:top w:w="120" w:type="dxa"/>
              <w:left w:w="120" w:type="dxa"/>
              <w:bottom w:w="120" w:type="dxa"/>
              <w:right w:w="120" w:type="dxa"/>
            </w:tcMar>
            <w:hideMark/>
          </w:tcPr>
          <w:p w14:paraId="4AD26FA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long</w:t>
            </w:r>
          </w:p>
        </w:tc>
        <w:tc>
          <w:tcPr>
            <w:tcW w:w="0" w:type="auto"/>
            <w:shd w:val="clear" w:color="auto" w:fill="auto"/>
            <w:tcMar>
              <w:top w:w="120" w:type="dxa"/>
              <w:left w:w="120" w:type="dxa"/>
              <w:bottom w:w="120" w:type="dxa"/>
              <w:right w:w="120" w:type="dxa"/>
            </w:tcMar>
            <w:hideMark/>
          </w:tcPr>
          <w:p w14:paraId="0611D7CC"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0L</w:t>
            </w:r>
          </w:p>
        </w:tc>
        <w:tc>
          <w:tcPr>
            <w:tcW w:w="0" w:type="auto"/>
            <w:shd w:val="clear" w:color="auto" w:fill="auto"/>
            <w:tcMar>
              <w:top w:w="120" w:type="dxa"/>
              <w:left w:w="120" w:type="dxa"/>
              <w:bottom w:w="120" w:type="dxa"/>
              <w:right w:w="120" w:type="dxa"/>
            </w:tcMar>
            <w:hideMark/>
          </w:tcPr>
          <w:p w14:paraId="75907231"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8 byte</w:t>
            </w:r>
          </w:p>
        </w:tc>
      </w:tr>
      <w:tr w:rsidR="000E34B6" w:rsidRPr="00B66C95" w14:paraId="70134316" w14:textId="77777777" w:rsidTr="00B66C95">
        <w:trPr>
          <w:jc w:val="center"/>
        </w:trPr>
        <w:tc>
          <w:tcPr>
            <w:tcW w:w="0" w:type="auto"/>
            <w:shd w:val="clear" w:color="auto" w:fill="auto"/>
            <w:tcMar>
              <w:top w:w="120" w:type="dxa"/>
              <w:left w:w="120" w:type="dxa"/>
              <w:bottom w:w="120" w:type="dxa"/>
              <w:right w:w="120" w:type="dxa"/>
            </w:tcMar>
            <w:hideMark/>
          </w:tcPr>
          <w:p w14:paraId="740C550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float</w:t>
            </w:r>
          </w:p>
        </w:tc>
        <w:tc>
          <w:tcPr>
            <w:tcW w:w="0" w:type="auto"/>
            <w:shd w:val="clear" w:color="auto" w:fill="auto"/>
            <w:tcMar>
              <w:top w:w="120" w:type="dxa"/>
              <w:left w:w="120" w:type="dxa"/>
              <w:bottom w:w="120" w:type="dxa"/>
              <w:right w:w="120" w:type="dxa"/>
            </w:tcMar>
            <w:hideMark/>
          </w:tcPr>
          <w:p w14:paraId="1826CE0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0.0f</w:t>
            </w:r>
          </w:p>
        </w:tc>
        <w:tc>
          <w:tcPr>
            <w:tcW w:w="0" w:type="auto"/>
            <w:shd w:val="clear" w:color="auto" w:fill="auto"/>
            <w:tcMar>
              <w:top w:w="120" w:type="dxa"/>
              <w:left w:w="120" w:type="dxa"/>
              <w:bottom w:w="120" w:type="dxa"/>
              <w:right w:w="120" w:type="dxa"/>
            </w:tcMar>
            <w:hideMark/>
          </w:tcPr>
          <w:p w14:paraId="23BBA0C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4 byte</w:t>
            </w:r>
          </w:p>
        </w:tc>
      </w:tr>
      <w:tr w:rsidR="000E34B6" w:rsidRPr="00B66C95" w14:paraId="70035873" w14:textId="77777777" w:rsidTr="00B66C95">
        <w:trPr>
          <w:jc w:val="center"/>
        </w:trPr>
        <w:tc>
          <w:tcPr>
            <w:tcW w:w="0" w:type="auto"/>
            <w:shd w:val="clear" w:color="auto" w:fill="auto"/>
            <w:tcMar>
              <w:top w:w="120" w:type="dxa"/>
              <w:left w:w="120" w:type="dxa"/>
              <w:bottom w:w="120" w:type="dxa"/>
              <w:right w:w="120" w:type="dxa"/>
            </w:tcMar>
            <w:hideMark/>
          </w:tcPr>
          <w:p w14:paraId="2E01929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double</w:t>
            </w:r>
          </w:p>
        </w:tc>
        <w:tc>
          <w:tcPr>
            <w:tcW w:w="0" w:type="auto"/>
            <w:shd w:val="clear" w:color="auto" w:fill="auto"/>
            <w:tcMar>
              <w:top w:w="120" w:type="dxa"/>
              <w:left w:w="120" w:type="dxa"/>
              <w:bottom w:w="120" w:type="dxa"/>
              <w:right w:w="120" w:type="dxa"/>
            </w:tcMar>
            <w:hideMark/>
          </w:tcPr>
          <w:p w14:paraId="0D6063A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0.0d</w:t>
            </w:r>
          </w:p>
        </w:tc>
        <w:tc>
          <w:tcPr>
            <w:tcW w:w="0" w:type="auto"/>
            <w:shd w:val="clear" w:color="auto" w:fill="auto"/>
            <w:tcMar>
              <w:top w:w="120" w:type="dxa"/>
              <w:left w:w="120" w:type="dxa"/>
              <w:bottom w:w="120" w:type="dxa"/>
              <w:right w:w="120" w:type="dxa"/>
            </w:tcMar>
            <w:hideMark/>
          </w:tcPr>
          <w:p w14:paraId="45DAA54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8 byte</w:t>
            </w:r>
          </w:p>
        </w:tc>
      </w:tr>
    </w:tbl>
    <w:p w14:paraId="4B6534CE"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b/>
          <w:bCs/>
          <w:color w:val="000000"/>
        </w:rPr>
        <w:t>Câu hỏi</w:t>
      </w:r>
      <w:r w:rsidRPr="00B66C95">
        <w:rPr>
          <w:rFonts w:ascii="Roboto Slab" w:hAnsi="Roboto Slab" w:cs="Roboto Slab"/>
          <w:color w:val="000000"/>
        </w:rPr>
        <w:t>: Tại sao char sử dụng 2 byte trong Java và \u0000 là gì?</w:t>
      </w:r>
    </w:p>
    <w:p w14:paraId="04A79496"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Bởi vì Java sử dụng Unicode chứ không phải ASCII. \u0000 là dãy thấp nhất trong Unicode.</w:t>
      </w:r>
    </w:p>
    <w:p w14:paraId="2BFBF87D" w14:textId="77777777" w:rsidR="000E34B6" w:rsidRPr="00B66C95" w:rsidRDefault="000E34B6" w:rsidP="00B66C95">
      <w:pPr>
        <w:pStyle w:val="Heading3"/>
        <w:jc w:val="both"/>
        <w:rPr>
          <w:rFonts w:cs="Roboto Slab"/>
        </w:rPr>
      </w:pPr>
      <w:r w:rsidRPr="00B66C95">
        <w:rPr>
          <w:rFonts w:cs="Roboto Slab"/>
        </w:rPr>
        <w:t>Các kiểu dữ liệu gốc trong Java</w:t>
      </w:r>
    </w:p>
    <w:p w14:paraId="7C789D83"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Có 8 kiểu dữ liệu gốc được hỗ trợ bởi Java. Các kiểu dữ liệu gốc này được tiền định nghĩa bởi ngôn ngữ và được định danh bởi một từ khóa. Dưới đây là chi tiết về 8 kiểu dữ liệu gốc này:</w:t>
      </w:r>
    </w:p>
    <w:p w14:paraId="3A3F9D15" w14:textId="77777777" w:rsidR="000E34B6" w:rsidRPr="00B66C95" w:rsidRDefault="000E34B6" w:rsidP="00B66C95">
      <w:pPr>
        <w:pStyle w:val="Heading3"/>
        <w:jc w:val="both"/>
        <w:rPr>
          <w:rFonts w:cs="Roboto Slab"/>
        </w:rPr>
      </w:pPr>
      <w:r w:rsidRPr="00B66C95">
        <w:rPr>
          <w:rFonts w:cs="Roboto Slab"/>
        </w:rPr>
        <w:t>char:</w:t>
      </w:r>
    </w:p>
    <w:p w14:paraId="3579F716" w14:textId="77777777" w:rsidR="000E34B6" w:rsidRPr="00B66C95" w:rsidRDefault="000E34B6" w:rsidP="00B66C95">
      <w:pPr>
        <w:pStyle w:val="NormalWeb"/>
        <w:numPr>
          <w:ilvl w:val="0"/>
          <w:numId w:val="13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kiểu kí tự hoặc số nguyên không âm có kích thước 2 byte (16 bit)</w:t>
      </w:r>
    </w:p>
    <w:p w14:paraId="2308D345" w14:textId="77777777" w:rsidR="000E34B6" w:rsidRPr="00B66C95" w:rsidRDefault="000E34B6" w:rsidP="00B66C95">
      <w:pPr>
        <w:pStyle w:val="NormalWeb"/>
        <w:numPr>
          <w:ilvl w:val="0"/>
          <w:numId w:val="13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nhỏ nhất là '\u0000' (hoặc 0) và giá trị lớn nhất là '\uffff' (hoặc 65,535)..</w:t>
      </w:r>
    </w:p>
    <w:p w14:paraId="249DD476" w14:textId="77777777" w:rsidR="000E34B6" w:rsidRPr="00B66C95" w:rsidRDefault="000E34B6" w:rsidP="00B66C95">
      <w:pPr>
        <w:pStyle w:val="NormalWeb"/>
        <w:numPr>
          <w:ilvl w:val="0"/>
          <w:numId w:val="13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char nam ='T'</w:t>
      </w:r>
    </w:p>
    <w:p w14:paraId="55EC76E7" w14:textId="77777777" w:rsidR="000E34B6" w:rsidRPr="00B66C95" w:rsidRDefault="000E34B6" w:rsidP="00B66C95">
      <w:pPr>
        <w:pStyle w:val="Heading4"/>
        <w:jc w:val="both"/>
        <w:rPr>
          <w:rFonts w:cs="Roboto Slab"/>
          <w:lang w:val="pt-BR"/>
        </w:rPr>
      </w:pPr>
      <w:r w:rsidRPr="00B66C95">
        <w:rPr>
          <w:rFonts w:cs="Roboto Slab"/>
          <w:lang w:val="pt-BR"/>
        </w:rPr>
        <w:t>Tại sao Java sử dụng Unicode?</w:t>
      </w:r>
    </w:p>
    <w:p w14:paraId="6B9A530F"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lang w:val="pt-BR"/>
        </w:rPr>
        <w:t xml:space="preserve">Trước Unicode, có nhiều chuẩn ngôn ngữ như ASCII, ISO 8859-1, KOI-8, GB18030, … </w:t>
      </w:r>
      <w:r w:rsidRPr="00B66C95">
        <w:rPr>
          <w:rFonts w:ascii="Roboto Slab" w:hAnsi="Roboto Slab" w:cs="Roboto Slab"/>
          <w:color w:val="000000"/>
        </w:rPr>
        <w:t>Điều này gây là hai vấn đề sau:</w:t>
      </w:r>
    </w:p>
    <w:p w14:paraId="1A7149CF" w14:textId="77777777" w:rsidR="000E34B6" w:rsidRPr="00B66C95" w:rsidRDefault="000E34B6" w:rsidP="00B66C95">
      <w:pPr>
        <w:pStyle w:val="NormalWeb"/>
        <w:numPr>
          <w:ilvl w:val="0"/>
          <w:numId w:val="132"/>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Một giá trị code cụ thể tương ứng với các chữ cái khác nhau trong các chuẩn ngôn ngữ đa dạng.</w:t>
      </w:r>
    </w:p>
    <w:p w14:paraId="07293849" w14:textId="77777777" w:rsidR="000E34B6" w:rsidRPr="00B66C95" w:rsidRDefault="000E34B6" w:rsidP="00B66C95">
      <w:pPr>
        <w:pStyle w:val="NormalWeb"/>
        <w:numPr>
          <w:ilvl w:val="0"/>
          <w:numId w:val="132"/>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lastRenderedPageBreak/>
        <w:t>Mã hóa cho các ngôn ngữ với các tập ký tự lớn có độ dài biến đổi. Một số ký tự chung được mã hóa thành các byte đơn, một số khác cần hai hoặc nhiều byte.</w:t>
      </w:r>
    </w:p>
    <w:p w14:paraId="5360F0D5"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Để xử lý các vấn đề này, một chuẩn ngôn ngữ mới được phát triển, đó là Unicode. Trong Unicode, ký tự giữ 2 byte, vì thế Java cũng sử dụng 2 byte cho các ký tự.</w:t>
      </w:r>
    </w:p>
    <w:p w14:paraId="4903EA94" w14:textId="77777777" w:rsidR="000E34B6" w:rsidRPr="00B66C95" w:rsidRDefault="000E34B6" w:rsidP="00B66C95">
      <w:pPr>
        <w:pStyle w:val="Heading3"/>
        <w:jc w:val="both"/>
        <w:rPr>
          <w:rFonts w:cs="Roboto Slab"/>
        </w:rPr>
      </w:pPr>
      <w:r w:rsidRPr="00B66C95">
        <w:rPr>
          <w:rFonts w:cs="Roboto Slab"/>
        </w:rPr>
        <w:t>Kiểu dữ liệu byte:</w:t>
      </w:r>
    </w:p>
    <w:p w14:paraId="364B0961" w14:textId="77777777" w:rsidR="000E34B6" w:rsidRPr="00B66C95" w:rsidRDefault="000E34B6" w:rsidP="00B66C95">
      <w:pPr>
        <w:pStyle w:val="NormalWeb"/>
        <w:numPr>
          <w:ilvl w:val="0"/>
          <w:numId w:val="133"/>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kiểu số nguyên có kích thước một byte (8 bit)</w:t>
      </w:r>
    </w:p>
    <w:p w14:paraId="77B3B15E" w14:textId="77777777" w:rsidR="000E34B6" w:rsidRPr="00B66C95" w:rsidRDefault="000E34B6" w:rsidP="00B66C95">
      <w:pPr>
        <w:pStyle w:val="NormalWeb"/>
        <w:numPr>
          <w:ilvl w:val="0"/>
          <w:numId w:val="133"/>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nhỏ nhất là -128 (-2^7) và giá trị lớn nhất là 127. (2^7 -1)</w:t>
      </w:r>
    </w:p>
    <w:p w14:paraId="43A848E7" w14:textId="77777777" w:rsidR="000E34B6" w:rsidRPr="00B66C95" w:rsidRDefault="000E34B6" w:rsidP="00B66C95">
      <w:pPr>
        <w:pStyle w:val="NormalWeb"/>
        <w:numPr>
          <w:ilvl w:val="0"/>
          <w:numId w:val="133"/>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0</w:t>
      </w:r>
    </w:p>
    <w:p w14:paraId="2A01932C" w14:textId="77777777" w:rsidR="000E34B6" w:rsidRPr="00B66C95" w:rsidRDefault="000E34B6" w:rsidP="00B66C95">
      <w:pPr>
        <w:pStyle w:val="NormalWeb"/>
        <w:numPr>
          <w:ilvl w:val="0"/>
          <w:numId w:val="133"/>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dữ liệu byte được sử dụng để lưu giữ khoảng trống trong các mảng lớn, chủ yếu là các số nguyên.</w:t>
      </w:r>
    </w:p>
    <w:p w14:paraId="1977BCE1" w14:textId="77777777" w:rsidR="000E34B6" w:rsidRPr="00B66C95" w:rsidRDefault="000E34B6" w:rsidP="00B66C95">
      <w:pPr>
        <w:pStyle w:val="NormalWeb"/>
        <w:numPr>
          <w:ilvl w:val="0"/>
          <w:numId w:val="133"/>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byte x = 20 , byte y = -10</w:t>
      </w:r>
    </w:p>
    <w:p w14:paraId="2195B891" w14:textId="77777777" w:rsidR="000E34B6" w:rsidRPr="00B66C95" w:rsidRDefault="000E34B6" w:rsidP="00B66C95">
      <w:pPr>
        <w:pStyle w:val="Heading3"/>
        <w:jc w:val="both"/>
        <w:rPr>
          <w:rFonts w:cs="Roboto Slab"/>
        </w:rPr>
      </w:pPr>
      <w:r w:rsidRPr="00B66C95">
        <w:rPr>
          <w:rFonts w:cs="Roboto Slab"/>
        </w:rPr>
        <w:t>Kiểu dữ liệu short:</w:t>
      </w:r>
    </w:p>
    <w:p w14:paraId="07D64854" w14:textId="77777777" w:rsidR="000E34B6" w:rsidRPr="00B66C95" w:rsidRDefault="000E34B6" w:rsidP="00B66C95">
      <w:pPr>
        <w:pStyle w:val="NormalWeb"/>
        <w:numPr>
          <w:ilvl w:val="0"/>
          <w:numId w:val="134"/>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có kiểu số nguyên, kích cỡ 2 byte (16 bit).</w:t>
      </w:r>
    </w:p>
    <w:p w14:paraId="42A17417" w14:textId="77777777" w:rsidR="000E34B6" w:rsidRPr="00B66C95" w:rsidRDefault="000E34B6" w:rsidP="00B66C95">
      <w:pPr>
        <w:pStyle w:val="NormalWeb"/>
        <w:numPr>
          <w:ilvl w:val="0"/>
          <w:numId w:val="134"/>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nhỏ nhất là -32,768 (-2^15) và giá trị lớn nhất là 32,767 (2^15 -1).</w:t>
      </w:r>
    </w:p>
    <w:p w14:paraId="46EF6B53" w14:textId="77777777" w:rsidR="000E34B6" w:rsidRPr="00B66C95" w:rsidRDefault="000E34B6" w:rsidP="00B66C95">
      <w:pPr>
        <w:pStyle w:val="NormalWeb"/>
        <w:numPr>
          <w:ilvl w:val="0"/>
          <w:numId w:val="134"/>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dữ liệu short cũng có thể được sử dụng để lưu bộ nhớ như kiểu dữ liệu byte.</w:t>
      </w:r>
    </w:p>
    <w:p w14:paraId="69F5283D" w14:textId="77777777" w:rsidR="000E34B6" w:rsidRPr="00B66C95" w:rsidRDefault="000E34B6" w:rsidP="00B66C95">
      <w:pPr>
        <w:pStyle w:val="NormalWeb"/>
        <w:numPr>
          <w:ilvl w:val="0"/>
          <w:numId w:val="134"/>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0.</w:t>
      </w:r>
    </w:p>
    <w:p w14:paraId="7D15AB3C" w14:textId="77777777" w:rsidR="000E34B6" w:rsidRPr="00B66C95" w:rsidRDefault="000E34B6" w:rsidP="00B66C95">
      <w:pPr>
        <w:pStyle w:val="NormalWeb"/>
        <w:numPr>
          <w:ilvl w:val="0"/>
          <w:numId w:val="134"/>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short t = 50, short z = -10</w:t>
      </w:r>
    </w:p>
    <w:p w14:paraId="43571F66" w14:textId="77777777" w:rsidR="000E34B6" w:rsidRPr="00B66C95" w:rsidRDefault="000E34B6" w:rsidP="00B66C95">
      <w:pPr>
        <w:pStyle w:val="Heading3"/>
        <w:jc w:val="both"/>
        <w:rPr>
          <w:rFonts w:cs="Roboto Slab"/>
        </w:rPr>
      </w:pPr>
      <w:r w:rsidRPr="00B66C95">
        <w:rPr>
          <w:rFonts w:cs="Roboto Slab"/>
        </w:rPr>
        <w:t>int:</w:t>
      </w:r>
    </w:p>
    <w:p w14:paraId="005C569D" w14:textId="77777777" w:rsidR="000E34B6" w:rsidRPr="00B66C95" w:rsidRDefault="000E34B6" w:rsidP="00B66C95">
      <w:pPr>
        <w:pStyle w:val="NormalWeb"/>
        <w:numPr>
          <w:ilvl w:val="0"/>
          <w:numId w:val="135"/>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có kiểu số nguyên, kích cỡ 4 byte (32 bit).</w:t>
      </w:r>
    </w:p>
    <w:p w14:paraId="71736E3E" w14:textId="77777777" w:rsidR="000E34B6" w:rsidRPr="00B66C95" w:rsidRDefault="000E34B6" w:rsidP="00B66C95">
      <w:pPr>
        <w:pStyle w:val="NormalWeb"/>
        <w:numPr>
          <w:ilvl w:val="0"/>
          <w:numId w:val="135"/>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nhỏ nhất là - 2,147,483,648.(-2^31) và giá trị lớn nhất là 2,147,483,647 (2^31 -1)</w:t>
      </w:r>
    </w:p>
    <w:p w14:paraId="74593CFA" w14:textId="77777777" w:rsidR="000E34B6" w:rsidRPr="00B66C95" w:rsidRDefault="000E34B6" w:rsidP="00B66C95">
      <w:pPr>
        <w:pStyle w:val="NormalWeb"/>
        <w:numPr>
          <w:ilvl w:val="0"/>
          <w:numId w:val="135"/>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Nói chung, int được sử dụng như là kiểu dữ liệu mặc định cho các giá trị nguyên.</w:t>
      </w:r>
    </w:p>
    <w:p w14:paraId="1E85462C" w14:textId="77777777" w:rsidR="000E34B6" w:rsidRPr="00B66C95" w:rsidRDefault="000E34B6" w:rsidP="00B66C95">
      <w:pPr>
        <w:pStyle w:val="NormalWeb"/>
        <w:numPr>
          <w:ilvl w:val="0"/>
          <w:numId w:val="135"/>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0.</w:t>
      </w:r>
    </w:p>
    <w:p w14:paraId="79E1C97E" w14:textId="77777777" w:rsidR="000E34B6" w:rsidRPr="00B66C95" w:rsidRDefault="000E34B6" w:rsidP="00B66C95">
      <w:pPr>
        <w:pStyle w:val="NormalWeb"/>
        <w:numPr>
          <w:ilvl w:val="0"/>
          <w:numId w:val="135"/>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int a = 5, int b = -50</w:t>
      </w:r>
    </w:p>
    <w:p w14:paraId="65FBD9DC" w14:textId="77777777" w:rsidR="000E34B6" w:rsidRPr="00B66C95" w:rsidRDefault="000E34B6" w:rsidP="00B66C95">
      <w:pPr>
        <w:pStyle w:val="Heading3"/>
        <w:jc w:val="both"/>
        <w:rPr>
          <w:rFonts w:cs="Roboto Slab"/>
        </w:rPr>
      </w:pPr>
      <w:r w:rsidRPr="00B66C95">
        <w:rPr>
          <w:rFonts w:cs="Roboto Slab"/>
        </w:rPr>
        <w:t>long:</w:t>
      </w:r>
    </w:p>
    <w:p w14:paraId="09E1CD21" w14:textId="77777777" w:rsidR="000E34B6" w:rsidRPr="00B66C95" w:rsidRDefault="000E34B6" w:rsidP="00B66C95">
      <w:pPr>
        <w:pStyle w:val="NormalWeb"/>
        <w:numPr>
          <w:ilvl w:val="0"/>
          <w:numId w:val="136"/>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có kiểu số nguyên có kích thước lên đến 8 byte.</w:t>
      </w:r>
    </w:p>
    <w:p w14:paraId="3687164C" w14:textId="77777777" w:rsidR="000E34B6" w:rsidRPr="00B66C95" w:rsidRDefault="000E34B6" w:rsidP="00B66C95">
      <w:pPr>
        <w:pStyle w:val="NormalWeb"/>
        <w:numPr>
          <w:ilvl w:val="0"/>
          <w:numId w:val="136"/>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nhỏ nhất là -9,223,372,036,854,775,808.(-2^63) và lớn nhất là 9,223,372,036,854,775,807. (2^63 -1)</w:t>
      </w:r>
    </w:p>
    <w:p w14:paraId="776F3AFF" w14:textId="77777777" w:rsidR="000E34B6" w:rsidRPr="00B66C95" w:rsidRDefault="000E34B6" w:rsidP="00B66C95">
      <w:pPr>
        <w:pStyle w:val="NormalWeb"/>
        <w:numPr>
          <w:ilvl w:val="0"/>
          <w:numId w:val="136"/>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này được sử dụng khi cần một dải giá trị rộng hơn int.</w:t>
      </w:r>
    </w:p>
    <w:p w14:paraId="01373D3B" w14:textId="77777777" w:rsidR="000E34B6" w:rsidRPr="00B66C95" w:rsidRDefault="000E34B6" w:rsidP="00B66C95">
      <w:pPr>
        <w:pStyle w:val="NormalWeb"/>
        <w:numPr>
          <w:ilvl w:val="0"/>
          <w:numId w:val="136"/>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lastRenderedPageBreak/>
        <w:t>Giá trị mặc định là 0L.</w:t>
      </w:r>
    </w:p>
    <w:p w14:paraId="3F34A5D3" w14:textId="77777777" w:rsidR="000E34B6" w:rsidRPr="00B66C95" w:rsidRDefault="000E34B6" w:rsidP="00B66C95">
      <w:pPr>
        <w:pStyle w:val="NormalWeb"/>
        <w:numPr>
          <w:ilvl w:val="0"/>
          <w:numId w:val="136"/>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long a = 100000L, int b = -200000L</w:t>
      </w:r>
    </w:p>
    <w:p w14:paraId="61CA5BA1" w14:textId="77777777" w:rsidR="000E34B6" w:rsidRPr="00B66C95" w:rsidRDefault="000E34B6" w:rsidP="00B66C95">
      <w:pPr>
        <w:pStyle w:val="Heading3"/>
        <w:jc w:val="both"/>
        <w:rPr>
          <w:rFonts w:cs="Roboto Slab"/>
        </w:rPr>
      </w:pPr>
      <w:r w:rsidRPr="00B66C95">
        <w:rPr>
          <w:rFonts w:cs="Roboto Slab"/>
        </w:rPr>
        <w:t>float:</w:t>
      </w:r>
    </w:p>
    <w:p w14:paraId="2B2A1BD6" w14:textId="77777777" w:rsidR="000E34B6" w:rsidRPr="00B66C95" w:rsidRDefault="000E34B6" w:rsidP="00B66C95">
      <w:pPr>
        <w:pStyle w:val="NormalWeb"/>
        <w:numPr>
          <w:ilvl w:val="0"/>
          <w:numId w:val="137"/>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có kiểu số thực, kích cỡ 4 byte (32 bit)</w:t>
      </w:r>
    </w:p>
    <w:p w14:paraId="097AAD3F" w14:textId="77777777" w:rsidR="000E34B6" w:rsidRPr="00B66C95" w:rsidRDefault="000E34B6" w:rsidP="00B66C95">
      <w:pPr>
        <w:pStyle w:val="NormalWeb"/>
        <w:numPr>
          <w:ilvl w:val="0"/>
          <w:numId w:val="137"/>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Float được sử dụng chủ yếu để lưu bộ nhớ trong các mảng rộng hơn các số thực dấu chấm động.</w:t>
      </w:r>
    </w:p>
    <w:p w14:paraId="42550ED2" w14:textId="77777777" w:rsidR="000E34B6" w:rsidRPr="00B66C95" w:rsidRDefault="000E34B6" w:rsidP="00B66C95">
      <w:pPr>
        <w:pStyle w:val="NormalWeb"/>
        <w:numPr>
          <w:ilvl w:val="0"/>
          <w:numId w:val="137"/>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0.0f.</w:t>
      </w:r>
    </w:p>
    <w:p w14:paraId="54266C53" w14:textId="77777777" w:rsidR="000E34B6" w:rsidRPr="00B66C95" w:rsidRDefault="000E34B6" w:rsidP="00B66C95">
      <w:pPr>
        <w:pStyle w:val="NormalWeb"/>
        <w:numPr>
          <w:ilvl w:val="0"/>
          <w:numId w:val="137"/>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Float không bao giờ được sử dụng cho các giá trị chính xác như currency.</w:t>
      </w:r>
    </w:p>
    <w:p w14:paraId="6116846B" w14:textId="77777777" w:rsidR="000E34B6" w:rsidRPr="00B66C95" w:rsidRDefault="000E34B6" w:rsidP="00B66C95">
      <w:pPr>
        <w:pStyle w:val="NormalWeb"/>
        <w:numPr>
          <w:ilvl w:val="0"/>
          <w:numId w:val="137"/>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float usd = 22.5f</w:t>
      </w:r>
    </w:p>
    <w:p w14:paraId="37E2D5A9" w14:textId="77777777" w:rsidR="000E34B6" w:rsidRPr="00B66C95" w:rsidRDefault="000E34B6" w:rsidP="00B66C95">
      <w:pPr>
        <w:pStyle w:val="Heading3"/>
        <w:jc w:val="both"/>
        <w:rPr>
          <w:rFonts w:cs="Roboto Slab"/>
        </w:rPr>
      </w:pPr>
      <w:r w:rsidRPr="00B66C95">
        <w:rPr>
          <w:rFonts w:cs="Roboto Slab"/>
        </w:rPr>
        <w:t>double:</w:t>
      </w:r>
    </w:p>
    <w:p w14:paraId="142B979A" w14:textId="77777777" w:rsidR="000E34B6" w:rsidRPr="00B66C95" w:rsidRDefault="000E34B6" w:rsidP="00B66C95">
      <w:pPr>
        <w:pStyle w:val="NormalWeb"/>
        <w:numPr>
          <w:ilvl w:val="0"/>
          <w:numId w:val="138"/>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dữ liệu double được sử dụng để lưu dữ liệu có kiểu số thực có kích thước lên đến 8 byte</w:t>
      </w:r>
    </w:p>
    <w:p w14:paraId="6763B54D" w14:textId="77777777" w:rsidR="000E34B6" w:rsidRPr="00B66C95" w:rsidRDefault="000E34B6" w:rsidP="00B66C95">
      <w:pPr>
        <w:pStyle w:val="NormalWeb"/>
        <w:numPr>
          <w:ilvl w:val="0"/>
          <w:numId w:val="138"/>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Nói chung, kiểu dữ liệu này được sử dụng như là kiểu mặc định cho các giá trị decimal.</w:t>
      </w:r>
    </w:p>
    <w:p w14:paraId="772F3A50" w14:textId="77777777" w:rsidR="000E34B6" w:rsidRPr="00B66C95" w:rsidRDefault="000E34B6" w:rsidP="00B66C95">
      <w:pPr>
        <w:pStyle w:val="NormalWeb"/>
        <w:numPr>
          <w:ilvl w:val="0"/>
          <w:numId w:val="138"/>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Kiểu double không bao giờ được sử dụng cho các giá trị chính xác như currency.</w:t>
      </w:r>
    </w:p>
    <w:p w14:paraId="69DD0C1E" w14:textId="77777777" w:rsidR="000E34B6" w:rsidRPr="00B66C95" w:rsidRDefault="000E34B6" w:rsidP="00B66C95">
      <w:pPr>
        <w:pStyle w:val="NormalWeb"/>
        <w:numPr>
          <w:ilvl w:val="0"/>
          <w:numId w:val="138"/>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0.0d.</w:t>
      </w:r>
    </w:p>
    <w:p w14:paraId="6026BAE1" w14:textId="77777777" w:rsidR="000E34B6" w:rsidRPr="00B66C95" w:rsidRDefault="000E34B6" w:rsidP="00B66C95">
      <w:pPr>
        <w:pStyle w:val="NormalWeb"/>
        <w:numPr>
          <w:ilvl w:val="0"/>
          <w:numId w:val="138"/>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double ct = 676.7</w:t>
      </w:r>
    </w:p>
    <w:p w14:paraId="48DC3DBA" w14:textId="77777777" w:rsidR="000E34B6" w:rsidRPr="00B66C95" w:rsidRDefault="000E34B6" w:rsidP="00B66C95">
      <w:pPr>
        <w:pStyle w:val="Heading3"/>
        <w:jc w:val="both"/>
        <w:rPr>
          <w:rFonts w:cs="Roboto Slab"/>
        </w:rPr>
      </w:pPr>
      <w:r w:rsidRPr="00B66C95">
        <w:rPr>
          <w:rFonts w:cs="Roboto Slab"/>
        </w:rPr>
        <w:t>boolean:</w:t>
      </w:r>
    </w:p>
    <w:p w14:paraId="4438E94E" w14:textId="77777777" w:rsidR="000E34B6" w:rsidRPr="00B66C95" w:rsidRDefault="000E34B6" w:rsidP="00B66C95">
      <w:pPr>
        <w:pStyle w:val="NormalWeb"/>
        <w:numPr>
          <w:ilvl w:val="0"/>
          <w:numId w:val="139"/>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Độ lớn chỉ có 1 bit</w:t>
      </w:r>
    </w:p>
    <w:p w14:paraId="565B1BEB" w14:textId="77777777" w:rsidR="000E34B6" w:rsidRPr="00B66C95" w:rsidRDefault="000E34B6" w:rsidP="00B66C95">
      <w:pPr>
        <w:pStyle w:val="NormalWeb"/>
        <w:numPr>
          <w:ilvl w:val="0"/>
          <w:numId w:val="139"/>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Dùng để lưu dữ liệu chỉ có hai trạng thái true hoặc false</w:t>
      </w:r>
    </w:p>
    <w:p w14:paraId="004AE443" w14:textId="77777777" w:rsidR="000E34B6" w:rsidRPr="00B66C95" w:rsidRDefault="000E34B6" w:rsidP="00B66C95">
      <w:pPr>
        <w:pStyle w:val="NormalWeb"/>
        <w:numPr>
          <w:ilvl w:val="0"/>
          <w:numId w:val="139"/>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là false.</w:t>
      </w:r>
    </w:p>
    <w:p w14:paraId="5423824E" w14:textId="77777777" w:rsidR="000E34B6" w:rsidRPr="00B66C95" w:rsidRDefault="000E34B6" w:rsidP="00B66C95">
      <w:pPr>
        <w:pStyle w:val="NormalWeb"/>
        <w:numPr>
          <w:ilvl w:val="0"/>
          <w:numId w:val="139"/>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boolean switch1 = true</w:t>
      </w:r>
    </w:p>
    <w:p w14:paraId="714ACB5E" w14:textId="77777777" w:rsidR="000E34B6" w:rsidRPr="00B66C95" w:rsidRDefault="000E34B6" w:rsidP="00B66C95">
      <w:pPr>
        <w:pStyle w:val="Heading3"/>
        <w:jc w:val="both"/>
        <w:rPr>
          <w:rFonts w:cs="Roboto Slab"/>
        </w:rPr>
      </w:pPr>
      <w:r w:rsidRPr="00B66C95">
        <w:rPr>
          <w:rFonts w:cs="Roboto Slab"/>
        </w:rPr>
        <w:t>Kiểu dữ liệu Object trong Java</w:t>
      </w:r>
    </w:p>
    <w:p w14:paraId="5D68C5FD" w14:textId="77777777" w:rsidR="000E34B6" w:rsidRPr="00B66C95" w:rsidRDefault="000E34B6" w:rsidP="00B66C95">
      <w:pPr>
        <w:pStyle w:val="NormalWeb"/>
        <w:numPr>
          <w:ilvl w:val="0"/>
          <w:numId w:val="14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Các biến đối tượng được tạo bởi sử dụng các constructor đã được định nghĩa của các lớp. Chúng được sử dụng để truy cập các đối tượng. Những biến này được khai báo ở kiểu cụ thể mà không thể thay đổi. Ví dụ: Employee, Puppy, …</w:t>
      </w:r>
    </w:p>
    <w:p w14:paraId="17806A08" w14:textId="77777777" w:rsidR="000E34B6" w:rsidRPr="00B66C95" w:rsidRDefault="000E34B6" w:rsidP="00B66C95">
      <w:pPr>
        <w:pStyle w:val="NormalWeb"/>
        <w:numPr>
          <w:ilvl w:val="0"/>
          <w:numId w:val="14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Giá trị mặc định của bất kỳ biến đối tượng nào là null</w:t>
      </w:r>
    </w:p>
    <w:p w14:paraId="347076B2" w14:textId="77777777" w:rsidR="000E34B6" w:rsidRPr="00B66C95" w:rsidRDefault="000E34B6" w:rsidP="00B66C95">
      <w:pPr>
        <w:pStyle w:val="NormalWeb"/>
        <w:numPr>
          <w:ilvl w:val="0"/>
          <w:numId w:val="14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lastRenderedPageBreak/>
        <w:t>Một biến đối tượng có thể được sử dụng để tham chiếu tới bất kỳ đối tượng nào trong kiểu được khai báo hoặc bất kỳ kiểu tương thích nào.</w:t>
      </w:r>
    </w:p>
    <w:p w14:paraId="59865092" w14:textId="77777777" w:rsidR="000E34B6" w:rsidRPr="00B66C95" w:rsidRDefault="000E34B6" w:rsidP="00B66C95">
      <w:pPr>
        <w:pStyle w:val="NormalWeb"/>
        <w:numPr>
          <w:ilvl w:val="0"/>
          <w:numId w:val="140"/>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Ví dụ: Animal animal = new Animal("giraffe");</w:t>
      </w:r>
    </w:p>
    <w:p w14:paraId="10CDDCF0" w14:textId="77777777" w:rsidR="000E34B6" w:rsidRPr="00B66C95" w:rsidRDefault="000E34B6" w:rsidP="00B66C95">
      <w:pPr>
        <w:pStyle w:val="Heading3"/>
        <w:jc w:val="both"/>
        <w:rPr>
          <w:rFonts w:cs="Roboto Slab"/>
        </w:rPr>
      </w:pPr>
      <w:r w:rsidRPr="00B66C95">
        <w:rPr>
          <w:rFonts w:cs="Roboto Slab"/>
        </w:rPr>
        <w:t>Literal trong Java</w:t>
      </w:r>
    </w:p>
    <w:p w14:paraId="44A1AC3E"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Một Literal hay một hằng là một code nguồn biểu diễn một giá trị cố định. Chúng được biểu diễn một cách trực tiếp trong code mà không cần kỹ thuật tính toán nào.</w:t>
      </w:r>
    </w:p>
    <w:p w14:paraId="0959A430"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lang w:val="pt-BR"/>
        </w:rPr>
      </w:pPr>
      <w:r w:rsidRPr="00B66C95">
        <w:rPr>
          <w:rFonts w:ascii="Roboto Slab" w:hAnsi="Roboto Slab" w:cs="Roboto Slab"/>
          <w:color w:val="000000"/>
        </w:rPr>
        <w:t xml:space="preserve">Các literal có thể được gán tới bất kỳ kiểu biến gốc nào. </w:t>
      </w:r>
      <w:r w:rsidRPr="00B66C95">
        <w:rPr>
          <w:rFonts w:ascii="Roboto Slab" w:hAnsi="Roboto Slab" w:cs="Roboto Slab"/>
          <w:color w:val="000000"/>
          <w:lang w:val="pt-BR"/>
        </w:rPr>
        <w:t>Ví dụ:</w:t>
      </w:r>
    </w:p>
    <w:p w14:paraId="4EFC7ADC"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B66C95">
        <w:rPr>
          <w:rStyle w:val="kwd"/>
          <w:rFonts w:ascii="Roboto Slab" w:eastAsiaTheme="majorEastAsia" w:hAnsi="Roboto Slab" w:cs="Roboto Slab"/>
          <w:color w:val="000088"/>
          <w:sz w:val="24"/>
          <w:szCs w:val="24"/>
          <w:lang w:val="pt-BR"/>
        </w:rPr>
        <w:t>byte</w:t>
      </w:r>
      <w:r w:rsidRPr="00B66C95">
        <w:rPr>
          <w:rStyle w:val="pln"/>
          <w:rFonts w:ascii="Roboto Slab" w:hAnsi="Roboto Slab" w:cs="Roboto Slab"/>
          <w:color w:val="333333"/>
          <w:sz w:val="24"/>
          <w:szCs w:val="24"/>
          <w:lang w:val="pt-BR"/>
        </w:rPr>
        <w:t xml:space="preserve"> a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12</w:t>
      </w:r>
      <w:r w:rsidRPr="00B66C95">
        <w:rPr>
          <w:rStyle w:val="pun"/>
          <w:rFonts w:ascii="Roboto Slab" w:hAnsi="Roboto Slab" w:cs="Roboto Slab"/>
          <w:color w:val="666600"/>
          <w:sz w:val="24"/>
          <w:szCs w:val="24"/>
          <w:lang w:val="pt-BR"/>
        </w:rPr>
        <w:t>;</w:t>
      </w:r>
    </w:p>
    <w:p w14:paraId="47023751"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B66C95">
        <w:rPr>
          <w:rStyle w:val="kwd"/>
          <w:rFonts w:ascii="Roboto Slab" w:eastAsiaTheme="majorEastAsia" w:hAnsi="Roboto Slab" w:cs="Roboto Slab"/>
          <w:color w:val="000088"/>
          <w:sz w:val="24"/>
          <w:szCs w:val="24"/>
          <w:lang w:val="pt-BR"/>
        </w:rPr>
        <w:t>char</w:t>
      </w:r>
      <w:r w:rsidRPr="00B66C95">
        <w:rPr>
          <w:rStyle w:val="pln"/>
          <w:rFonts w:ascii="Roboto Slab" w:hAnsi="Roboto Slab" w:cs="Roboto Slab"/>
          <w:color w:val="333333"/>
          <w:sz w:val="24"/>
          <w:szCs w:val="24"/>
          <w:lang w:val="pt-BR"/>
        </w:rPr>
        <w:t xml:space="preserve"> a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str"/>
          <w:rFonts w:ascii="Roboto Slab" w:hAnsi="Roboto Slab" w:cs="Roboto Slab"/>
          <w:color w:val="008800"/>
          <w:sz w:val="24"/>
          <w:szCs w:val="24"/>
          <w:lang w:val="pt-BR"/>
        </w:rPr>
        <w:t>'CAT'</w:t>
      </w:r>
    </w:p>
    <w:p w14:paraId="3B10FFC2"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lang w:val="pt-BR"/>
        </w:rPr>
      </w:pPr>
      <w:r w:rsidRPr="00B66C95">
        <w:rPr>
          <w:rFonts w:ascii="Roboto Slab" w:hAnsi="Roboto Slab" w:cs="Roboto Slab"/>
          <w:color w:val="000000"/>
          <w:lang w:val="pt-BR"/>
        </w:rPr>
        <w:t>byte, int, long, và short có thể được biểu diễn trong hệ thập phân (cơ số 10), hệ thập lục phân (cơ số 16), hoặc hệ bát phân (cơ số 8).</w:t>
      </w:r>
    </w:p>
    <w:p w14:paraId="16308D72"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lang w:val="pt-BR"/>
        </w:rPr>
      </w:pPr>
      <w:r w:rsidRPr="00B66C95">
        <w:rPr>
          <w:rFonts w:ascii="Roboto Slab" w:hAnsi="Roboto Slab" w:cs="Roboto Slab"/>
          <w:color w:val="000000"/>
          <w:lang w:val="pt-BR"/>
        </w:rPr>
        <w:t>Tiền tố 0 được sử dụng để chỉ hệ bát phân, và tiền tố 0x chỉ dẫn hệ cơ số 16 khi sử dụng những hệ cơ số này cho các literal. Ví dụ:</w:t>
      </w:r>
    </w:p>
    <w:p w14:paraId="5FAF0B54"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B66C95">
        <w:rPr>
          <w:rStyle w:val="kwd"/>
          <w:rFonts w:ascii="Roboto Slab" w:eastAsiaTheme="majorEastAsia" w:hAnsi="Roboto Slab" w:cs="Roboto Slab"/>
          <w:color w:val="000088"/>
          <w:sz w:val="24"/>
          <w:szCs w:val="24"/>
          <w:lang w:val="pt-BR"/>
        </w:rPr>
        <w:t>int</w:t>
      </w:r>
      <w:r w:rsidRPr="00B66C95">
        <w:rPr>
          <w:rStyle w:val="pln"/>
          <w:rFonts w:ascii="Roboto Slab" w:hAnsi="Roboto Slab" w:cs="Roboto Slab"/>
          <w:color w:val="333333"/>
          <w:sz w:val="24"/>
          <w:szCs w:val="24"/>
          <w:lang w:val="pt-BR"/>
        </w:rPr>
        <w:t xml:space="preserve"> </w:t>
      </w:r>
      <w:r w:rsidRPr="00B66C95">
        <w:rPr>
          <w:rStyle w:val="kwd"/>
          <w:rFonts w:ascii="Roboto Slab" w:eastAsiaTheme="majorEastAsia" w:hAnsi="Roboto Slab" w:cs="Roboto Slab"/>
          <w:color w:val="000088"/>
          <w:sz w:val="24"/>
          <w:szCs w:val="24"/>
          <w:lang w:val="pt-BR"/>
        </w:rPr>
        <w:t>decimal</w:t>
      </w:r>
      <w:r w:rsidRPr="00B66C95">
        <w:rPr>
          <w:rStyle w:val="pln"/>
          <w:rFonts w:ascii="Roboto Slab" w:hAnsi="Roboto Slab" w:cs="Roboto Slab"/>
          <w:color w:val="333333"/>
          <w:sz w:val="24"/>
          <w:szCs w:val="24"/>
          <w:lang w:val="pt-BR"/>
        </w:rPr>
        <w:t xml:space="preserve">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100</w:t>
      </w:r>
      <w:r w:rsidRPr="00B66C95">
        <w:rPr>
          <w:rStyle w:val="pun"/>
          <w:rFonts w:ascii="Roboto Slab" w:hAnsi="Roboto Slab" w:cs="Roboto Slab"/>
          <w:color w:val="666600"/>
          <w:sz w:val="24"/>
          <w:szCs w:val="24"/>
          <w:lang w:val="pt-BR"/>
        </w:rPr>
        <w:t>;</w:t>
      </w:r>
    </w:p>
    <w:p w14:paraId="59528934"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B66C95">
        <w:rPr>
          <w:rStyle w:val="kwd"/>
          <w:rFonts w:ascii="Roboto Slab" w:eastAsiaTheme="majorEastAsia" w:hAnsi="Roboto Slab" w:cs="Roboto Slab"/>
          <w:color w:val="000088"/>
          <w:sz w:val="24"/>
          <w:szCs w:val="24"/>
          <w:lang w:val="pt-BR"/>
        </w:rPr>
        <w:t>int</w:t>
      </w:r>
      <w:r w:rsidRPr="00B66C95">
        <w:rPr>
          <w:rStyle w:val="pln"/>
          <w:rFonts w:ascii="Roboto Slab" w:hAnsi="Roboto Slab" w:cs="Roboto Slab"/>
          <w:color w:val="333333"/>
          <w:sz w:val="24"/>
          <w:szCs w:val="24"/>
          <w:lang w:val="pt-BR"/>
        </w:rPr>
        <w:t xml:space="preserve"> octal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0144</w:t>
      </w:r>
      <w:r w:rsidRPr="00B66C95">
        <w:rPr>
          <w:rStyle w:val="pun"/>
          <w:rFonts w:ascii="Roboto Slab" w:hAnsi="Roboto Slab" w:cs="Roboto Slab"/>
          <w:color w:val="666600"/>
          <w:sz w:val="24"/>
          <w:szCs w:val="24"/>
          <w:lang w:val="pt-BR"/>
        </w:rPr>
        <w:t>;</w:t>
      </w:r>
    </w:p>
    <w:p w14:paraId="4E667B1D"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B66C95">
        <w:rPr>
          <w:rStyle w:val="kwd"/>
          <w:rFonts w:ascii="Roboto Slab" w:eastAsiaTheme="majorEastAsia" w:hAnsi="Roboto Slab" w:cs="Roboto Slab"/>
          <w:color w:val="000088"/>
          <w:sz w:val="24"/>
          <w:szCs w:val="24"/>
          <w:lang w:val="pt-BR"/>
        </w:rPr>
        <w:t>int</w:t>
      </w:r>
      <w:r w:rsidRPr="00B66C95">
        <w:rPr>
          <w:rStyle w:val="pln"/>
          <w:rFonts w:ascii="Roboto Slab" w:hAnsi="Roboto Slab" w:cs="Roboto Slab"/>
          <w:color w:val="333333"/>
          <w:sz w:val="24"/>
          <w:szCs w:val="24"/>
          <w:lang w:val="pt-BR"/>
        </w:rPr>
        <w:t xml:space="preserve"> hexa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0x64</w:t>
      </w:r>
      <w:r w:rsidRPr="00B66C95">
        <w:rPr>
          <w:rStyle w:val="pun"/>
          <w:rFonts w:ascii="Roboto Slab" w:hAnsi="Roboto Slab" w:cs="Roboto Slab"/>
          <w:color w:val="666600"/>
          <w:sz w:val="24"/>
          <w:szCs w:val="24"/>
          <w:lang w:val="pt-BR"/>
        </w:rPr>
        <w:t>;</w:t>
      </w:r>
    </w:p>
    <w:p w14:paraId="4C8DDE9A"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lang w:val="pt-BR"/>
        </w:rPr>
        <w:t xml:space="preserve">String literal (hằng chuỗi) trong Java được xác định giống như trong hầu hết các ngôn ngữ khác bằng việc bao quanh một chuỗi ký tự liên tục trong trích dẫn kép. </w:t>
      </w:r>
      <w:r w:rsidRPr="00B66C95">
        <w:rPr>
          <w:rFonts w:ascii="Roboto Slab" w:hAnsi="Roboto Slab" w:cs="Roboto Slab"/>
          <w:color w:val="000000"/>
        </w:rPr>
        <w:t>Ví dụ về string literal:</w:t>
      </w:r>
    </w:p>
    <w:p w14:paraId="79A19654"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str"/>
          <w:rFonts w:ascii="Roboto Slab" w:hAnsi="Roboto Slab" w:cs="Roboto Slab"/>
          <w:color w:val="008800"/>
          <w:sz w:val="24"/>
          <w:szCs w:val="24"/>
        </w:rPr>
        <w:t>"Hello World"</w:t>
      </w:r>
    </w:p>
    <w:p w14:paraId="4711134B"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str"/>
          <w:rFonts w:ascii="Roboto Slab" w:hAnsi="Roboto Slab" w:cs="Roboto Slab"/>
          <w:color w:val="008800"/>
          <w:sz w:val="24"/>
          <w:szCs w:val="24"/>
        </w:rPr>
        <w:t>"Hai\ndong"</w:t>
      </w:r>
    </w:p>
    <w:p w14:paraId="751E0AF8"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str"/>
          <w:rFonts w:ascii="Roboto Slab" w:hAnsi="Roboto Slab" w:cs="Roboto Slab"/>
          <w:color w:val="008800"/>
          <w:sz w:val="24"/>
          <w:szCs w:val="24"/>
        </w:rPr>
        <w:t>"\"Day la trong trich dan\""</w:t>
      </w:r>
    </w:p>
    <w:p w14:paraId="1C97CD6C"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Các hằng chuỗi và hằng ký tự có thể chứa bất kỳ ký tự Unicode nào. Ví dụ:</w:t>
      </w:r>
    </w:p>
    <w:p w14:paraId="06B06F7F"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kwd"/>
          <w:rFonts w:ascii="Roboto Slab" w:eastAsiaTheme="majorEastAsia" w:hAnsi="Roboto Slab" w:cs="Roboto Slab"/>
          <w:color w:val="000088"/>
          <w:sz w:val="24"/>
          <w:szCs w:val="24"/>
        </w:rPr>
        <w:lastRenderedPageBreak/>
        <w:t>char</w:t>
      </w:r>
      <w:r w:rsidRPr="00B66C95">
        <w:rPr>
          <w:rStyle w:val="pln"/>
          <w:rFonts w:ascii="Roboto Slab" w:hAnsi="Roboto Slab" w:cs="Roboto Slab"/>
          <w:color w:val="333333"/>
          <w:sz w:val="24"/>
          <w:szCs w:val="24"/>
        </w:rPr>
        <w:t xml:space="preserve"> x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str"/>
          <w:rFonts w:ascii="Roboto Slab" w:hAnsi="Roboto Slab" w:cs="Roboto Slab"/>
          <w:color w:val="008800"/>
          <w:sz w:val="24"/>
          <w:szCs w:val="24"/>
        </w:rPr>
        <w:t>'\u0001'</w:t>
      </w:r>
      <w:r w:rsidRPr="00B66C95">
        <w:rPr>
          <w:rStyle w:val="pun"/>
          <w:rFonts w:ascii="Roboto Slab" w:hAnsi="Roboto Slab" w:cs="Roboto Slab"/>
          <w:color w:val="666600"/>
          <w:sz w:val="24"/>
          <w:szCs w:val="24"/>
        </w:rPr>
        <w:t>;</w:t>
      </w:r>
    </w:p>
    <w:p w14:paraId="39B204A6"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typ"/>
          <w:rFonts w:ascii="Roboto Slab" w:hAnsi="Roboto Slab" w:cs="Roboto Slab"/>
          <w:color w:val="7F0055"/>
          <w:sz w:val="24"/>
          <w:szCs w:val="24"/>
        </w:rPr>
        <w:t>String</w:t>
      </w:r>
      <w:r w:rsidRPr="00B66C95">
        <w:rPr>
          <w:rStyle w:val="pln"/>
          <w:rFonts w:ascii="Roboto Slab" w:hAnsi="Roboto Slab" w:cs="Roboto Slab"/>
          <w:color w:val="333333"/>
          <w:sz w:val="24"/>
          <w:szCs w:val="24"/>
        </w:rPr>
        <w:t xml:space="preserve"> y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str"/>
          <w:rFonts w:ascii="Roboto Slab" w:hAnsi="Roboto Slab" w:cs="Roboto Slab"/>
          <w:color w:val="008800"/>
          <w:sz w:val="24"/>
          <w:szCs w:val="24"/>
        </w:rPr>
        <w:t>"\u0001"</w:t>
      </w:r>
      <w:r w:rsidRPr="00B66C95">
        <w:rPr>
          <w:rStyle w:val="pun"/>
          <w:rFonts w:ascii="Roboto Slab" w:hAnsi="Roboto Slab" w:cs="Roboto Slab"/>
          <w:color w:val="666600"/>
          <w:sz w:val="24"/>
          <w:szCs w:val="24"/>
        </w:rPr>
        <w:t>;</w:t>
      </w:r>
    </w:p>
    <w:p w14:paraId="7D691FE7"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Ngôn ngữ Java hỗ trợ một số dãy thoát đặc biệt cho hằng chuỗi và hằng ký tự như sau: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8234"/>
      </w:tblGrid>
      <w:tr w:rsidR="000E34B6" w:rsidRPr="00B66C95" w14:paraId="472383CC" w14:textId="77777777" w:rsidTr="00B66C95">
        <w:trPr>
          <w:jc w:val="center"/>
        </w:trPr>
        <w:tc>
          <w:tcPr>
            <w:tcW w:w="0" w:type="auto"/>
            <w:shd w:val="clear" w:color="auto" w:fill="EEEEEE"/>
            <w:tcMar>
              <w:top w:w="120" w:type="dxa"/>
              <w:left w:w="120" w:type="dxa"/>
              <w:bottom w:w="120" w:type="dxa"/>
              <w:right w:w="120" w:type="dxa"/>
            </w:tcMar>
            <w:hideMark/>
          </w:tcPr>
          <w:p w14:paraId="44F9EBAF"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Ký hiệu</w:t>
            </w:r>
          </w:p>
        </w:tc>
        <w:tc>
          <w:tcPr>
            <w:tcW w:w="0" w:type="auto"/>
            <w:shd w:val="clear" w:color="auto" w:fill="EEEEEE"/>
            <w:tcMar>
              <w:top w:w="120" w:type="dxa"/>
              <w:left w:w="120" w:type="dxa"/>
              <w:bottom w:w="120" w:type="dxa"/>
              <w:right w:w="120" w:type="dxa"/>
            </w:tcMar>
            <w:hideMark/>
          </w:tcPr>
          <w:p w14:paraId="42D381B3"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Biểu diễn ký tự</w:t>
            </w:r>
          </w:p>
        </w:tc>
      </w:tr>
      <w:tr w:rsidR="000E34B6" w:rsidRPr="00B66C95" w14:paraId="7C68FC82" w14:textId="77777777" w:rsidTr="00B66C95">
        <w:trPr>
          <w:jc w:val="center"/>
        </w:trPr>
        <w:tc>
          <w:tcPr>
            <w:tcW w:w="0" w:type="auto"/>
            <w:shd w:val="clear" w:color="auto" w:fill="auto"/>
            <w:tcMar>
              <w:top w:w="120" w:type="dxa"/>
              <w:left w:w="120" w:type="dxa"/>
              <w:bottom w:w="120" w:type="dxa"/>
              <w:right w:w="120" w:type="dxa"/>
            </w:tcMar>
            <w:hideMark/>
          </w:tcPr>
          <w:p w14:paraId="388405CC"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\n</w:t>
            </w:r>
          </w:p>
        </w:tc>
        <w:tc>
          <w:tcPr>
            <w:tcW w:w="0" w:type="auto"/>
            <w:shd w:val="clear" w:color="auto" w:fill="auto"/>
            <w:tcMar>
              <w:top w:w="120" w:type="dxa"/>
              <w:left w:w="120" w:type="dxa"/>
              <w:bottom w:w="120" w:type="dxa"/>
              <w:right w:w="120" w:type="dxa"/>
            </w:tcMar>
            <w:hideMark/>
          </w:tcPr>
          <w:p w14:paraId="3BDF310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Newline (0x0a)</w:t>
            </w:r>
          </w:p>
        </w:tc>
      </w:tr>
      <w:tr w:rsidR="000E34B6" w:rsidRPr="00B66C95" w14:paraId="151AD229" w14:textId="77777777" w:rsidTr="00B66C95">
        <w:trPr>
          <w:jc w:val="center"/>
        </w:trPr>
        <w:tc>
          <w:tcPr>
            <w:tcW w:w="0" w:type="auto"/>
            <w:shd w:val="clear" w:color="auto" w:fill="auto"/>
            <w:tcMar>
              <w:top w:w="120" w:type="dxa"/>
              <w:left w:w="120" w:type="dxa"/>
              <w:bottom w:w="120" w:type="dxa"/>
              <w:right w:w="120" w:type="dxa"/>
            </w:tcMar>
            <w:hideMark/>
          </w:tcPr>
          <w:p w14:paraId="62AC0A0D"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\r</w:t>
            </w:r>
          </w:p>
        </w:tc>
        <w:tc>
          <w:tcPr>
            <w:tcW w:w="0" w:type="auto"/>
            <w:shd w:val="clear" w:color="auto" w:fill="auto"/>
            <w:tcMar>
              <w:top w:w="120" w:type="dxa"/>
              <w:left w:w="120" w:type="dxa"/>
              <w:bottom w:w="120" w:type="dxa"/>
              <w:right w:w="120" w:type="dxa"/>
            </w:tcMar>
            <w:hideMark/>
          </w:tcPr>
          <w:p w14:paraId="7D0A7441"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Carriage return (0x0d)</w:t>
            </w:r>
          </w:p>
        </w:tc>
      </w:tr>
      <w:tr w:rsidR="000E34B6" w:rsidRPr="00B66C95" w14:paraId="56A14616" w14:textId="77777777" w:rsidTr="00B66C95">
        <w:trPr>
          <w:jc w:val="center"/>
        </w:trPr>
        <w:tc>
          <w:tcPr>
            <w:tcW w:w="0" w:type="auto"/>
            <w:shd w:val="clear" w:color="auto" w:fill="auto"/>
            <w:tcMar>
              <w:top w:w="120" w:type="dxa"/>
              <w:left w:w="120" w:type="dxa"/>
              <w:bottom w:w="120" w:type="dxa"/>
              <w:right w:w="120" w:type="dxa"/>
            </w:tcMar>
            <w:hideMark/>
          </w:tcPr>
          <w:p w14:paraId="40FD1BC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\f</w:t>
            </w:r>
          </w:p>
        </w:tc>
        <w:tc>
          <w:tcPr>
            <w:tcW w:w="0" w:type="auto"/>
            <w:shd w:val="clear" w:color="auto" w:fill="auto"/>
            <w:tcMar>
              <w:top w:w="120" w:type="dxa"/>
              <w:left w:w="120" w:type="dxa"/>
              <w:bottom w:w="120" w:type="dxa"/>
              <w:right w:w="120" w:type="dxa"/>
            </w:tcMar>
            <w:hideMark/>
          </w:tcPr>
          <w:p w14:paraId="491F739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Formfeed (0x0c)</w:t>
            </w:r>
          </w:p>
        </w:tc>
      </w:tr>
      <w:tr w:rsidR="000E34B6" w:rsidRPr="00B66C95" w14:paraId="055D8B31" w14:textId="77777777" w:rsidTr="00B66C95">
        <w:trPr>
          <w:jc w:val="center"/>
        </w:trPr>
        <w:tc>
          <w:tcPr>
            <w:tcW w:w="0" w:type="auto"/>
            <w:shd w:val="clear" w:color="auto" w:fill="auto"/>
            <w:tcMar>
              <w:top w:w="120" w:type="dxa"/>
              <w:left w:w="120" w:type="dxa"/>
              <w:bottom w:w="120" w:type="dxa"/>
              <w:right w:w="120" w:type="dxa"/>
            </w:tcMar>
            <w:hideMark/>
          </w:tcPr>
          <w:p w14:paraId="040A8D9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w:t>
            </w:r>
          </w:p>
        </w:tc>
        <w:tc>
          <w:tcPr>
            <w:tcW w:w="0" w:type="auto"/>
            <w:shd w:val="clear" w:color="auto" w:fill="auto"/>
            <w:tcMar>
              <w:top w:w="120" w:type="dxa"/>
              <w:left w:w="120" w:type="dxa"/>
              <w:bottom w:w="120" w:type="dxa"/>
              <w:right w:w="120" w:type="dxa"/>
            </w:tcMar>
            <w:hideMark/>
          </w:tcPr>
          <w:p w14:paraId="23E78EC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Backspace (0x08)</w:t>
            </w:r>
          </w:p>
        </w:tc>
      </w:tr>
      <w:tr w:rsidR="000E34B6" w:rsidRPr="00B66C95" w14:paraId="76558BF5" w14:textId="77777777" w:rsidTr="00B66C95">
        <w:trPr>
          <w:jc w:val="center"/>
        </w:trPr>
        <w:tc>
          <w:tcPr>
            <w:tcW w:w="0" w:type="auto"/>
            <w:shd w:val="clear" w:color="auto" w:fill="auto"/>
            <w:tcMar>
              <w:top w:w="120" w:type="dxa"/>
              <w:left w:w="120" w:type="dxa"/>
              <w:bottom w:w="120" w:type="dxa"/>
              <w:right w:w="120" w:type="dxa"/>
            </w:tcMar>
            <w:hideMark/>
          </w:tcPr>
          <w:p w14:paraId="70B185E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\s</w:t>
            </w:r>
          </w:p>
        </w:tc>
        <w:tc>
          <w:tcPr>
            <w:tcW w:w="0" w:type="auto"/>
            <w:shd w:val="clear" w:color="auto" w:fill="auto"/>
            <w:tcMar>
              <w:top w:w="120" w:type="dxa"/>
              <w:left w:w="120" w:type="dxa"/>
              <w:bottom w:w="120" w:type="dxa"/>
              <w:right w:w="120" w:type="dxa"/>
            </w:tcMar>
            <w:hideMark/>
          </w:tcPr>
          <w:p w14:paraId="656BDEF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Space (0x20)</w:t>
            </w:r>
          </w:p>
        </w:tc>
      </w:tr>
      <w:tr w:rsidR="000E34B6" w:rsidRPr="00B66C95" w14:paraId="2F61B3E7" w14:textId="77777777" w:rsidTr="00B66C95">
        <w:trPr>
          <w:jc w:val="center"/>
        </w:trPr>
        <w:tc>
          <w:tcPr>
            <w:tcW w:w="0" w:type="auto"/>
            <w:shd w:val="clear" w:color="auto" w:fill="auto"/>
            <w:tcMar>
              <w:top w:w="120" w:type="dxa"/>
              <w:left w:w="120" w:type="dxa"/>
              <w:bottom w:w="120" w:type="dxa"/>
              <w:right w:w="120" w:type="dxa"/>
            </w:tcMar>
            <w:hideMark/>
          </w:tcPr>
          <w:p w14:paraId="4AE73B3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w:t>
            </w:r>
          </w:p>
        </w:tc>
        <w:tc>
          <w:tcPr>
            <w:tcW w:w="0" w:type="auto"/>
            <w:shd w:val="clear" w:color="auto" w:fill="auto"/>
            <w:tcMar>
              <w:top w:w="120" w:type="dxa"/>
              <w:left w:w="120" w:type="dxa"/>
              <w:bottom w:w="120" w:type="dxa"/>
              <w:right w:w="120" w:type="dxa"/>
            </w:tcMar>
            <w:hideMark/>
          </w:tcPr>
          <w:p w14:paraId="23D7F86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tab</w:t>
            </w:r>
          </w:p>
        </w:tc>
      </w:tr>
      <w:tr w:rsidR="000E34B6" w:rsidRPr="00B66C95" w14:paraId="4E43418A" w14:textId="77777777" w:rsidTr="00B66C95">
        <w:trPr>
          <w:jc w:val="center"/>
        </w:trPr>
        <w:tc>
          <w:tcPr>
            <w:tcW w:w="0" w:type="auto"/>
            <w:shd w:val="clear" w:color="auto" w:fill="auto"/>
            <w:tcMar>
              <w:top w:w="120" w:type="dxa"/>
              <w:left w:w="120" w:type="dxa"/>
              <w:bottom w:w="120" w:type="dxa"/>
              <w:right w:w="120" w:type="dxa"/>
            </w:tcMar>
            <w:hideMark/>
          </w:tcPr>
          <w:p w14:paraId="523F840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0" w:type="auto"/>
            <w:shd w:val="clear" w:color="auto" w:fill="auto"/>
            <w:tcMar>
              <w:top w:w="120" w:type="dxa"/>
              <w:left w:w="120" w:type="dxa"/>
              <w:bottom w:w="120" w:type="dxa"/>
              <w:right w:w="120" w:type="dxa"/>
            </w:tcMar>
            <w:hideMark/>
          </w:tcPr>
          <w:p w14:paraId="69B7E118"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Trích dẫn kép</w:t>
            </w:r>
          </w:p>
        </w:tc>
      </w:tr>
      <w:tr w:rsidR="000E34B6" w:rsidRPr="00B66C95" w14:paraId="590D120E" w14:textId="77777777" w:rsidTr="00B66C95">
        <w:trPr>
          <w:jc w:val="center"/>
        </w:trPr>
        <w:tc>
          <w:tcPr>
            <w:tcW w:w="0" w:type="auto"/>
            <w:shd w:val="clear" w:color="auto" w:fill="auto"/>
            <w:tcMar>
              <w:top w:w="120" w:type="dxa"/>
              <w:left w:w="120" w:type="dxa"/>
              <w:bottom w:w="120" w:type="dxa"/>
              <w:right w:w="120" w:type="dxa"/>
            </w:tcMar>
            <w:hideMark/>
          </w:tcPr>
          <w:p w14:paraId="0536339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0" w:type="auto"/>
            <w:shd w:val="clear" w:color="auto" w:fill="auto"/>
            <w:tcMar>
              <w:top w:w="120" w:type="dxa"/>
              <w:left w:w="120" w:type="dxa"/>
              <w:bottom w:w="120" w:type="dxa"/>
              <w:right w:w="120" w:type="dxa"/>
            </w:tcMar>
            <w:hideMark/>
          </w:tcPr>
          <w:p w14:paraId="0B65BCE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Trích dẫn đơn</w:t>
            </w:r>
          </w:p>
        </w:tc>
      </w:tr>
      <w:tr w:rsidR="000E34B6" w:rsidRPr="00B66C95" w14:paraId="73C60247" w14:textId="77777777" w:rsidTr="00B66C95">
        <w:trPr>
          <w:jc w:val="center"/>
        </w:trPr>
        <w:tc>
          <w:tcPr>
            <w:tcW w:w="0" w:type="auto"/>
            <w:shd w:val="clear" w:color="auto" w:fill="auto"/>
            <w:tcMar>
              <w:top w:w="120" w:type="dxa"/>
              <w:left w:w="120" w:type="dxa"/>
              <w:bottom w:w="120" w:type="dxa"/>
              <w:right w:w="120" w:type="dxa"/>
            </w:tcMar>
            <w:hideMark/>
          </w:tcPr>
          <w:p w14:paraId="657A940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0" w:type="auto"/>
            <w:shd w:val="clear" w:color="auto" w:fill="auto"/>
            <w:tcMar>
              <w:top w:w="120" w:type="dxa"/>
              <w:left w:w="120" w:type="dxa"/>
              <w:bottom w:w="120" w:type="dxa"/>
              <w:right w:w="120" w:type="dxa"/>
            </w:tcMar>
            <w:hideMark/>
          </w:tcPr>
          <w:p w14:paraId="2A8CB9F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backslash</w:t>
            </w:r>
          </w:p>
        </w:tc>
      </w:tr>
      <w:tr w:rsidR="000E34B6" w:rsidRPr="00B66C95" w14:paraId="749E2798" w14:textId="77777777" w:rsidTr="00B66C95">
        <w:trPr>
          <w:jc w:val="center"/>
        </w:trPr>
        <w:tc>
          <w:tcPr>
            <w:tcW w:w="0" w:type="auto"/>
            <w:shd w:val="clear" w:color="auto" w:fill="auto"/>
            <w:tcMar>
              <w:top w:w="120" w:type="dxa"/>
              <w:left w:w="120" w:type="dxa"/>
              <w:bottom w:w="120" w:type="dxa"/>
              <w:right w:w="120" w:type="dxa"/>
            </w:tcMar>
            <w:hideMark/>
          </w:tcPr>
          <w:p w14:paraId="0E5252A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\ddd</w:t>
            </w:r>
          </w:p>
        </w:tc>
        <w:tc>
          <w:tcPr>
            <w:tcW w:w="0" w:type="auto"/>
            <w:shd w:val="clear" w:color="auto" w:fill="auto"/>
            <w:tcMar>
              <w:top w:w="120" w:type="dxa"/>
              <w:left w:w="120" w:type="dxa"/>
              <w:bottom w:w="120" w:type="dxa"/>
              <w:right w:w="120" w:type="dxa"/>
            </w:tcMar>
            <w:hideMark/>
          </w:tcPr>
          <w:p w14:paraId="073AC4D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Octal character (ddd)</w:t>
            </w:r>
          </w:p>
        </w:tc>
      </w:tr>
      <w:tr w:rsidR="000E34B6" w:rsidRPr="00B66C95" w14:paraId="0AA7A728" w14:textId="77777777" w:rsidTr="00B66C95">
        <w:trPr>
          <w:jc w:val="center"/>
        </w:trPr>
        <w:tc>
          <w:tcPr>
            <w:tcW w:w="0" w:type="auto"/>
            <w:shd w:val="clear" w:color="auto" w:fill="auto"/>
            <w:tcMar>
              <w:top w:w="120" w:type="dxa"/>
              <w:left w:w="120" w:type="dxa"/>
              <w:bottom w:w="120" w:type="dxa"/>
              <w:right w:w="120" w:type="dxa"/>
            </w:tcMar>
            <w:hideMark/>
          </w:tcPr>
          <w:p w14:paraId="7261FAF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\uxxxx</w:t>
            </w:r>
          </w:p>
        </w:tc>
        <w:tc>
          <w:tcPr>
            <w:tcW w:w="0" w:type="auto"/>
            <w:shd w:val="clear" w:color="auto" w:fill="auto"/>
            <w:tcMar>
              <w:top w:w="120" w:type="dxa"/>
              <w:left w:w="120" w:type="dxa"/>
              <w:bottom w:w="120" w:type="dxa"/>
              <w:right w:w="120" w:type="dxa"/>
            </w:tcMar>
            <w:hideMark/>
          </w:tcPr>
          <w:p w14:paraId="33E59C3D"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Hexadecimal UNICODE character (xxxx)</w:t>
            </w:r>
          </w:p>
        </w:tc>
      </w:tr>
    </w:tbl>
    <w:p w14:paraId="4DF1936D" w14:textId="030B272C"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br w:type="page"/>
      </w:r>
    </w:p>
    <w:p w14:paraId="23B89345" w14:textId="5DC3D62C" w:rsidR="000E34B6" w:rsidRPr="00B66C95" w:rsidRDefault="00B66C95" w:rsidP="00B66C95">
      <w:pPr>
        <w:pStyle w:val="Heading2"/>
      </w:pPr>
      <w:r w:rsidRPr="00B66C95">
        <w:lastRenderedPageBreak/>
        <w:t>TOÁN TỬ TRONG JAVA</w:t>
      </w:r>
    </w:p>
    <w:p w14:paraId="59109B6F"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Java cung cấp rất nhiều toán tử đa dạng để thao tác với các biến. Chúng ta có thể chia tất cả các toán tử trong Java thành các nhóm sau:</w:t>
      </w:r>
    </w:p>
    <w:p w14:paraId="6D27D906"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Toán tử số học</w:t>
      </w:r>
    </w:p>
    <w:p w14:paraId="2CBDA402"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Toán tử quan hệ</w:t>
      </w:r>
    </w:p>
    <w:p w14:paraId="024998B4"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Toán tử thao tác bit</w:t>
      </w:r>
    </w:p>
    <w:p w14:paraId="5C73D8CD"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Toán tử logic</w:t>
      </w:r>
    </w:p>
    <w:p w14:paraId="63511F24"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Toán tử gán</w:t>
      </w:r>
    </w:p>
    <w:p w14:paraId="3A24A3C9" w14:textId="77777777" w:rsidR="000E34B6" w:rsidRPr="00B66C95" w:rsidRDefault="000E34B6" w:rsidP="00B66C95">
      <w:pPr>
        <w:pStyle w:val="NormalWeb"/>
        <w:numPr>
          <w:ilvl w:val="0"/>
          <w:numId w:val="141"/>
        </w:numPr>
        <w:spacing w:before="0" w:beforeAutospacing="0" w:after="0" w:afterAutospacing="0" w:line="360" w:lineRule="auto"/>
        <w:jc w:val="both"/>
        <w:rPr>
          <w:rFonts w:ascii="Roboto Slab" w:hAnsi="Roboto Slab" w:cs="Roboto Slab"/>
          <w:color w:val="000000"/>
        </w:rPr>
      </w:pPr>
      <w:r w:rsidRPr="00B66C95">
        <w:rPr>
          <w:rFonts w:ascii="Roboto Slab" w:hAnsi="Roboto Slab" w:cs="Roboto Slab"/>
          <w:color w:val="000000"/>
        </w:rPr>
        <w:t>Và các toán tử hỗn hợp</w:t>
      </w:r>
    </w:p>
    <w:p w14:paraId="2AAC2B97" w14:textId="77777777" w:rsidR="000E34B6" w:rsidRPr="00B66C95" w:rsidRDefault="000E34B6" w:rsidP="00B66C95">
      <w:pPr>
        <w:pStyle w:val="Heading3"/>
        <w:jc w:val="both"/>
        <w:rPr>
          <w:rFonts w:cs="Roboto Slab"/>
        </w:rPr>
      </w:pPr>
      <w:r w:rsidRPr="00B66C95">
        <w:rPr>
          <w:rFonts w:cs="Roboto Slab"/>
        </w:rPr>
        <w:t>Toán tử số học trong Java</w:t>
      </w:r>
    </w:p>
    <w:p w14:paraId="2A1103F8"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Các toán tử số học được sử dụng trong các biểu thức toán học theo cách tương tự như chúng được sử dụng trong đại số học. Bảng sau liệt kê các toán tử số học trong Java.</w:t>
      </w:r>
    </w:p>
    <w:p w14:paraId="69D1F8D7"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Giả sử biến A giữ giá trị 10, biến B giữ giá trị 20, thì:</w:t>
      </w:r>
    </w:p>
    <w:p w14:paraId="37442F57" w14:textId="77777777" w:rsidR="000E34B6" w:rsidRPr="00B66C95" w:rsidRDefault="00000000" w:rsidP="00B66C95">
      <w:pPr>
        <w:pStyle w:val="NormalWeb"/>
        <w:spacing w:before="0" w:beforeAutospacing="0" w:after="240" w:afterAutospacing="0" w:line="360" w:lineRule="auto"/>
        <w:ind w:left="48" w:right="48"/>
        <w:jc w:val="both"/>
        <w:rPr>
          <w:rFonts w:ascii="Roboto Slab" w:hAnsi="Roboto Slab" w:cs="Roboto Slab"/>
          <w:color w:val="000000"/>
        </w:rPr>
      </w:pPr>
      <w:hyperlink r:id="rId24" w:history="1">
        <w:r w:rsidR="000E34B6" w:rsidRPr="00B66C95">
          <w:rPr>
            <w:rStyle w:val="Hyperlink"/>
            <w:rFonts w:ascii="Roboto Slab" w:hAnsi="Roboto Slab" w:cs="Roboto Slab"/>
            <w:b/>
            <w:bCs/>
            <w:color w:val="313131"/>
          </w:rPr>
          <w:t>Ví dụ</w:t>
        </w:r>
      </w:hyperlink>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6105"/>
        <w:gridCol w:w="2867"/>
      </w:tblGrid>
      <w:tr w:rsidR="00B66C95" w:rsidRPr="00B66C95" w14:paraId="70577DD5" w14:textId="77777777" w:rsidTr="00B66C95">
        <w:trPr>
          <w:jc w:val="center"/>
        </w:trPr>
        <w:tc>
          <w:tcPr>
            <w:tcW w:w="600" w:type="pct"/>
            <w:shd w:val="clear" w:color="auto" w:fill="EEEEEE"/>
            <w:tcMar>
              <w:top w:w="120" w:type="dxa"/>
              <w:left w:w="120" w:type="dxa"/>
              <w:bottom w:w="120" w:type="dxa"/>
              <w:right w:w="120" w:type="dxa"/>
            </w:tcMar>
            <w:hideMark/>
          </w:tcPr>
          <w:p w14:paraId="4DD8F146"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Toán tử</w:t>
            </w:r>
          </w:p>
        </w:tc>
        <w:tc>
          <w:tcPr>
            <w:tcW w:w="2993" w:type="pct"/>
            <w:shd w:val="clear" w:color="auto" w:fill="EEEEEE"/>
            <w:tcMar>
              <w:top w:w="120" w:type="dxa"/>
              <w:left w:w="120" w:type="dxa"/>
              <w:bottom w:w="120" w:type="dxa"/>
              <w:right w:w="120" w:type="dxa"/>
            </w:tcMar>
            <w:hideMark/>
          </w:tcPr>
          <w:p w14:paraId="16ACEE03"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Miêu tả</w:t>
            </w:r>
          </w:p>
        </w:tc>
        <w:tc>
          <w:tcPr>
            <w:tcW w:w="1406" w:type="pct"/>
            <w:shd w:val="clear" w:color="auto" w:fill="EEEEEE"/>
            <w:tcMar>
              <w:top w:w="120" w:type="dxa"/>
              <w:left w:w="120" w:type="dxa"/>
              <w:bottom w:w="120" w:type="dxa"/>
              <w:right w:w="120" w:type="dxa"/>
            </w:tcMar>
            <w:hideMark/>
          </w:tcPr>
          <w:p w14:paraId="0333ABEE"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Ví dụ</w:t>
            </w:r>
          </w:p>
        </w:tc>
      </w:tr>
      <w:tr w:rsidR="006F0644" w:rsidRPr="00415107" w14:paraId="1D475D64" w14:textId="77777777" w:rsidTr="00B66C95">
        <w:trPr>
          <w:jc w:val="center"/>
        </w:trPr>
        <w:tc>
          <w:tcPr>
            <w:tcW w:w="600" w:type="pct"/>
            <w:shd w:val="clear" w:color="auto" w:fill="auto"/>
            <w:tcMar>
              <w:top w:w="120" w:type="dxa"/>
              <w:left w:w="120" w:type="dxa"/>
              <w:bottom w:w="120" w:type="dxa"/>
              <w:right w:w="120" w:type="dxa"/>
            </w:tcMar>
            <w:hideMark/>
          </w:tcPr>
          <w:p w14:paraId="6783534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341FE31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cộng</w:t>
            </w:r>
          </w:p>
        </w:tc>
        <w:tc>
          <w:tcPr>
            <w:tcW w:w="1406" w:type="pct"/>
            <w:shd w:val="clear" w:color="auto" w:fill="auto"/>
            <w:tcMar>
              <w:top w:w="120" w:type="dxa"/>
              <w:left w:w="120" w:type="dxa"/>
              <w:bottom w:w="120" w:type="dxa"/>
              <w:right w:w="120" w:type="dxa"/>
            </w:tcMar>
            <w:hideMark/>
          </w:tcPr>
          <w:p w14:paraId="465746E3"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 B sẽ cho kết quả 30</w:t>
            </w:r>
          </w:p>
        </w:tc>
      </w:tr>
      <w:tr w:rsidR="006F0644" w:rsidRPr="00415107" w14:paraId="1F3CCC83" w14:textId="77777777" w:rsidTr="00B66C95">
        <w:trPr>
          <w:jc w:val="center"/>
        </w:trPr>
        <w:tc>
          <w:tcPr>
            <w:tcW w:w="600" w:type="pct"/>
            <w:shd w:val="clear" w:color="auto" w:fill="auto"/>
            <w:tcMar>
              <w:top w:w="120" w:type="dxa"/>
              <w:left w:w="120" w:type="dxa"/>
              <w:bottom w:w="120" w:type="dxa"/>
              <w:right w:w="120" w:type="dxa"/>
            </w:tcMar>
            <w:hideMark/>
          </w:tcPr>
          <w:p w14:paraId="55D6808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210D5B3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trừ: trừ toán hạng trái cho toán hạng phải</w:t>
            </w:r>
          </w:p>
        </w:tc>
        <w:tc>
          <w:tcPr>
            <w:tcW w:w="1406" w:type="pct"/>
            <w:shd w:val="clear" w:color="auto" w:fill="auto"/>
            <w:tcMar>
              <w:top w:w="120" w:type="dxa"/>
              <w:left w:w="120" w:type="dxa"/>
              <w:bottom w:w="120" w:type="dxa"/>
              <w:right w:w="120" w:type="dxa"/>
            </w:tcMar>
            <w:hideMark/>
          </w:tcPr>
          <w:p w14:paraId="1870175B"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 B sẽ cho kết quả -10</w:t>
            </w:r>
          </w:p>
        </w:tc>
      </w:tr>
      <w:tr w:rsidR="006F0644" w:rsidRPr="00415107" w14:paraId="2C211B42" w14:textId="77777777" w:rsidTr="00B66C95">
        <w:trPr>
          <w:jc w:val="center"/>
        </w:trPr>
        <w:tc>
          <w:tcPr>
            <w:tcW w:w="600" w:type="pct"/>
            <w:shd w:val="clear" w:color="auto" w:fill="auto"/>
            <w:tcMar>
              <w:top w:w="120" w:type="dxa"/>
              <w:left w:w="120" w:type="dxa"/>
              <w:bottom w:w="120" w:type="dxa"/>
              <w:right w:w="120" w:type="dxa"/>
            </w:tcMar>
            <w:hideMark/>
          </w:tcPr>
          <w:p w14:paraId="7A7E77E1"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60C9FF1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nhân</w:t>
            </w:r>
          </w:p>
        </w:tc>
        <w:tc>
          <w:tcPr>
            <w:tcW w:w="1406" w:type="pct"/>
            <w:shd w:val="clear" w:color="auto" w:fill="auto"/>
            <w:tcMar>
              <w:top w:w="120" w:type="dxa"/>
              <w:left w:w="120" w:type="dxa"/>
              <w:bottom w:w="120" w:type="dxa"/>
              <w:right w:w="120" w:type="dxa"/>
            </w:tcMar>
            <w:hideMark/>
          </w:tcPr>
          <w:p w14:paraId="404B8459"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 B sẽ cho kết quả 200</w:t>
            </w:r>
          </w:p>
        </w:tc>
      </w:tr>
      <w:tr w:rsidR="006F0644" w:rsidRPr="00415107" w14:paraId="23AC6DB6" w14:textId="77777777" w:rsidTr="00B66C95">
        <w:trPr>
          <w:jc w:val="center"/>
        </w:trPr>
        <w:tc>
          <w:tcPr>
            <w:tcW w:w="600" w:type="pct"/>
            <w:shd w:val="clear" w:color="auto" w:fill="auto"/>
            <w:tcMar>
              <w:top w:w="120" w:type="dxa"/>
              <w:left w:w="120" w:type="dxa"/>
              <w:bottom w:w="120" w:type="dxa"/>
              <w:right w:w="120" w:type="dxa"/>
            </w:tcMar>
            <w:hideMark/>
          </w:tcPr>
          <w:p w14:paraId="0D1F6D0D"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09A7366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chia: chia toán hạng trái cho toán hạng phải</w:t>
            </w:r>
          </w:p>
        </w:tc>
        <w:tc>
          <w:tcPr>
            <w:tcW w:w="1406" w:type="pct"/>
            <w:shd w:val="clear" w:color="auto" w:fill="auto"/>
            <w:tcMar>
              <w:top w:w="120" w:type="dxa"/>
              <w:left w:w="120" w:type="dxa"/>
              <w:bottom w:w="120" w:type="dxa"/>
              <w:right w:w="120" w:type="dxa"/>
            </w:tcMar>
            <w:hideMark/>
          </w:tcPr>
          <w:p w14:paraId="6EE00854"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B / A sẽ cho kết quả 2</w:t>
            </w:r>
          </w:p>
        </w:tc>
      </w:tr>
      <w:tr w:rsidR="006F0644" w:rsidRPr="00415107" w14:paraId="3984D228" w14:textId="77777777" w:rsidTr="00B66C95">
        <w:trPr>
          <w:jc w:val="center"/>
        </w:trPr>
        <w:tc>
          <w:tcPr>
            <w:tcW w:w="600" w:type="pct"/>
            <w:shd w:val="clear" w:color="auto" w:fill="auto"/>
            <w:tcMar>
              <w:top w:w="120" w:type="dxa"/>
              <w:left w:w="120" w:type="dxa"/>
              <w:bottom w:w="120" w:type="dxa"/>
              <w:right w:w="120" w:type="dxa"/>
            </w:tcMar>
            <w:hideMark/>
          </w:tcPr>
          <w:p w14:paraId="28F9A7E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0CA9FE2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chia lấy phần dư: Lấy phần dư của phép chia toán hạng trái cho toán hạng phải</w:t>
            </w:r>
          </w:p>
        </w:tc>
        <w:tc>
          <w:tcPr>
            <w:tcW w:w="1406" w:type="pct"/>
            <w:shd w:val="clear" w:color="auto" w:fill="auto"/>
            <w:tcMar>
              <w:top w:w="120" w:type="dxa"/>
              <w:left w:w="120" w:type="dxa"/>
              <w:bottom w:w="120" w:type="dxa"/>
              <w:right w:w="120" w:type="dxa"/>
            </w:tcMar>
            <w:hideMark/>
          </w:tcPr>
          <w:p w14:paraId="7088572A"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B % A sẽ cho kết quả 0</w:t>
            </w:r>
          </w:p>
        </w:tc>
      </w:tr>
      <w:tr w:rsidR="006F0644" w:rsidRPr="00B66C95" w14:paraId="2409F20A" w14:textId="77777777" w:rsidTr="00B66C95">
        <w:trPr>
          <w:jc w:val="center"/>
        </w:trPr>
        <w:tc>
          <w:tcPr>
            <w:tcW w:w="600" w:type="pct"/>
            <w:shd w:val="clear" w:color="auto" w:fill="auto"/>
            <w:tcMar>
              <w:top w:w="120" w:type="dxa"/>
              <w:left w:w="120" w:type="dxa"/>
              <w:bottom w:w="120" w:type="dxa"/>
              <w:right w:w="120" w:type="dxa"/>
            </w:tcMar>
            <w:hideMark/>
          </w:tcPr>
          <w:p w14:paraId="377F119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20D28528"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lượng gia: lượng gia giá trị toán hạng thêm 1</w:t>
            </w:r>
          </w:p>
        </w:tc>
        <w:tc>
          <w:tcPr>
            <w:tcW w:w="1406" w:type="pct"/>
            <w:shd w:val="clear" w:color="auto" w:fill="auto"/>
            <w:tcMar>
              <w:top w:w="120" w:type="dxa"/>
              <w:left w:w="120" w:type="dxa"/>
              <w:bottom w:w="120" w:type="dxa"/>
              <w:right w:w="120" w:type="dxa"/>
            </w:tcMar>
            <w:hideMark/>
          </w:tcPr>
          <w:p w14:paraId="474B04F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 sẽ cho kết quả 21</w:t>
            </w:r>
          </w:p>
        </w:tc>
      </w:tr>
      <w:tr w:rsidR="006F0644" w:rsidRPr="00B66C95" w14:paraId="5BC2016C" w14:textId="77777777" w:rsidTr="00B66C95">
        <w:trPr>
          <w:jc w:val="center"/>
        </w:trPr>
        <w:tc>
          <w:tcPr>
            <w:tcW w:w="600" w:type="pct"/>
            <w:shd w:val="clear" w:color="auto" w:fill="auto"/>
            <w:tcMar>
              <w:top w:w="120" w:type="dxa"/>
              <w:left w:w="120" w:type="dxa"/>
              <w:bottom w:w="120" w:type="dxa"/>
              <w:right w:w="120" w:type="dxa"/>
            </w:tcMar>
            <w:hideMark/>
          </w:tcPr>
          <w:p w14:paraId="2C97249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2993" w:type="pct"/>
            <w:shd w:val="clear" w:color="auto" w:fill="auto"/>
            <w:tcMar>
              <w:top w:w="120" w:type="dxa"/>
              <w:left w:w="120" w:type="dxa"/>
              <w:bottom w:w="120" w:type="dxa"/>
              <w:right w:w="120" w:type="dxa"/>
            </w:tcMar>
            <w:hideMark/>
          </w:tcPr>
          <w:p w14:paraId="3D63FFE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Phép lượng giảm: lượng giảm giá trị toán hạng đi 1</w:t>
            </w:r>
          </w:p>
        </w:tc>
        <w:tc>
          <w:tcPr>
            <w:tcW w:w="1406" w:type="pct"/>
            <w:shd w:val="clear" w:color="auto" w:fill="auto"/>
            <w:tcMar>
              <w:top w:w="120" w:type="dxa"/>
              <w:left w:w="120" w:type="dxa"/>
              <w:bottom w:w="120" w:type="dxa"/>
              <w:right w:w="120" w:type="dxa"/>
            </w:tcMar>
            <w:hideMark/>
          </w:tcPr>
          <w:p w14:paraId="405D70ED"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B-- sẽ cho kết quả 19</w:t>
            </w:r>
          </w:p>
        </w:tc>
      </w:tr>
    </w:tbl>
    <w:p w14:paraId="3CBD7775" w14:textId="77777777" w:rsidR="000E34B6" w:rsidRPr="00B66C95" w:rsidRDefault="000E34B6" w:rsidP="00B66C95">
      <w:pPr>
        <w:pStyle w:val="Heading3"/>
        <w:jc w:val="both"/>
        <w:rPr>
          <w:rFonts w:cs="Roboto Slab"/>
        </w:rPr>
      </w:pPr>
      <w:r w:rsidRPr="00B66C95">
        <w:rPr>
          <w:rFonts w:cs="Roboto Slab"/>
        </w:rPr>
        <w:lastRenderedPageBreak/>
        <w:t>Toán tử quan hệ trong Java</w:t>
      </w:r>
    </w:p>
    <w:p w14:paraId="4B9C9A92"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Bảng dưới liệt kê các toán tử quan hệ được hỗ trợ bởi Java.</w:t>
      </w:r>
    </w:p>
    <w:p w14:paraId="51E2AF6D"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Giả sử biến A giữ giá trị 10, biến B giữ giá trị 20, thì:</w:t>
      </w:r>
    </w:p>
    <w:p w14:paraId="0070C104" w14:textId="77777777" w:rsidR="000E34B6" w:rsidRPr="00B66C95" w:rsidRDefault="00000000" w:rsidP="00B66C95">
      <w:pPr>
        <w:pStyle w:val="NormalWeb"/>
        <w:spacing w:before="0" w:beforeAutospacing="0" w:after="240" w:afterAutospacing="0" w:line="360" w:lineRule="auto"/>
        <w:ind w:left="48" w:right="48"/>
        <w:jc w:val="both"/>
        <w:rPr>
          <w:rFonts w:ascii="Roboto Slab" w:hAnsi="Roboto Slab" w:cs="Roboto Slab"/>
          <w:color w:val="000000"/>
        </w:rPr>
      </w:pPr>
      <w:hyperlink r:id="rId25" w:history="1">
        <w:r w:rsidR="000E34B6" w:rsidRPr="00B66C95">
          <w:rPr>
            <w:rStyle w:val="Hyperlink"/>
            <w:rFonts w:ascii="Roboto Slab" w:hAnsi="Roboto Slab" w:cs="Roboto Slab"/>
            <w:b/>
            <w:bCs/>
            <w:color w:val="313131"/>
          </w:rPr>
          <w:t>Ví dụ</w:t>
        </w:r>
      </w:hyperlink>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6388"/>
        <w:gridCol w:w="2590"/>
      </w:tblGrid>
      <w:tr w:rsidR="00B66C95" w:rsidRPr="00B66C95" w14:paraId="64674547" w14:textId="77777777" w:rsidTr="00B66C95">
        <w:trPr>
          <w:jc w:val="center"/>
        </w:trPr>
        <w:tc>
          <w:tcPr>
            <w:tcW w:w="1254" w:type="dxa"/>
            <w:shd w:val="clear" w:color="auto" w:fill="EEEEEE"/>
            <w:tcMar>
              <w:top w:w="120" w:type="dxa"/>
              <w:left w:w="120" w:type="dxa"/>
              <w:bottom w:w="120" w:type="dxa"/>
              <w:right w:w="120" w:type="dxa"/>
            </w:tcMar>
            <w:hideMark/>
          </w:tcPr>
          <w:p w14:paraId="00A976D2"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Toán tử</w:t>
            </w:r>
          </w:p>
        </w:tc>
        <w:tc>
          <w:tcPr>
            <w:tcW w:w="6898" w:type="dxa"/>
            <w:shd w:val="clear" w:color="auto" w:fill="EEEEEE"/>
            <w:tcMar>
              <w:top w:w="120" w:type="dxa"/>
              <w:left w:w="120" w:type="dxa"/>
              <w:bottom w:w="120" w:type="dxa"/>
              <w:right w:w="120" w:type="dxa"/>
            </w:tcMar>
            <w:hideMark/>
          </w:tcPr>
          <w:p w14:paraId="00400AE5"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Miêu tả</w:t>
            </w:r>
          </w:p>
        </w:tc>
        <w:tc>
          <w:tcPr>
            <w:tcW w:w="2744" w:type="dxa"/>
            <w:shd w:val="clear" w:color="auto" w:fill="EEEEEE"/>
            <w:tcMar>
              <w:top w:w="120" w:type="dxa"/>
              <w:left w:w="120" w:type="dxa"/>
              <w:bottom w:w="120" w:type="dxa"/>
              <w:right w:w="120" w:type="dxa"/>
            </w:tcMar>
            <w:hideMark/>
          </w:tcPr>
          <w:p w14:paraId="33EE9F6F"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Ví dụ</w:t>
            </w:r>
          </w:p>
        </w:tc>
      </w:tr>
      <w:tr w:rsidR="000E34B6" w:rsidRPr="00B66C95" w14:paraId="3E9FE023" w14:textId="77777777" w:rsidTr="00B66C95">
        <w:trPr>
          <w:jc w:val="center"/>
        </w:trPr>
        <w:tc>
          <w:tcPr>
            <w:tcW w:w="1254" w:type="dxa"/>
            <w:shd w:val="clear" w:color="auto" w:fill="auto"/>
            <w:tcMar>
              <w:top w:w="120" w:type="dxa"/>
              <w:left w:w="120" w:type="dxa"/>
              <w:bottom w:w="120" w:type="dxa"/>
              <w:right w:w="120" w:type="dxa"/>
            </w:tcMar>
            <w:hideMark/>
          </w:tcPr>
          <w:p w14:paraId="68D998B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6898" w:type="dxa"/>
            <w:shd w:val="clear" w:color="auto" w:fill="auto"/>
            <w:tcMar>
              <w:top w:w="120" w:type="dxa"/>
              <w:left w:w="120" w:type="dxa"/>
              <w:bottom w:w="120" w:type="dxa"/>
              <w:right w:w="120" w:type="dxa"/>
            </w:tcMar>
            <w:hideMark/>
          </w:tcPr>
          <w:p w14:paraId="7EC5BD1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giá trị của hai toán hạng có cân bằng hay không, nếu có thì điều kiện là true.</w:t>
            </w:r>
          </w:p>
        </w:tc>
        <w:tc>
          <w:tcPr>
            <w:tcW w:w="0" w:type="auto"/>
            <w:shd w:val="clear" w:color="auto" w:fill="auto"/>
            <w:tcMar>
              <w:top w:w="120" w:type="dxa"/>
              <w:left w:w="120" w:type="dxa"/>
              <w:bottom w:w="120" w:type="dxa"/>
              <w:right w:w="120" w:type="dxa"/>
            </w:tcMar>
            <w:hideMark/>
          </w:tcPr>
          <w:p w14:paraId="02F2FB5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 B) là không true.</w:t>
            </w:r>
          </w:p>
        </w:tc>
      </w:tr>
      <w:tr w:rsidR="000E34B6" w:rsidRPr="00B66C95" w14:paraId="2D820BD3" w14:textId="77777777" w:rsidTr="00B66C95">
        <w:trPr>
          <w:jc w:val="center"/>
        </w:trPr>
        <w:tc>
          <w:tcPr>
            <w:tcW w:w="1254" w:type="dxa"/>
            <w:shd w:val="clear" w:color="auto" w:fill="auto"/>
            <w:tcMar>
              <w:top w:w="120" w:type="dxa"/>
              <w:left w:w="120" w:type="dxa"/>
              <w:bottom w:w="120" w:type="dxa"/>
              <w:right w:w="120" w:type="dxa"/>
            </w:tcMar>
            <w:hideMark/>
          </w:tcPr>
          <w:p w14:paraId="166681C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6898" w:type="dxa"/>
            <w:shd w:val="clear" w:color="auto" w:fill="auto"/>
            <w:tcMar>
              <w:top w:w="120" w:type="dxa"/>
              <w:left w:w="120" w:type="dxa"/>
              <w:bottom w:w="120" w:type="dxa"/>
              <w:right w:w="120" w:type="dxa"/>
            </w:tcMar>
            <w:hideMark/>
          </w:tcPr>
          <w:p w14:paraId="758D585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giá trị hai toán hạng là cân bằng hay không, nếu không cân bằng, thì điều kiện là true</w:t>
            </w:r>
          </w:p>
        </w:tc>
        <w:tc>
          <w:tcPr>
            <w:tcW w:w="0" w:type="auto"/>
            <w:shd w:val="clear" w:color="auto" w:fill="auto"/>
            <w:tcMar>
              <w:top w:w="120" w:type="dxa"/>
              <w:left w:w="120" w:type="dxa"/>
              <w:bottom w:w="120" w:type="dxa"/>
              <w:right w:w="120" w:type="dxa"/>
            </w:tcMar>
            <w:hideMark/>
          </w:tcPr>
          <w:p w14:paraId="4A83633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 B) là true.</w:t>
            </w:r>
          </w:p>
        </w:tc>
      </w:tr>
      <w:tr w:rsidR="000E34B6" w:rsidRPr="00B66C95" w14:paraId="059A1F42" w14:textId="77777777" w:rsidTr="00B66C95">
        <w:trPr>
          <w:jc w:val="center"/>
        </w:trPr>
        <w:tc>
          <w:tcPr>
            <w:tcW w:w="1254" w:type="dxa"/>
            <w:shd w:val="clear" w:color="auto" w:fill="auto"/>
            <w:tcMar>
              <w:top w:w="120" w:type="dxa"/>
              <w:left w:w="120" w:type="dxa"/>
              <w:bottom w:w="120" w:type="dxa"/>
              <w:right w:w="120" w:type="dxa"/>
            </w:tcMar>
            <w:hideMark/>
          </w:tcPr>
          <w:p w14:paraId="710C6522"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&gt;</w:t>
            </w:r>
          </w:p>
        </w:tc>
        <w:tc>
          <w:tcPr>
            <w:tcW w:w="6898" w:type="dxa"/>
            <w:shd w:val="clear" w:color="auto" w:fill="auto"/>
            <w:tcMar>
              <w:top w:w="120" w:type="dxa"/>
              <w:left w:w="120" w:type="dxa"/>
              <w:bottom w:w="120" w:type="dxa"/>
              <w:right w:w="120" w:type="dxa"/>
            </w:tcMar>
            <w:hideMark/>
          </w:tcPr>
          <w:p w14:paraId="0390AE22"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toán hạng trái có lớn hơn toán hạng phải hay không, nếu có thì điều kiện là true</w:t>
            </w:r>
          </w:p>
        </w:tc>
        <w:tc>
          <w:tcPr>
            <w:tcW w:w="0" w:type="auto"/>
            <w:shd w:val="clear" w:color="auto" w:fill="auto"/>
            <w:tcMar>
              <w:top w:w="120" w:type="dxa"/>
              <w:left w:w="120" w:type="dxa"/>
              <w:bottom w:w="120" w:type="dxa"/>
              <w:right w:w="120" w:type="dxa"/>
            </w:tcMar>
            <w:hideMark/>
          </w:tcPr>
          <w:p w14:paraId="60750DA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&gt; B) là không true.</w:t>
            </w:r>
          </w:p>
        </w:tc>
      </w:tr>
      <w:tr w:rsidR="000E34B6" w:rsidRPr="00B66C95" w14:paraId="583BA17D" w14:textId="77777777" w:rsidTr="00B66C95">
        <w:trPr>
          <w:jc w:val="center"/>
        </w:trPr>
        <w:tc>
          <w:tcPr>
            <w:tcW w:w="1254" w:type="dxa"/>
            <w:shd w:val="clear" w:color="auto" w:fill="auto"/>
            <w:tcMar>
              <w:top w:w="120" w:type="dxa"/>
              <w:left w:w="120" w:type="dxa"/>
              <w:bottom w:w="120" w:type="dxa"/>
              <w:right w:w="120" w:type="dxa"/>
            </w:tcMar>
            <w:hideMark/>
          </w:tcPr>
          <w:p w14:paraId="04ADDB0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&lt;</w:t>
            </w:r>
          </w:p>
        </w:tc>
        <w:tc>
          <w:tcPr>
            <w:tcW w:w="6898" w:type="dxa"/>
            <w:shd w:val="clear" w:color="auto" w:fill="auto"/>
            <w:tcMar>
              <w:top w:w="120" w:type="dxa"/>
              <w:left w:w="120" w:type="dxa"/>
              <w:bottom w:w="120" w:type="dxa"/>
              <w:right w:w="120" w:type="dxa"/>
            </w:tcMar>
            <w:hideMark/>
          </w:tcPr>
          <w:p w14:paraId="1CB964C8"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toán hạng phải có lớn hơn toán hạng trái hay không, nếu có thì điều kiện là true</w:t>
            </w:r>
          </w:p>
        </w:tc>
        <w:tc>
          <w:tcPr>
            <w:tcW w:w="0" w:type="auto"/>
            <w:shd w:val="clear" w:color="auto" w:fill="auto"/>
            <w:tcMar>
              <w:top w:w="120" w:type="dxa"/>
              <w:left w:w="120" w:type="dxa"/>
              <w:bottom w:w="120" w:type="dxa"/>
              <w:right w:w="120" w:type="dxa"/>
            </w:tcMar>
            <w:hideMark/>
          </w:tcPr>
          <w:p w14:paraId="0F5C051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&lt; B) là true.</w:t>
            </w:r>
          </w:p>
        </w:tc>
      </w:tr>
      <w:tr w:rsidR="000E34B6" w:rsidRPr="00B66C95" w14:paraId="091A6350" w14:textId="77777777" w:rsidTr="00B66C95">
        <w:trPr>
          <w:jc w:val="center"/>
        </w:trPr>
        <w:tc>
          <w:tcPr>
            <w:tcW w:w="1254" w:type="dxa"/>
            <w:shd w:val="clear" w:color="auto" w:fill="auto"/>
            <w:tcMar>
              <w:top w:w="120" w:type="dxa"/>
              <w:left w:w="120" w:type="dxa"/>
              <w:bottom w:w="120" w:type="dxa"/>
              <w:right w:w="120" w:type="dxa"/>
            </w:tcMar>
            <w:hideMark/>
          </w:tcPr>
          <w:p w14:paraId="02AF0E5B"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&gt;=</w:t>
            </w:r>
          </w:p>
        </w:tc>
        <w:tc>
          <w:tcPr>
            <w:tcW w:w="6898" w:type="dxa"/>
            <w:shd w:val="clear" w:color="auto" w:fill="auto"/>
            <w:tcMar>
              <w:top w:w="120" w:type="dxa"/>
              <w:left w:w="120" w:type="dxa"/>
              <w:bottom w:w="120" w:type="dxa"/>
              <w:right w:w="120" w:type="dxa"/>
            </w:tcMar>
            <w:hideMark/>
          </w:tcPr>
          <w:p w14:paraId="10C679A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toán hạng trái có lớn hơn hoặc bằng toán hạng phải hay không, nếu có thì điều kiện là true</w:t>
            </w:r>
          </w:p>
        </w:tc>
        <w:tc>
          <w:tcPr>
            <w:tcW w:w="0" w:type="auto"/>
            <w:shd w:val="clear" w:color="auto" w:fill="auto"/>
            <w:tcMar>
              <w:top w:w="120" w:type="dxa"/>
              <w:left w:w="120" w:type="dxa"/>
              <w:bottom w:w="120" w:type="dxa"/>
              <w:right w:w="120" w:type="dxa"/>
            </w:tcMar>
            <w:hideMark/>
          </w:tcPr>
          <w:p w14:paraId="29359ED0"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&gt;= B) là không true.</w:t>
            </w:r>
          </w:p>
        </w:tc>
      </w:tr>
      <w:tr w:rsidR="000E34B6" w:rsidRPr="00B66C95" w14:paraId="2CA192F0" w14:textId="77777777" w:rsidTr="00B66C95">
        <w:trPr>
          <w:jc w:val="center"/>
        </w:trPr>
        <w:tc>
          <w:tcPr>
            <w:tcW w:w="1254" w:type="dxa"/>
            <w:shd w:val="clear" w:color="auto" w:fill="auto"/>
            <w:tcMar>
              <w:top w:w="120" w:type="dxa"/>
              <w:left w:w="120" w:type="dxa"/>
              <w:bottom w:w="120" w:type="dxa"/>
              <w:right w:w="120" w:type="dxa"/>
            </w:tcMar>
            <w:hideMark/>
          </w:tcPr>
          <w:p w14:paraId="5460AE0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&lt;=</w:t>
            </w:r>
          </w:p>
        </w:tc>
        <w:tc>
          <w:tcPr>
            <w:tcW w:w="6898" w:type="dxa"/>
            <w:shd w:val="clear" w:color="auto" w:fill="auto"/>
            <w:tcMar>
              <w:top w:w="120" w:type="dxa"/>
              <w:left w:w="120" w:type="dxa"/>
              <w:bottom w:w="120" w:type="dxa"/>
              <w:right w:w="120" w:type="dxa"/>
            </w:tcMar>
            <w:hideMark/>
          </w:tcPr>
          <w:p w14:paraId="1C023F8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Kiểm tra nếu toán hạng phải có lớn hơn hoặc bằng toán hạng trái hay không, nếu có thì điều kiện là true</w:t>
            </w:r>
          </w:p>
        </w:tc>
        <w:tc>
          <w:tcPr>
            <w:tcW w:w="0" w:type="auto"/>
            <w:shd w:val="clear" w:color="auto" w:fill="auto"/>
            <w:tcMar>
              <w:top w:w="120" w:type="dxa"/>
              <w:left w:w="120" w:type="dxa"/>
              <w:bottom w:w="120" w:type="dxa"/>
              <w:right w:w="120" w:type="dxa"/>
            </w:tcMar>
            <w:hideMark/>
          </w:tcPr>
          <w:p w14:paraId="1D4CF6B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&lt;= B) là true.</w:t>
            </w:r>
          </w:p>
        </w:tc>
      </w:tr>
    </w:tbl>
    <w:p w14:paraId="4D8ECD77" w14:textId="77777777" w:rsidR="000E34B6" w:rsidRPr="00B66C95" w:rsidRDefault="000E34B6" w:rsidP="00B66C95">
      <w:pPr>
        <w:pStyle w:val="Heading3"/>
        <w:jc w:val="both"/>
        <w:rPr>
          <w:rFonts w:cs="Roboto Slab"/>
        </w:rPr>
      </w:pPr>
      <w:r w:rsidRPr="00B66C95">
        <w:rPr>
          <w:rFonts w:cs="Roboto Slab"/>
        </w:rPr>
        <w:t>Toán tử thao tác bit trong Java</w:t>
      </w:r>
    </w:p>
    <w:p w14:paraId="7A6D249F"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Java định nghĩa một số toán tử thao tác bit có thể được áp dụng cho các kiểu giá trị integer, long, int, short, char, và byte.</w:t>
      </w:r>
    </w:p>
    <w:p w14:paraId="4822D229"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Toán tử thao tác bit làm việc trên các bit. Giả sử nếu a = 60 và b = 13, thì trong định dạng nhị phân chúng sẽ như sau:</w:t>
      </w:r>
    </w:p>
    <w:p w14:paraId="7AE54608"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a = 0011 1100</w:t>
      </w:r>
    </w:p>
    <w:p w14:paraId="48BCAAA0"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lastRenderedPageBreak/>
        <w:t>b = 0000 1101</w:t>
      </w:r>
    </w:p>
    <w:p w14:paraId="08EA9093"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w:t>
      </w:r>
    </w:p>
    <w:p w14:paraId="29B8FFB7"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a&amp;b = 0000 1100</w:t>
      </w:r>
    </w:p>
    <w:p w14:paraId="3936DEAE"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a|b = 0011 1101</w:t>
      </w:r>
    </w:p>
    <w:p w14:paraId="090992D4"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a^b = 0011 0001</w:t>
      </w:r>
    </w:p>
    <w:p w14:paraId="4F528BC8"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~a  = 1100 0011</w:t>
      </w:r>
    </w:p>
    <w:p w14:paraId="2CC95D69"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Bảng dưới đây liệt kê các toán tử bit được hỗ trợ trong Java:</w:t>
      </w:r>
    </w:p>
    <w:p w14:paraId="4411523F"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Giả sử biến A giữ giá trị 60 và biến B giữ 13 thì khi đó:</w:t>
      </w:r>
    </w:p>
    <w:p w14:paraId="678D1134" w14:textId="77777777" w:rsidR="000E34B6" w:rsidRPr="00B66C95" w:rsidRDefault="00000000" w:rsidP="00B66C95">
      <w:pPr>
        <w:pStyle w:val="NormalWeb"/>
        <w:spacing w:before="0" w:beforeAutospacing="0" w:after="240" w:afterAutospacing="0" w:line="360" w:lineRule="auto"/>
        <w:ind w:left="48" w:right="48"/>
        <w:jc w:val="both"/>
        <w:rPr>
          <w:rFonts w:ascii="Roboto Slab" w:hAnsi="Roboto Slab" w:cs="Roboto Slab"/>
          <w:color w:val="000000"/>
        </w:rPr>
      </w:pPr>
      <w:hyperlink r:id="rId26" w:history="1">
        <w:r w:rsidR="000E34B6" w:rsidRPr="00B66C95">
          <w:rPr>
            <w:rStyle w:val="Hyperlink"/>
            <w:rFonts w:ascii="Roboto Slab" w:hAnsi="Roboto Slab" w:cs="Roboto Slab"/>
            <w:b/>
            <w:bCs/>
            <w:color w:val="313131"/>
          </w:rPr>
          <w:t>Ví dụ</w:t>
        </w:r>
      </w:hyperlink>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8"/>
        <w:gridCol w:w="4421"/>
        <w:gridCol w:w="4556"/>
      </w:tblGrid>
      <w:tr w:rsidR="00B66C95" w:rsidRPr="00B66C95" w14:paraId="1A918636" w14:textId="77777777" w:rsidTr="00B66C95">
        <w:trPr>
          <w:jc w:val="center"/>
        </w:trPr>
        <w:tc>
          <w:tcPr>
            <w:tcW w:w="1254" w:type="dxa"/>
            <w:shd w:val="clear" w:color="auto" w:fill="EEEEEE"/>
            <w:tcMar>
              <w:top w:w="120" w:type="dxa"/>
              <w:left w:w="120" w:type="dxa"/>
              <w:bottom w:w="120" w:type="dxa"/>
              <w:right w:w="120" w:type="dxa"/>
            </w:tcMar>
            <w:hideMark/>
          </w:tcPr>
          <w:p w14:paraId="29D9DB52"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Toán tử</w:t>
            </w:r>
          </w:p>
        </w:tc>
        <w:tc>
          <w:tcPr>
            <w:tcW w:w="4733" w:type="dxa"/>
            <w:shd w:val="clear" w:color="auto" w:fill="EEEEEE"/>
            <w:tcMar>
              <w:top w:w="120" w:type="dxa"/>
              <w:left w:w="120" w:type="dxa"/>
              <w:bottom w:w="120" w:type="dxa"/>
              <w:right w:w="120" w:type="dxa"/>
            </w:tcMar>
            <w:hideMark/>
          </w:tcPr>
          <w:p w14:paraId="25BFB40E"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Miêu tả</w:t>
            </w:r>
          </w:p>
        </w:tc>
        <w:tc>
          <w:tcPr>
            <w:tcW w:w="4909" w:type="dxa"/>
            <w:shd w:val="clear" w:color="auto" w:fill="EEEEEE"/>
            <w:tcMar>
              <w:top w:w="120" w:type="dxa"/>
              <w:left w:w="120" w:type="dxa"/>
              <w:bottom w:w="120" w:type="dxa"/>
              <w:right w:w="120" w:type="dxa"/>
            </w:tcMar>
            <w:hideMark/>
          </w:tcPr>
          <w:p w14:paraId="466B39B4" w14:textId="77777777" w:rsidR="000E34B6" w:rsidRPr="00B66C95" w:rsidRDefault="000E34B6" w:rsidP="00B66C95">
            <w:pPr>
              <w:spacing w:line="360" w:lineRule="auto"/>
              <w:jc w:val="both"/>
              <w:rPr>
                <w:rFonts w:ascii="Roboto Slab" w:hAnsi="Roboto Slab" w:cs="Roboto Slab"/>
                <w:b/>
                <w:bCs/>
                <w:color w:val="313131"/>
              </w:rPr>
            </w:pPr>
            <w:r w:rsidRPr="00B66C95">
              <w:rPr>
                <w:rFonts w:ascii="Roboto Slab" w:hAnsi="Roboto Slab" w:cs="Roboto Slab"/>
                <w:b/>
                <w:bCs/>
                <w:color w:val="313131"/>
              </w:rPr>
              <w:t>Ví dụ</w:t>
            </w:r>
          </w:p>
        </w:tc>
      </w:tr>
      <w:tr w:rsidR="000E34B6" w:rsidRPr="00B66C95" w14:paraId="58DD8CE7" w14:textId="77777777" w:rsidTr="00B66C95">
        <w:trPr>
          <w:jc w:val="center"/>
        </w:trPr>
        <w:tc>
          <w:tcPr>
            <w:tcW w:w="1254" w:type="dxa"/>
            <w:shd w:val="clear" w:color="auto" w:fill="auto"/>
            <w:tcMar>
              <w:top w:w="120" w:type="dxa"/>
              <w:left w:w="120" w:type="dxa"/>
              <w:bottom w:w="120" w:type="dxa"/>
              <w:right w:w="120" w:type="dxa"/>
            </w:tcMar>
            <w:hideMark/>
          </w:tcPr>
          <w:p w14:paraId="5BD67499"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&amp;</w:t>
            </w:r>
          </w:p>
        </w:tc>
        <w:tc>
          <w:tcPr>
            <w:tcW w:w="4733" w:type="dxa"/>
            <w:shd w:val="clear" w:color="auto" w:fill="auto"/>
            <w:tcMar>
              <w:top w:w="120" w:type="dxa"/>
              <w:left w:w="120" w:type="dxa"/>
              <w:bottom w:w="120" w:type="dxa"/>
              <w:right w:w="120" w:type="dxa"/>
            </w:tcMar>
            <w:hideMark/>
          </w:tcPr>
          <w:p w14:paraId="4D43E72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Và nhị phân sao chép một bit tới kết quả nếu nó tồn tại trong cả hai toán hạng</w:t>
            </w:r>
          </w:p>
        </w:tc>
        <w:tc>
          <w:tcPr>
            <w:tcW w:w="0" w:type="auto"/>
            <w:shd w:val="clear" w:color="auto" w:fill="auto"/>
            <w:tcMar>
              <w:top w:w="120" w:type="dxa"/>
              <w:left w:w="120" w:type="dxa"/>
              <w:bottom w:w="120" w:type="dxa"/>
              <w:right w:w="120" w:type="dxa"/>
            </w:tcMar>
            <w:hideMark/>
          </w:tcPr>
          <w:p w14:paraId="4107874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&amp; B) sẽ cho kết quả 12, hay là 0000 1100</w:t>
            </w:r>
          </w:p>
        </w:tc>
      </w:tr>
      <w:tr w:rsidR="000E34B6" w:rsidRPr="00B66C95" w14:paraId="5E39FCFD" w14:textId="77777777" w:rsidTr="00B66C95">
        <w:trPr>
          <w:jc w:val="center"/>
        </w:trPr>
        <w:tc>
          <w:tcPr>
            <w:tcW w:w="1254" w:type="dxa"/>
            <w:shd w:val="clear" w:color="auto" w:fill="auto"/>
            <w:tcMar>
              <w:top w:w="120" w:type="dxa"/>
              <w:left w:w="120" w:type="dxa"/>
              <w:bottom w:w="120" w:type="dxa"/>
              <w:right w:w="120" w:type="dxa"/>
            </w:tcMar>
            <w:hideMark/>
          </w:tcPr>
          <w:p w14:paraId="4673592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4733" w:type="dxa"/>
            <w:shd w:val="clear" w:color="auto" w:fill="auto"/>
            <w:tcMar>
              <w:top w:w="120" w:type="dxa"/>
              <w:left w:w="120" w:type="dxa"/>
              <w:bottom w:w="120" w:type="dxa"/>
              <w:right w:w="120" w:type="dxa"/>
            </w:tcMar>
            <w:hideMark/>
          </w:tcPr>
          <w:p w14:paraId="523001D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Hoặc nhị phân sao chép một bit tới kết quả nếu nó tồn tại trong một hoặc hai toán hạng</w:t>
            </w:r>
          </w:p>
        </w:tc>
        <w:tc>
          <w:tcPr>
            <w:tcW w:w="0" w:type="auto"/>
            <w:shd w:val="clear" w:color="auto" w:fill="auto"/>
            <w:tcMar>
              <w:top w:w="120" w:type="dxa"/>
              <w:left w:w="120" w:type="dxa"/>
              <w:bottom w:w="120" w:type="dxa"/>
              <w:right w:w="120" w:type="dxa"/>
            </w:tcMar>
            <w:hideMark/>
          </w:tcPr>
          <w:p w14:paraId="16C35253"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 B) sẽ cho kết quả 61, hay là 0011 1101</w:t>
            </w:r>
          </w:p>
        </w:tc>
      </w:tr>
      <w:tr w:rsidR="000E34B6" w:rsidRPr="00B66C95" w14:paraId="47AD4C86" w14:textId="77777777" w:rsidTr="00B66C95">
        <w:trPr>
          <w:jc w:val="center"/>
        </w:trPr>
        <w:tc>
          <w:tcPr>
            <w:tcW w:w="1254" w:type="dxa"/>
            <w:shd w:val="clear" w:color="auto" w:fill="auto"/>
            <w:tcMar>
              <w:top w:w="120" w:type="dxa"/>
              <w:left w:w="120" w:type="dxa"/>
              <w:bottom w:w="120" w:type="dxa"/>
              <w:right w:w="120" w:type="dxa"/>
            </w:tcMar>
            <w:hideMark/>
          </w:tcPr>
          <w:p w14:paraId="71AB50A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4733" w:type="dxa"/>
            <w:shd w:val="clear" w:color="auto" w:fill="auto"/>
            <w:tcMar>
              <w:top w:w="120" w:type="dxa"/>
              <w:left w:w="120" w:type="dxa"/>
              <w:bottom w:w="120" w:type="dxa"/>
              <w:right w:w="120" w:type="dxa"/>
            </w:tcMar>
            <w:hideMark/>
          </w:tcPr>
          <w:p w14:paraId="5441C8D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Hoặc loại trừ nhị phân sao chép bit nếu nó được thiết lập trong một toán hạng nhưng không phải trong cả hai</w:t>
            </w:r>
          </w:p>
        </w:tc>
        <w:tc>
          <w:tcPr>
            <w:tcW w:w="0" w:type="auto"/>
            <w:shd w:val="clear" w:color="auto" w:fill="auto"/>
            <w:tcMar>
              <w:top w:w="120" w:type="dxa"/>
              <w:left w:w="120" w:type="dxa"/>
              <w:bottom w:w="120" w:type="dxa"/>
              <w:right w:w="120" w:type="dxa"/>
            </w:tcMar>
            <w:hideMark/>
          </w:tcPr>
          <w:p w14:paraId="7AC3E175"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 B) sẽ cho kết quả 49, hay là 0011 0001</w:t>
            </w:r>
          </w:p>
        </w:tc>
      </w:tr>
      <w:tr w:rsidR="000E34B6" w:rsidRPr="00B66C95" w14:paraId="46BB3974" w14:textId="77777777" w:rsidTr="00B66C95">
        <w:trPr>
          <w:jc w:val="center"/>
        </w:trPr>
        <w:tc>
          <w:tcPr>
            <w:tcW w:w="1254" w:type="dxa"/>
            <w:shd w:val="clear" w:color="auto" w:fill="auto"/>
            <w:tcMar>
              <w:top w:w="120" w:type="dxa"/>
              <w:left w:w="120" w:type="dxa"/>
              <w:bottom w:w="120" w:type="dxa"/>
              <w:right w:w="120" w:type="dxa"/>
            </w:tcMar>
            <w:hideMark/>
          </w:tcPr>
          <w:p w14:paraId="5E5D96CE"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w:t>
            </w:r>
          </w:p>
        </w:tc>
        <w:tc>
          <w:tcPr>
            <w:tcW w:w="4733" w:type="dxa"/>
            <w:shd w:val="clear" w:color="auto" w:fill="auto"/>
            <w:tcMar>
              <w:top w:w="120" w:type="dxa"/>
              <w:left w:w="120" w:type="dxa"/>
              <w:bottom w:w="120" w:type="dxa"/>
              <w:right w:w="120" w:type="dxa"/>
            </w:tcMar>
            <w:hideMark/>
          </w:tcPr>
          <w:p w14:paraId="476F4CC7"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đảo bit là toán tử một ngôi. Đảo bít 1 thành 0 và ngược lại</w:t>
            </w:r>
          </w:p>
        </w:tc>
        <w:tc>
          <w:tcPr>
            <w:tcW w:w="0" w:type="auto"/>
            <w:shd w:val="clear" w:color="auto" w:fill="auto"/>
            <w:tcMar>
              <w:top w:w="120" w:type="dxa"/>
              <w:left w:w="120" w:type="dxa"/>
              <w:bottom w:w="120" w:type="dxa"/>
              <w:right w:w="120" w:type="dxa"/>
            </w:tcMar>
            <w:hideMark/>
          </w:tcPr>
          <w:p w14:paraId="13E1565F"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(~A ) sẽ cho kết quả -61, hay là 1100 0011</w:t>
            </w:r>
          </w:p>
        </w:tc>
      </w:tr>
      <w:tr w:rsidR="000E34B6" w:rsidRPr="00415107" w14:paraId="1AE65CB5" w14:textId="77777777" w:rsidTr="00B66C95">
        <w:trPr>
          <w:jc w:val="center"/>
        </w:trPr>
        <w:tc>
          <w:tcPr>
            <w:tcW w:w="1254" w:type="dxa"/>
            <w:shd w:val="clear" w:color="auto" w:fill="auto"/>
            <w:tcMar>
              <w:top w:w="120" w:type="dxa"/>
              <w:left w:w="120" w:type="dxa"/>
              <w:bottom w:w="120" w:type="dxa"/>
              <w:right w:w="120" w:type="dxa"/>
            </w:tcMar>
            <w:hideMark/>
          </w:tcPr>
          <w:p w14:paraId="1797E0CC"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lastRenderedPageBreak/>
              <w:t>&lt;&lt;</w:t>
            </w:r>
          </w:p>
        </w:tc>
        <w:tc>
          <w:tcPr>
            <w:tcW w:w="4733" w:type="dxa"/>
            <w:shd w:val="clear" w:color="auto" w:fill="auto"/>
            <w:tcMar>
              <w:top w:w="120" w:type="dxa"/>
              <w:left w:w="120" w:type="dxa"/>
              <w:bottom w:w="120" w:type="dxa"/>
              <w:right w:w="120" w:type="dxa"/>
            </w:tcMar>
            <w:hideMark/>
          </w:tcPr>
          <w:p w14:paraId="3897BAC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dịch trái. Giá trị toán hạng trái được dịch chuyển sang trái bởi số các bit được xác định bởi toán hạng bên phải.</w:t>
            </w:r>
          </w:p>
        </w:tc>
        <w:tc>
          <w:tcPr>
            <w:tcW w:w="0" w:type="auto"/>
            <w:shd w:val="clear" w:color="auto" w:fill="auto"/>
            <w:tcMar>
              <w:top w:w="120" w:type="dxa"/>
              <w:left w:w="120" w:type="dxa"/>
              <w:bottom w:w="120" w:type="dxa"/>
              <w:right w:w="120" w:type="dxa"/>
            </w:tcMar>
            <w:hideMark/>
          </w:tcPr>
          <w:p w14:paraId="2FE5B891"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&lt;&lt; 2 sẽ cho kết quả 240, hay là 1111 0000</w:t>
            </w:r>
          </w:p>
        </w:tc>
      </w:tr>
      <w:tr w:rsidR="000E34B6" w:rsidRPr="00415107" w14:paraId="080A7F9C" w14:textId="77777777" w:rsidTr="00B66C95">
        <w:trPr>
          <w:jc w:val="center"/>
        </w:trPr>
        <w:tc>
          <w:tcPr>
            <w:tcW w:w="1254" w:type="dxa"/>
            <w:shd w:val="clear" w:color="auto" w:fill="auto"/>
            <w:tcMar>
              <w:top w:w="120" w:type="dxa"/>
              <w:left w:w="120" w:type="dxa"/>
              <w:bottom w:w="120" w:type="dxa"/>
              <w:right w:w="120" w:type="dxa"/>
            </w:tcMar>
            <w:hideMark/>
          </w:tcPr>
          <w:p w14:paraId="127F50EA"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&gt;&gt;</w:t>
            </w:r>
          </w:p>
        </w:tc>
        <w:tc>
          <w:tcPr>
            <w:tcW w:w="4733" w:type="dxa"/>
            <w:shd w:val="clear" w:color="auto" w:fill="auto"/>
            <w:tcMar>
              <w:top w:w="120" w:type="dxa"/>
              <w:left w:w="120" w:type="dxa"/>
              <w:bottom w:w="120" w:type="dxa"/>
              <w:right w:w="120" w:type="dxa"/>
            </w:tcMar>
            <w:hideMark/>
          </w:tcPr>
          <w:p w14:paraId="394FED96"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dịch phải. Giá trị toán hạng trái được dịch chuyển sang phải bởi số các bit được xác định bởi toán hạng bên phải</w:t>
            </w:r>
          </w:p>
        </w:tc>
        <w:tc>
          <w:tcPr>
            <w:tcW w:w="0" w:type="auto"/>
            <w:shd w:val="clear" w:color="auto" w:fill="auto"/>
            <w:tcMar>
              <w:top w:w="120" w:type="dxa"/>
              <w:left w:w="120" w:type="dxa"/>
              <w:bottom w:w="120" w:type="dxa"/>
              <w:right w:w="120" w:type="dxa"/>
            </w:tcMar>
            <w:hideMark/>
          </w:tcPr>
          <w:p w14:paraId="4A5A5F65"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&gt;&gt; 2 sẽ cho kết quả 15, hay là 1111</w:t>
            </w:r>
          </w:p>
        </w:tc>
      </w:tr>
      <w:tr w:rsidR="000E34B6" w:rsidRPr="00415107" w14:paraId="65D6FC19" w14:textId="77777777" w:rsidTr="00B66C95">
        <w:trPr>
          <w:jc w:val="center"/>
        </w:trPr>
        <w:tc>
          <w:tcPr>
            <w:tcW w:w="1254" w:type="dxa"/>
            <w:shd w:val="clear" w:color="auto" w:fill="auto"/>
            <w:tcMar>
              <w:top w:w="120" w:type="dxa"/>
              <w:left w:w="120" w:type="dxa"/>
              <w:bottom w:w="120" w:type="dxa"/>
              <w:right w:w="120" w:type="dxa"/>
            </w:tcMar>
            <w:hideMark/>
          </w:tcPr>
          <w:p w14:paraId="15CE35F4"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&gt;&gt;&gt;</w:t>
            </w:r>
          </w:p>
        </w:tc>
        <w:tc>
          <w:tcPr>
            <w:tcW w:w="4733" w:type="dxa"/>
            <w:shd w:val="clear" w:color="auto" w:fill="auto"/>
            <w:tcMar>
              <w:top w:w="120" w:type="dxa"/>
              <w:left w:w="120" w:type="dxa"/>
              <w:bottom w:w="120" w:type="dxa"/>
              <w:right w:w="120" w:type="dxa"/>
            </w:tcMar>
            <w:hideMark/>
          </w:tcPr>
          <w:p w14:paraId="22F8808C" w14:textId="77777777" w:rsidR="000E34B6" w:rsidRPr="00B66C95" w:rsidRDefault="000E34B6" w:rsidP="00B66C95">
            <w:pPr>
              <w:spacing w:line="360" w:lineRule="auto"/>
              <w:jc w:val="both"/>
              <w:rPr>
                <w:rFonts w:ascii="Roboto Slab" w:hAnsi="Roboto Slab" w:cs="Roboto Slab"/>
                <w:color w:val="313131"/>
              </w:rPr>
            </w:pPr>
            <w:r w:rsidRPr="00B66C95">
              <w:rPr>
                <w:rFonts w:ascii="Roboto Slab" w:hAnsi="Roboto Slab" w:cs="Roboto Slab"/>
                <w:color w:val="313131"/>
              </w:rPr>
              <w:t>Toán tử dịch phải và điền 0 vào chỗ trống</w:t>
            </w:r>
          </w:p>
        </w:tc>
        <w:tc>
          <w:tcPr>
            <w:tcW w:w="0" w:type="auto"/>
            <w:shd w:val="clear" w:color="auto" w:fill="auto"/>
            <w:tcMar>
              <w:top w:w="120" w:type="dxa"/>
              <w:left w:w="120" w:type="dxa"/>
              <w:bottom w:w="120" w:type="dxa"/>
              <w:right w:w="120" w:type="dxa"/>
            </w:tcMar>
            <w:hideMark/>
          </w:tcPr>
          <w:p w14:paraId="32684976" w14:textId="77777777" w:rsidR="000E34B6" w:rsidRPr="00B66C95" w:rsidRDefault="000E34B6" w:rsidP="00B66C95">
            <w:pPr>
              <w:spacing w:line="360" w:lineRule="auto"/>
              <w:jc w:val="both"/>
              <w:rPr>
                <w:rFonts w:ascii="Roboto Slab" w:hAnsi="Roboto Slab" w:cs="Roboto Slab"/>
                <w:color w:val="313131"/>
                <w:lang w:val="pt-BR"/>
              </w:rPr>
            </w:pPr>
            <w:r w:rsidRPr="00B66C95">
              <w:rPr>
                <w:rFonts w:ascii="Roboto Slab" w:hAnsi="Roboto Slab" w:cs="Roboto Slab"/>
                <w:color w:val="313131"/>
                <w:lang w:val="pt-BR"/>
              </w:rPr>
              <w:t>A &gt;&gt;&gt;2 sẽ cho kết quả 15, hay là 0000 1111</w:t>
            </w:r>
          </w:p>
        </w:tc>
      </w:tr>
    </w:tbl>
    <w:p w14:paraId="039228D2" w14:textId="77777777" w:rsidR="000E34B6" w:rsidRPr="00B66C95" w:rsidRDefault="000E34B6" w:rsidP="00B66C95">
      <w:pPr>
        <w:pStyle w:val="Heading3"/>
        <w:jc w:val="both"/>
        <w:rPr>
          <w:rFonts w:cs="Roboto Slab"/>
        </w:rPr>
      </w:pPr>
      <w:r w:rsidRPr="00B66C95">
        <w:rPr>
          <w:rFonts w:cs="Roboto Slab"/>
        </w:rPr>
        <w:t>Toán tử logic trong Java</w:t>
      </w:r>
    </w:p>
    <w:p w14:paraId="1934BCAF"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Bảng dưới liệt kê đầy đủ các toán tử logic trong Java:</w:t>
      </w:r>
    </w:p>
    <w:p w14:paraId="1737487D"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Giả sử biến A giữ true và biến B giữ false thì khi đó:</w:t>
      </w:r>
    </w:p>
    <w:p w14:paraId="3EE49EC1" w14:textId="77777777" w:rsidR="000E34B6" w:rsidRPr="00B66C95" w:rsidRDefault="00000000" w:rsidP="00B66C95">
      <w:pPr>
        <w:pStyle w:val="NormalWeb"/>
        <w:spacing w:before="0" w:beforeAutospacing="0" w:after="240" w:afterAutospacing="0" w:line="360" w:lineRule="auto"/>
        <w:ind w:left="48" w:right="48"/>
        <w:jc w:val="both"/>
        <w:rPr>
          <w:rFonts w:ascii="Roboto Slab" w:hAnsi="Roboto Slab" w:cs="Roboto Slab"/>
          <w:color w:val="000000"/>
        </w:rPr>
      </w:pPr>
      <w:hyperlink r:id="rId27" w:history="1">
        <w:r w:rsidR="000E34B6" w:rsidRPr="00B66C95">
          <w:rPr>
            <w:rStyle w:val="Hyperlink"/>
            <w:rFonts w:ascii="Roboto Slab" w:hAnsi="Roboto Slab" w:cs="Roboto Slab"/>
            <w:b/>
            <w:bCs/>
            <w:color w:val="313131"/>
          </w:rPr>
          <w:t>Ví dụ</w:t>
        </w:r>
      </w:hyperlink>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6915"/>
        <w:gridCol w:w="2063"/>
      </w:tblGrid>
      <w:tr w:rsidR="00B66C95" w:rsidRPr="00B66C95" w14:paraId="3F8128C4" w14:textId="77777777" w:rsidTr="00B66C95">
        <w:trPr>
          <w:jc w:val="center"/>
        </w:trPr>
        <w:tc>
          <w:tcPr>
            <w:tcW w:w="1254" w:type="dxa"/>
            <w:shd w:val="clear" w:color="auto" w:fill="EEEEEE"/>
            <w:tcMar>
              <w:top w:w="120" w:type="dxa"/>
              <w:left w:w="120" w:type="dxa"/>
              <w:bottom w:w="120" w:type="dxa"/>
              <w:right w:w="120" w:type="dxa"/>
            </w:tcMar>
            <w:hideMark/>
          </w:tcPr>
          <w:p w14:paraId="63AB268E"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Toán tử</w:t>
            </w:r>
          </w:p>
        </w:tc>
        <w:tc>
          <w:tcPr>
            <w:tcW w:w="7465" w:type="dxa"/>
            <w:shd w:val="clear" w:color="auto" w:fill="EEEEEE"/>
            <w:tcMar>
              <w:top w:w="120" w:type="dxa"/>
              <w:left w:w="120" w:type="dxa"/>
              <w:bottom w:w="120" w:type="dxa"/>
              <w:right w:w="120" w:type="dxa"/>
            </w:tcMar>
            <w:hideMark/>
          </w:tcPr>
          <w:p w14:paraId="37F30AA0"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Miêu tả</w:t>
            </w:r>
          </w:p>
        </w:tc>
        <w:tc>
          <w:tcPr>
            <w:tcW w:w="2177" w:type="dxa"/>
            <w:shd w:val="clear" w:color="auto" w:fill="EEEEEE"/>
            <w:tcMar>
              <w:top w:w="120" w:type="dxa"/>
              <w:left w:w="120" w:type="dxa"/>
              <w:bottom w:w="120" w:type="dxa"/>
              <w:right w:w="120" w:type="dxa"/>
            </w:tcMar>
            <w:hideMark/>
          </w:tcPr>
          <w:p w14:paraId="01EB6B54"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Ví dụ</w:t>
            </w:r>
          </w:p>
        </w:tc>
      </w:tr>
      <w:tr w:rsidR="00B66C95" w:rsidRPr="00B66C95" w14:paraId="09936E65" w14:textId="77777777" w:rsidTr="00B66C95">
        <w:trPr>
          <w:jc w:val="center"/>
        </w:trPr>
        <w:tc>
          <w:tcPr>
            <w:tcW w:w="1254" w:type="dxa"/>
            <w:shd w:val="clear" w:color="auto" w:fill="auto"/>
            <w:tcMar>
              <w:top w:w="120" w:type="dxa"/>
              <w:left w:w="120" w:type="dxa"/>
              <w:bottom w:w="120" w:type="dxa"/>
              <w:right w:w="120" w:type="dxa"/>
            </w:tcMar>
            <w:hideMark/>
          </w:tcPr>
          <w:p w14:paraId="5905CA5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&amp;&amp;</w:t>
            </w:r>
          </w:p>
        </w:tc>
        <w:tc>
          <w:tcPr>
            <w:tcW w:w="7465" w:type="dxa"/>
            <w:shd w:val="clear" w:color="auto" w:fill="auto"/>
            <w:tcMar>
              <w:top w:w="120" w:type="dxa"/>
              <w:left w:w="120" w:type="dxa"/>
              <w:bottom w:w="120" w:type="dxa"/>
              <w:right w:w="120" w:type="dxa"/>
            </w:tcMar>
            <w:hideMark/>
          </w:tcPr>
          <w:p w14:paraId="4E301BA2"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Toán tử Và logic. Nếu cả hai toán hạng là khác không, thì khi đó điều kiện là true</w:t>
            </w:r>
          </w:p>
        </w:tc>
        <w:tc>
          <w:tcPr>
            <w:tcW w:w="0" w:type="auto"/>
            <w:shd w:val="clear" w:color="auto" w:fill="auto"/>
            <w:tcMar>
              <w:top w:w="120" w:type="dxa"/>
              <w:left w:w="120" w:type="dxa"/>
              <w:bottom w:w="120" w:type="dxa"/>
              <w:right w:w="120" w:type="dxa"/>
            </w:tcMar>
            <w:hideMark/>
          </w:tcPr>
          <w:p w14:paraId="26A10040"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 &amp;&amp; B) là false.</w:t>
            </w:r>
          </w:p>
        </w:tc>
      </w:tr>
      <w:tr w:rsidR="00B66C95" w:rsidRPr="00B66C95" w14:paraId="2BF87A10" w14:textId="77777777" w:rsidTr="00B66C95">
        <w:trPr>
          <w:jc w:val="center"/>
        </w:trPr>
        <w:tc>
          <w:tcPr>
            <w:tcW w:w="1254" w:type="dxa"/>
            <w:shd w:val="clear" w:color="auto" w:fill="auto"/>
            <w:tcMar>
              <w:top w:w="120" w:type="dxa"/>
              <w:left w:w="120" w:type="dxa"/>
              <w:bottom w:w="120" w:type="dxa"/>
              <w:right w:w="120" w:type="dxa"/>
            </w:tcMar>
            <w:hideMark/>
          </w:tcPr>
          <w:p w14:paraId="77FED5AE"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w:t>
            </w:r>
          </w:p>
        </w:tc>
        <w:tc>
          <w:tcPr>
            <w:tcW w:w="7465" w:type="dxa"/>
            <w:shd w:val="clear" w:color="auto" w:fill="auto"/>
            <w:tcMar>
              <w:top w:w="120" w:type="dxa"/>
              <w:left w:w="120" w:type="dxa"/>
              <w:bottom w:w="120" w:type="dxa"/>
              <w:right w:w="120" w:type="dxa"/>
            </w:tcMar>
            <w:hideMark/>
          </w:tcPr>
          <w:p w14:paraId="06586EDF"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Toán tử Hoặc logic. Nếu một trong hai toán tử khác 0, thì điều kiện là true</w:t>
            </w:r>
          </w:p>
        </w:tc>
        <w:tc>
          <w:tcPr>
            <w:tcW w:w="0" w:type="auto"/>
            <w:shd w:val="clear" w:color="auto" w:fill="auto"/>
            <w:tcMar>
              <w:top w:w="120" w:type="dxa"/>
              <w:left w:w="120" w:type="dxa"/>
              <w:bottom w:w="120" w:type="dxa"/>
              <w:right w:w="120" w:type="dxa"/>
            </w:tcMar>
            <w:hideMark/>
          </w:tcPr>
          <w:p w14:paraId="09A221D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 || B) là true.</w:t>
            </w:r>
          </w:p>
        </w:tc>
      </w:tr>
      <w:tr w:rsidR="00B66C95" w:rsidRPr="00B66C95" w14:paraId="508AFDD0" w14:textId="77777777" w:rsidTr="00B66C95">
        <w:trPr>
          <w:jc w:val="center"/>
        </w:trPr>
        <w:tc>
          <w:tcPr>
            <w:tcW w:w="1254" w:type="dxa"/>
            <w:shd w:val="clear" w:color="auto" w:fill="auto"/>
            <w:tcMar>
              <w:top w:w="120" w:type="dxa"/>
              <w:left w:w="120" w:type="dxa"/>
              <w:bottom w:w="120" w:type="dxa"/>
              <w:right w:w="120" w:type="dxa"/>
            </w:tcMar>
            <w:hideMark/>
          </w:tcPr>
          <w:p w14:paraId="766F8C8E"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w:t>
            </w:r>
          </w:p>
        </w:tc>
        <w:tc>
          <w:tcPr>
            <w:tcW w:w="7465" w:type="dxa"/>
            <w:shd w:val="clear" w:color="auto" w:fill="auto"/>
            <w:tcMar>
              <w:top w:w="120" w:type="dxa"/>
              <w:left w:w="120" w:type="dxa"/>
              <w:bottom w:w="120" w:type="dxa"/>
              <w:right w:w="120" w:type="dxa"/>
            </w:tcMar>
            <w:hideMark/>
          </w:tcPr>
          <w:p w14:paraId="30700E23"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Toán tử Phủ định logic. Sử dụng để đảo ngược lại trạng thái logic của toán hạng đó. Nếu điều kiện toán hạng là true thì phủ định nó sẽ là false</w:t>
            </w:r>
          </w:p>
        </w:tc>
        <w:tc>
          <w:tcPr>
            <w:tcW w:w="0" w:type="auto"/>
            <w:shd w:val="clear" w:color="auto" w:fill="auto"/>
            <w:tcMar>
              <w:top w:w="120" w:type="dxa"/>
              <w:left w:w="120" w:type="dxa"/>
              <w:bottom w:w="120" w:type="dxa"/>
              <w:right w:w="120" w:type="dxa"/>
            </w:tcMar>
            <w:hideMark/>
          </w:tcPr>
          <w:p w14:paraId="55DB139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 &amp;&amp; B) là true.</w:t>
            </w:r>
          </w:p>
        </w:tc>
      </w:tr>
    </w:tbl>
    <w:p w14:paraId="7F3807B9" w14:textId="77777777" w:rsidR="000E34B6" w:rsidRPr="00B66C95" w:rsidRDefault="000E34B6" w:rsidP="00B66C95">
      <w:pPr>
        <w:pStyle w:val="Heading3"/>
        <w:jc w:val="both"/>
        <w:rPr>
          <w:rFonts w:cs="Roboto Slab"/>
        </w:rPr>
      </w:pPr>
      <w:r w:rsidRPr="00B66C95">
        <w:rPr>
          <w:rFonts w:cs="Roboto Slab"/>
        </w:rPr>
        <w:t>Các toán tử gán trong Java</w:t>
      </w:r>
    </w:p>
    <w:p w14:paraId="238D4B61"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Dưới đây liệt kê các toán tử gán được hỗ trợ bởi Java:</w:t>
      </w:r>
    </w:p>
    <w:p w14:paraId="7E9195C9" w14:textId="77777777" w:rsidR="000E34B6" w:rsidRPr="00B66C95" w:rsidRDefault="00000000" w:rsidP="00B66C95">
      <w:pPr>
        <w:pStyle w:val="NormalWeb"/>
        <w:spacing w:before="0" w:beforeAutospacing="0" w:after="240" w:afterAutospacing="0" w:line="360" w:lineRule="auto"/>
        <w:ind w:left="48" w:right="48"/>
        <w:jc w:val="both"/>
        <w:rPr>
          <w:rFonts w:ascii="Roboto Slab" w:hAnsi="Roboto Slab" w:cs="Roboto Slab"/>
          <w:color w:val="000000"/>
        </w:rPr>
      </w:pPr>
      <w:hyperlink r:id="rId28" w:history="1">
        <w:r w:rsidR="000E34B6" w:rsidRPr="00B66C95">
          <w:rPr>
            <w:rStyle w:val="Hyperlink"/>
            <w:rFonts w:ascii="Roboto Slab" w:hAnsi="Roboto Slab" w:cs="Roboto Slab"/>
            <w:b/>
            <w:bCs/>
            <w:color w:val="313131"/>
          </w:rPr>
          <w:t>Ví dụ</w:t>
        </w:r>
      </w:hyperlink>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4"/>
        <w:gridCol w:w="4088"/>
        <w:gridCol w:w="4883"/>
      </w:tblGrid>
      <w:tr w:rsidR="00B66C95" w:rsidRPr="00B66C95" w14:paraId="5772884A" w14:textId="77777777" w:rsidTr="00B66C95">
        <w:trPr>
          <w:jc w:val="center"/>
        </w:trPr>
        <w:tc>
          <w:tcPr>
            <w:tcW w:w="600" w:type="pct"/>
            <w:shd w:val="clear" w:color="auto" w:fill="EEEEEE"/>
            <w:tcMar>
              <w:top w:w="120" w:type="dxa"/>
              <w:left w:w="120" w:type="dxa"/>
              <w:bottom w:w="120" w:type="dxa"/>
              <w:right w:w="120" w:type="dxa"/>
            </w:tcMar>
            <w:hideMark/>
          </w:tcPr>
          <w:p w14:paraId="322C4026" w14:textId="77777777" w:rsidR="000E34B6" w:rsidRPr="00B66C95" w:rsidRDefault="000E34B6" w:rsidP="00B66C95">
            <w:pPr>
              <w:spacing w:after="300" w:line="360" w:lineRule="auto"/>
              <w:jc w:val="both"/>
              <w:rPr>
                <w:rFonts w:ascii="Roboto Slab" w:hAnsi="Roboto Slab" w:cs="Roboto Slab"/>
                <w:b/>
                <w:bCs/>
              </w:rPr>
            </w:pPr>
            <w:r w:rsidRPr="00B66C95">
              <w:rPr>
                <w:rFonts w:ascii="Roboto Slab" w:hAnsi="Roboto Slab" w:cs="Roboto Slab"/>
                <w:b/>
                <w:bCs/>
              </w:rPr>
              <w:t>Toán tử</w:t>
            </w:r>
          </w:p>
        </w:tc>
        <w:tc>
          <w:tcPr>
            <w:tcW w:w="2005" w:type="pct"/>
            <w:shd w:val="clear" w:color="auto" w:fill="EEEEEE"/>
            <w:tcMar>
              <w:top w:w="120" w:type="dxa"/>
              <w:left w:w="120" w:type="dxa"/>
              <w:bottom w:w="120" w:type="dxa"/>
              <w:right w:w="120" w:type="dxa"/>
            </w:tcMar>
            <w:hideMark/>
          </w:tcPr>
          <w:p w14:paraId="66A5BCA8" w14:textId="77777777" w:rsidR="000E34B6" w:rsidRPr="00B66C95" w:rsidRDefault="000E34B6" w:rsidP="00B66C95">
            <w:pPr>
              <w:spacing w:after="300" w:line="360" w:lineRule="auto"/>
              <w:jc w:val="both"/>
              <w:rPr>
                <w:rFonts w:ascii="Roboto Slab" w:hAnsi="Roboto Slab" w:cs="Roboto Slab"/>
                <w:b/>
                <w:bCs/>
              </w:rPr>
            </w:pPr>
            <w:r w:rsidRPr="00B66C95">
              <w:rPr>
                <w:rFonts w:ascii="Roboto Slab" w:hAnsi="Roboto Slab" w:cs="Roboto Slab"/>
                <w:b/>
                <w:bCs/>
              </w:rPr>
              <w:t>Miêu tả</w:t>
            </w:r>
          </w:p>
        </w:tc>
        <w:tc>
          <w:tcPr>
            <w:tcW w:w="2395" w:type="pct"/>
            <w:shd w:val="clear" w:color="auto" w:fill="EEEEEE"/>
            <w:tcMar>
              <w:top w:w="120" w:type="dxa"/>
              <w:left w:w="120" w:type="dxa"/>
              <w:bottom w:w="120" w:type="dxa"/>
              <w:right w:w="120" w:type="dxa"/>
            </w:tcMar>
            <w:hideMark/>
          </w:tcPr>
          <w:p w14:paraId="7F43647A" w14:textId="77777777" w:rsidR="000E34B6" w:rsidRPr="00B66C95" w:rsidRDefault="000E34B6" w:rsidP="00B66C95">
            <w:pPr>
              <w:spacing w:after="300" w:line="360" w:lineRule="auto"/>
              <w:jc w:val="both"/>
              <w:rPr>
                <w:rFonts w:ascii="Roboto Slab" w:hAnsi="Roboto Slab" w:cs="Roboto Slab"/>
                <w:b/>
                <w:bCs/>
              </w:rPr>
            </w:pPr>
            <w:r w:rsidRPr="00B66C95">
              <w:rPr>
                <w:rFonts w:ascii="Roboto Slab" w:hAnsi="Roboto Slab" w:cs="Roboto Slab"/>
                <w:b/>
                <w:bCs/>
              </w:rPr>
              <w:t>Ví dụ</w:t>
            </w:r>
          </w:p>
        </w:tc>
      </w:tr>
      <w:tr w:rsidR="00B66C95" w:rsidRPr="00415107" w14:paraId="0B492CAC" w14:textId="77777777" w:rsidTr="00B66C95">
        <w:trPr>
          <w:jc w:val="center"/>
        </w:trPr>
        <w:tc>
          <w:tcPr>
            <w:tcW w:w="600" w:type="pct"/>
            <w:shd w:val="clear" w:color="auto" w:fill="auto"/>
            <w:tcMar>
              <w:top w:w="120" w:type="dxa"/>
              <w:left w:w="120" w:type="dxa"/>
              <w:bottom w:w="120" w:type="dxa"/>
              <w:right w:w="120" w:type="dxa"/>
            </w:tcMar>
            <w:hideMark/>
          </w:tcPr>
          <w:p w14:paraId="5FE37558"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3419917A"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Toán tử gán đơn giản. Gán giá trị toán hạng bên phải cho toán hạng trái.</w:t>
            </w:r>
          </w:p>
        </w:tc>
        <w:tc>
          <w:tcPr>
            <w:tcW w:w="2395" w:type="pct"/>
            <w:shd w:val="clear" w:color="auto" w:fill="auto"/>
            <w:tcMar>
              <w:top w:w="120" w:type="dxa"/>
              <w:left w:w="120" w:type="dxa"/>
              <w:bottom w:w="120" w:type="dxa"/>
              <w:right w:w="120" w:type="dxa"/>
            </w:tcMar>
            <w:hideMark/>
          </w:tcPr>
          <w:p w14:paraId="53EECD5C" w14:textId="77777777" w:rsidR="000E34B6" w:rsidRPr="00B66C95" w:rsidRDefault="000E34B6" w:rsidP="00B66C95">
            <w:pPr>
              <w:spacing w:after="300" w:line="360" w:lineRule="auto"/>
              <w:jc w:val="both"/>
              <w:rPr>
                <w:rFonts w:ascii="Roboto Slab" w:hAnsi="Roboto Slab" w:cs="Roboto Slab"/>
                <w:lang w:val="pt-BR"/>
              </w:rPr>
            </w:pPr>
            <w:r w:rsidRPr="00B66C95">
              <w:rPr>
                <w:rFonts w:ascii="Roboto Slab" w:hAnsi="Roboto Slab" w:cs="Roboto Slab"/>
                <w:lang w:val="pt-BR"/>
              </w:rPr>
              <w:t>C = A + B sẽ gán giá trị của A + B vào cho C</w:t>
            </w:r>
          </w:p>
        </w:tc>
      </w:tr>
      <w:tr w:rsidR="00B66C95" w:rsidRPr="00B66C95" w14:paraId="5EDB9435" w14:textId="77777777" w:rsidTr="00B66C95">
        <w:trPr>
          <w:jc w:val="center"/>
        </w:trPr>
        <w:tc>
          <w:tcPr>
            <w:tcW w:w="600" w:type="pct"/>
            <w:shd w:val="clear" w:color="auto" w:fill="auto"/>
            <w:tcMar>
              <w:top w:w="120" w:type="dxa"/>
              <w:left w:w="120" w:type="dxa"/>
              <w:bottom w:w="120" w:type="dxa"/>
              <w:right w:w="120" w:type="dxa"/>
            </w:tcMar>
            <w:hideMark/>
          </w:tcPr>
          <w:p w14:paraId="11438BB1"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6752CA88"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Thêm giá trị toán hạng phải tới toán hạng trái và gán giá trị đó cho toán hạng trái.</w:t>
            </w:r>
          </w:p>
        </w:tc>
        <w:tc>
          <w:tcPr>
            <w:tcW w:w="2395" w:type="pct"/>
            <w:shd w:val="clear" w:color="auto" w:fill="auto"/>
            <w:tcMar>
              <w:top w:w="120" w:type="dxa"/>
              <w:left w:w="120" w:type="dxa"/>
              <w:bottom w:w="120" w:type="dxa"/>
              <w:right w:w="120" w:type="dxa"/>
            </w:tcMar>
            <w:hideMark/>
          </w:tcPr>
          <w:p w14:paraId="6E30BD50"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A là tương đương với C = C + A</w:t>
            </w:r>
          </w:p>
        </w:tc>
      </w:tr>
      <w:tr w:rsidR="00B66C95" w:rsidRPr="00B66C95" w14:paraId="053A48B2" w14:textId="77777777" w:rsidTr="00B66C95">
        <w:trPr>
          <w:jc w:val="center"/>
        </w:trPr>
        <w:tc>
          <w:tcPr>
            <w:tcW w:w="600" w:type="pct"/>
            <w:shd w:val="clear" w:color="auto" w:fill="auto"/>
            <w:tcMar>
              <w:top w:w="120" w:type="dxa"/>
              <w:left w:w="120" w:type="dxa"/>
              <w:bottom w:w="120" w:type="dxa"/>
              <w:right w:w="120" w:type="dxa"/>
            </w:tcMar>
            <w:hideMark/>
          </w:tcPr>
          <w:p w14:paraId="28D18FB2"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0A825C5C"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Trừ đi giá trị toán hạng phải từ toán hạng trái và gán giá trị này cho toán hạng trái.</w:t>
            </w:r>
          </w:p>
        </w:tc>
        <w:tc>
          <w:tcPr>
            <w:tcW w:w="2395" w:type="pct"/>
            <w:shd w:val="clear" w:color="auto" w:fill="auto"/>
            <w:tcMar>
              <w:top w:w="120" w:type="dxa"/>
              <w:left w:w="120" w:type="dxa"/>
              <w:bottom w:w="120" w:type="dxa"/>
              <w:right w:w="120" w:type="dxa"/>
            </w:tcMar>
            <w:hideMark/>
          </w:tcPr>
          <w:p w14:paraId="461DEDD8"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A là tương đương với C = C - A</w:t>
            </w:r>
          </w:p>
        </w:tc>
      </w:tr>
      <w:tr w:rsidR="00B66C95" w:rsidRPr="00B66C95" w14:paraId="1AC6B9C3" w14:textId="77777777" w:rsidTr="00B66C95">
        <w:trPr>
          <w:jc w:val="center"/>
        </w:trPr>
        <w:tc>
          <w:tcPr>
            <w:tcW w:w="600" w:type="pct"/>
            <w:shd w:val="clear" w:color="auto" w:fill="auto"/>
            <w:tcMar>
              <w:top w:w="120" w:type="dxa"/>
              <w:left w:w="120" w:type="dxa"/>
              <w:bottom w:w="120" w:type="dxa"/>
              <w:right w:w="120" w:type="dxa"/>
            </w:tcMar>
            <w:hideMark/>
          </w:tcPr>
          <w:p w14:paraId="2803843F"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29F5257A"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Nhân giá trị toán hạng phải với toán hạng trái và gán giá trị này cho toán hạng trái.</w:t>
            </w:r>
          </w:p>
        </w:tc>
        <w:tc>
          <w:tcPr>
            <w:tcW w:w="2395" w:type="pct"/>
            <w:shd w:val="clear" w:color="auto" w:fill="auto"/>
            <w:tcMar>
              <w:top w:w="120" w:type="dxa"/>
              <w:left w:w="120" w:type="dxa"/>
              <w:bottom w:w="120" w:type="dxa"/>
              <w:right w:w="120" w:type="dxa"/>
            </w:tcMar>
            <w:hideMark/>
          </w:tcPr>
          <w:p w14:paraId="3CAB82D3"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A là tương đương với C = C * A</w:t>
            </w:r>
          </w:p>
        </w:tc>
      </w:tr>
      <w:tr w:rsidR="00B66C95" w:rsidRPr="00B66C95" w14:paraId="500E546F" w14:textId="77777777" w:rsidTr="00B66C95">
        <w:trPr>
          <w:jc w:val="center"/>
        </w:trPr>
        <w:tc>
          <w:tcPr>
            <w:tcW w:w="600" w:type="pct"/>
            <w:shd w:val="clear" w:color="auto" w:fill="auto"/>
            <w:tcMar>
              <w:top w:w="120" w:type="dxa"/>
              <w:left w:w="120" w:type="dxa"/>
              <w:bottom w:w="120" w:type="dxa"/>
              <w:right w:w="120" w:type="dxa"/>
            </w:tcMar>
            <w:hideMark/>
          </w:tcPr>
          <w:p w14:paraId="54D130E6"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784DD732"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Chia toán hạng trái cho toán hạng phải và gán giá trị này cho toán hạng trái.</w:t>
            </w:r>
          </w:p>
        </w:tc>
        <w:tc>
          <w:tcPr>
            <w:tcW w:w="2395" w:type="pct"/>
            <w:shd w:val="clear" w:color="auto" w:fill="auto"/>
            <w:tcMar>
              <w:top w:w="120" w:type="dxa"/>
              <w:left w:w="120" w:type="dxa"/>
              <w:bottom w:w="120" w:type="dxa"/>
              <w:right w:w="120" w:type="dxa"/>
            </w:tcMar>
            <w:hideMark/>
          </w:tcPr>
          <w:p w14:paraId="5D458BBA"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A là tương đương với C = C / A</w:t>
            </w:r>
          </w:p>
        </w:tc>
      </w:tr>
      <w:tr w:rsidR="00B66C95" w:rsidRPr="00B66C95" w14:paraId="7D3D3F92" w14:textId="77777777" w:rsidTr="00B66C95">
        <w:trPr>
          <w:jc w:val="center"/>
        </w:trPr>
        <w:tc>
          <w:tcPr>
            <w:tcW w:w="600" w:type="pct"/>
            <w:shd w:val="clear" w:color="auto" w:fill="auto"/>
            <w:tcMar>
              <w:top w:w="120" w:type="dxa"/>
              <w:left w:w="120" w:type="dxa"/>
              <w:bottom w:w="120" w:type="dxa"/>
              <w:right w:w="120" w:type="dxa"/>
            </w:tcMar>
            <w:hideMark/>
          </w:tcPr>
          <w:p w14:paraId="50C9F573"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6EDA0F6C"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Lấy phần dư của phép chia toán hạng trái cho toán hạng phải và gán cho toán hạng trái.</w:t>
            </w:r>
          </w:p>
        </w:tc>
        <w:tc>
          <w:tcPr>
            <w:tcW w:w="2395" w:type="pct"/>
            <w:shd w:val="clear" w:color="auto" w:fill="auto"/>
            <w:tcMar>
              <w:top w:w="120" w:type="dxa"/>
              <w:left w:w="120" w:type="dxa"/>
              <w:bottom w:w="120" w:type="dxa"/>
              <w:right w:w="120" w:type="dxa"/>
            </w:tcMar>
            <w:hideMark/>
          </w:tcPr>
          <w:p w14:paraId="3E8E897C"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A là tương đương với C = C % A</w:t>
            </w:r>
          </w:p>
        </w:tc>
      </w:tr>
      <w:tr w:rsidR="00B66C95" w:rsidRPr="00B66C95" w14:paraId="1B9C115F" w14:textId="77777777" w:rsidTr="00B66C95">
        <w:trPr>
          <w:jc w:val="center"/>
        </w:trPr>
        <w:tc>
          <w:tcPr>
            <w:tcW w:w="600" w:type="pct"/>
            <w:shd w:val="clear" w:color="auto" w:fill="auto"/>
            <w:tcMar>
              <w:top w:w="120" w:type="dxa"/>
              <w:left w:w="120" w:type="dxa"/>
              <w:bottom w:w="120" w:type="dxa"/>
              <w:right w:w="120" w:type="dxa"/>
            </w:tcMar>
            <w:hideMark/>
          </w:tcPr>
          <w:p w14:paraId="31BCC8F7"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lastRenderedPageBreak/>
              <w:t>&lt;&lt;=</w:t>
            </w:r>
          </w:p>
        </w:tc>
        <w:tc>
          <w:tcPr>
            <w:tcW w:w="2005" w:type="pct"/>
            <w:shd w:val="clear" w:color="auto" w:fill="auto"/>
            <w:tcMar>
              <w:top w:w="120" w:type="dxa"/>
              <w:left w:w="120" w:type="dxa"/>
              <w:bottom w:w="120" w:type="dxa"/>
              <w:right w:w="120" w:type="dxa"/>
            </w:tcMar>
            <w:hideMark/>
          </w:tcPr>
          <w:p w14:paraId="32766833"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Dịch trái toán hạng trái sang số vị trí là giá trị toán hạng phải.</w:t>
            </w:r>
          </w:p>
        </w:tc>
        <w:tc>
          <w:tcPr>
            <w:tcW w:w="2395" w:type="pct"/>
            <w:shd w:val="clear" w:color="auto" w:fill="auto"/>
            <w:tcMar>
              <w:top w:w="120" w:type="dxa"/>
              <w:left w:w="120" w:type="dxa"/>
              <w:bottom w:w="120" w:type="dxa"/>
              <w:right w:w="120" w:type="dxa"/>
            </w:tcMar>
            <w:hideMark/>
          </w:tcPr>
          <w:p w14:paraId="03883669"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&lt;&lt;= 2 là giống như C = C &lt;&lt; 2</w:t>
            </w:r>
          </w:p>
        </w:tc>
      </w:tr>
      <w:tr w:rsidR="00B66C95" w:rsidRPr="00B66C95" w14:paraId="2B0076F5" w14:textId="77777777" w:rsidTr="00B66C95">
        <w:trPr>
          <w:jc w:val="center"/>
        </w:trPr>
        <w:tc>
          <w:tcPr>
            <w:tcW w:w="600" w:type="pct"/>
            <w:shd w:val="clear" w:color="auto" w:fill="auto"/>
            <w:tcMar>
              <w:top w:w="120" w:type="dxa"/>
              <w:left w:w="120" w:type="dxa"/>
              <w:bottom w:w="120" w:type="dxa"/>
              <w:right w:w="120" w:type="dxa"/>
            </w:tcMar>
            <w:hideMark/>
          </w:tcPr>
          <w:p w14:paraId="4D5317F7"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&gt;&gt;=</w:t>
            </w:r>
          </w:p>
        </w:tc>
        <w:tc>
          <w:tcPr>
            <w:tcW w:w="2005" w:type="pct"/>
            <w:shd w:val="clear" w:color="auto" w:fill="auto"/>
            <w:tcMar>
              <w:top w:w="120" w:type="dxa"/>
              <w:left w:w="120" w:type="dxa"/>
              <w:bottom w:w="120" w:type="dxa"/>
              <w:right w:w="120" w:type="dxa"/>
            </w:tcMar>
            <w:hideMark/>
          </w:tcPr>
          <w:p w14:paraId="07CB5040"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Dịch phải toán hạng trái sang số vị trí là giá trị toán hạng phải.</w:t>
            </w:r>
          </w:p>
        </w:tc>
        <w:tc>
          <w:tcPr>
            <w:tcW w:w="2395" w:type="pct"/>
            <w:shd w:val="clear" w:color="auto" w:fill="auto"/>
            <w:tcMar>
              <w:top w:w="120" w:type="dxa"/>
              <w:left w:w="120" w:type="dxa"/>
              <w:bottom w:w="120" w:type="dxa"/>
              <w:right w:w="120" w:type="dxa"/>
            </w:tcMar>
            <w:hideMark/>
          </w:tcPr>
          <w:p w14:paraId="1DD261D9"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&gt;&gt;= 2 là giống như C = C &gt;&gt; 2</w:t>
            </w:r>
          </w:p>
        </w:tc>
      </w:tr>
      <w:tr w:rsidR="00B66C95" w:rsidRPr="00B66C95" w14:paraId="36195F76" w14:textId="77777777" w:rsidTr="00B66C95">
        <w:trPr>
          <w:jc w:val="center"/>
        </w:trPr>
        <w:tc>
          <w:tcPr>
            <w:tcW w:w="600" w:type="pct"/>
            <w:shd w:val="clear" w:color="auto" w:fill="auto"/>
            <w:tcMar>
              <w:top w:w="120" w:type="dxa"/>
              <w:left w:w="120" w:type="dxa"/>
              <w:bottom w:w="120" w:type="dxa"/>
              <w:right w:w="120" w:type="dxa"/>
            </w:tcMar>
            <w:hideMark/>
          </w:tcPr>
          <w:p w14:paraId="4BE06687"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&amp;=</w:t>
            </w:r>
          </w:p>
        </w:tc>
        <w:tc>
          <w:tcPr>
            <w:tcW w:w="2005" w:type="pct"/>
            <w:shd w:val="clear" w:color="auto" w:fill="auto"/>
            <w:tcMar>
              <w:top w:w="120" w:type="dxa"/>
              <w:left w:w="120" w:type="dxa"/>
              <w:bottom w:w="120" w:type="dxa"/>
              <w:right w:w="120" w:type="dxa"/>
            </w:tcMar>
            <w:hideMark/>
          </w:tcPr>
          <w:p w14:paraId="7ACA147E"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Phép AND bit</w:t>
            </w:r>
          </w:p>
        </w:tc>
        <w:tc>
          <w:tcPr>
            <w:tcW w:w="2395" w:type="pct"/>
            <w:shd w:val="clear" w:color="auto" w:fill="auto"/>
            <w:tcMar>
              <w:top w:w="120" w:type="dxa"/>
              <w:left w:w="120" w:type="dxa"/>
              <w:bottom w:w="120" w:type="dxa"/>
              <w:right w:w="120" w:type="dxa"/>
            </w:tcMar>
            <w:hideMark/>
          </w:tcPr>
          <w:p w14:paraId="3581229B"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&amp;= 2 là giống như C = C &amp; 2</w:t>
            </w:r>
          </w:p>
        </w:tc>
      </w:tr>
      <w:tr w:rsidR="00B66C95" w:rsidRPr="00B66C95" w14:paraId="5B03A166" w14:textId="77777777" w:rsidTr="00B66C95">
        <w:trPr>
          <w:jc w:val="center"/>
        </w:trPr>
        <w:tc>
          <w:tcPr>
            <w:tcW w:w="600" w:type="pct"/>
            <w:shd w:val="clear" w:color="auto" w:fill="auto"/>
            <w:tcMar>
              <w:top w:w="120" w:type="dxa"/>
              <w:left w:w="120" w:type="dxa"/>
              <w:bottom w:w="120" w:type="dxa"/>
              <w:right w:w="120" w:type="dxa"/>
            </w:tcMar>
            <w:hideMark/>
          </w:tcPr>
          <w:p w14:paraId="067012D4"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148F0425"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Phép OR loại trừ bit</w:t>
            </w:r>
          </w:p>
        </w:tc>
        <w:tc>
          <w:tcPr>
            <w:tcW w:w="2395" w:type="pct"/>
            <w:shd w:val="clear" w:color="auto" w:fill="auto"/>
            <w:tcMar>
              <w:top w:w="120" w:type="dxa"/>
              <w:left w:w="120" w:type="dxa"/>
              <w:bottom w:w="120" w:type="dxa"/>
              <w:right w:w="120" w:type="dxa"/>
            </w:tcMar>
            <w:hideMark/>
          </w:tcPr>
          <w:p w14:paraId="4D9EAA99"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2 là giống như C = C ^ 2</w:t>
            </w:r>
          </w:p>
        </w:tc>
      </w:tr>
      <w:tr w:rsidR="00B66C95" w:rsidRPr="00B66C95" w14:paraId="270F29F3" w14:textId="77777777" w:rsidTr="00B66C95">
        <w:trPr>
          <w:jc w:val="center"/>
        </w:trPr>
        <w:tc>
          <w:tcPr>
            <w:tcW w:w="600" w:type="pct"/>
            <w:shd w:val="clear" w:color="auto" w:fill="auto"/>
            <w:tcMar>
              <w:top w:w="120" w:type="dxa"/>
              <w:left w:w="120" w:type="dxa"/>
              <w:bottom w:w="120" w:type="dxa"/>
              <w:right w:w="120" w:type="dxa"/>
            </w:tcMar>
            <w:hideMark/>
          </w:tcPr>
          <w:p w14:paraId="35539C86"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w:t>
            </w:r>
          </w:p>
        </w:tc>
        <w:tc>
          <w:tcPr>
            <w:tcW w:w="2005" w:type="pct"/>
            <w:shd w:val="clear" w:color="auto" w:fill="auto"/>
            <w:tcMar>
              <w:top w:w="120" w:type="dxa"/>
              <w:left w:w="120" w:type="dxa"/>
              <w:bottom w:w="120" w:type="dxa"/>
              <w:right w:w="120" w:type="dxa"/>
            </w:tcMar>
            <w:hideMark/>
          </w:tcPr>
          <w:p w14:paraId="63A88BAE"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Phép OR bit.</w:t>
            </w:r>
          </w:p>
        </w:tc>
        <w:tc>
          <w:tcPr>
            <w:tcW w:w="2395" w:type="pct"/>
            <w:shd w:val="clear" w:color="auto" w:fill="auto"/>
            <w:tcMar>
              <w:top w:w="120" w:type="dxa"/>
              <w:left w:w="120" w:type="dxa"/>
              <w:bottom w:w="120" w:type="dxa"/>
              <w:right w:w="120" w:type="dxa"/>
            </w:tcMar>
            <w:hideMark/>
          </w:tcPr>
          <w:p w14:paraId="54038B98" w14:textId="77777777" w:rsidR="000E34B6" w:rsidRPr="00B66C95" w:rsidRDefault="000E34B6" w:rsidP="00B66C95">
            <w:pPr>
              <w:spacing w:after="300" w:line="360" w:lineRule="auto"/>
              <w:jc w:val="both"/>
              <w:rPr>
                <w:rFonts w:ascii="Roboto Slab" w:hAnsi="Roboto Slab" w:cs="Roboto Slab"/>
              </w:rPr>
            </w:pPr>
            <w:r w:rsidRPr="00B66C95">
              <w:rPr>
                <w:rFonts w:ascii="Roboto Slab" w:hAnsi="Roboto Slab" w:cs="Roboto Slab"/>
              </w:rPr>
              <w:t>C |= 2 là giống như C = C | 2</w:t>
            </w:r>
          </w:p>
        </w:tc>
      </w:tr>
    </w:tbl>
    <w:p w14:paraId="0BC9200E" w14:textId="77777777" w:rsidR="000E34B6" w:rsidRPr="00B66C95" w:rsidRDefault="000E34B6" w:rsidP="00B66C95">
      <w:pPr>
        <w:pStyle w:val="Heading3"/>
        <w:jc w:val="both"/>
        <w:rPr>
          <w:rFonts w:cs="Roboto Slab"/>
        </w:rPr>
      </w:pPr>
      <w:r w:rsidRPr="00B66C95">
        <w:rPr>
          <w:rFonts w:cs="Roboto Slab"/>
        </w:rPr>
        <w:t>Toán tử hỗn hợp trong Java</w:t>
      </w:r>
    </w:p>
    <w:p w14:paraId="3DDF6538"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Ngôn ngữ Java cũng hỗ trợ một số toán tử hỗn hợp khác.</w:t>
      </w:r>
    </w:p>
    <w:p w14:paraId="3E3AEEA9" w14:textId="77777777" w:rsidR="000E34B6" w:rsidRPr="00B66C95" w:rsidRDefault="000E34B6" w:rsidP="00B66C95">
      <w:pPr>
        <w:pStyle w:val="Heading3"/>
        <w:jc w:val="both"/>
        <w:rPr>
          <w:rFonts w:cs="Roboto Slab"/>
        </w:rPr>
      </w:pPr>
      <w:r w:rsidRPr="00B66C95">
        <w:rPr>
          <w:rFonts w:cs="Roboto Slab"/>
        </w:rPr>
        <w:t>Toán tử điều kiện (? :)</w:t>
      </w:r>
    </w:p>
    <w:p w14:paraId="75E290A6"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Toán tử này gồm ba toán hạng và được sử dụng để ước lượng các biểu thức quan hệ. Mục tiêu của toán tử là quyết định giá trị nào sẽ được gán cho biến. Toán tử này được viết như sau:</w:t>
      </w:r>
    </w:p>
    <w:p w14:paraId="0FD4268B"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bien x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bieu_thuc</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giatri1 neu </w:t>
      </w:r>
      <w:r w:rsidRPr="00B66C95">
        <w:rPr>
          <w:rStyle w:val="kwd"/>
          <w:rFonts w:ascii="Roboto Slab" w:hAnsi="Roboto Slab" w:cs="Roboto Slab"/>
          <w:color w:val="000088"/>
          <w:sz w:val="24"/>
          <w:szCs w:val="24"/>
        </w:rPr>
        <w:t>true</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giatri1 neu </w:t>
      </w:r>
      <w:r w:rsidRPr="00B66C95">
        <w:rPr>
          <w:rStyle w:val="kwd"/>
          <w:rFonts w:ascii="Roboto Slab" w:hAnsi="Roboto Slab" w:cs="Roboto Slab"/>
          <w:color w:val="000088"/>
          <w:sz w:val="24"/>
          <w:szCs w:val="24"/>
        </w:rPr>
        <w:t>true</w:t>
      </w:r>
      <w:r w:rsidRPr="00B66C95">
        <w:rPr>
          <w:rStyle w:val="pun"/>
          <w:rFonts w:ascii="Roboto Slab" w:hAnsi="Roboto Slab" w:cs="Roboto Slab"/>
          <w:color w:val="666600"/>
          <w:sz w:val="24"/>
          <w:szCs w:val="24"/>
        </w:rPr>
        <w:t>);</w:t>
      </w:r>
    </w:p>
    <w:p w14:paraId="58D76E3F"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BAD593A"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com"/>
          <w:rFonts w:ascii="Roboto Slab" w:hAnsi="Roboto Slab" w:cs="Roboto Slab"/>
          <w:color w:val="880000"/>
          <w:sz w:val="24"/>
          <w:szCs w:val="24"/>
        </w:rPr>
        <w:t>//hoac ban cung co the su dung trong cac lenh RETURN</w:t>
      </w:r>
    </w:p>
    <w:p w14:paraId="2444E6F4"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kwd"/>
          <w:rFonts w:ascii="Roboto Slab" w:hAnsi="Roboto Slab" w:cs="Roboto Slab"/>
          <w:color w:val="000088"/>
          <w:sz w:val="24"/>
          <w:szCs w:val="24"/>
        </w:rPr>
        <w:t>return</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bieu_thuc</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giatri1 neu </w:t>
      </w:r>
      <w:r w:rsidRPr="00B66C95">
        <w:rPr>
          <w:rStyle w:val="kwd"/>
          <w:rFonts w:ascii="Roboto Slab" w:hAnsi="Roboto Slab" w:cs="Roboto Slab"/>
          <w:color w:val="000088"/>
          <w:sz w:val="24"/>
          <w:szCs w:val="24"/>
        </w:rPr>
        <w:t>true</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giatri2 neu </w:t>
      </w:r>
      <w:r w:rsidRPr="00B66C95">
        <w:rPr>
          <w:rStyle w:val="kwd"/>
          <w:rFonts w:ascii="Roboto Slab" w:hAnsi="Roboto Slab" w:cs="Roboto Slab"/>
          <w:color w:val="000088"/>
          <w:sz w:val="24"/>
          <w:szCs w:val="24"/>
        </w:rPr>
        <w:t>false</w:t>
      </w:r>
      <w:r w:rsidRPr="00B66C95">
        <w:rPr>
          <w:rStyle w:val="pun"/>
          <w:rFonts w:ascii="Roboto Slab" w:hAnsi="Roboto Slab" w:cs="Roboto Slab"/>
          <w:color w:val="666600"/>
          <w:sz w:val="24"/>
          <w:szCs w:val="24"/>
        </w:rPr>
        <w:t>);</w:t>
      </w:r>
    </w:p>
    <w:p w14:paraId="025CF32A"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Tất nhiên, bạn không cần thiết phải sử dụng các dấu ngoặc đơn như trên. Mình viết như vậy để giúp các bạn dễ nhìn hơn. Sau đây là ví dụ minh họa toán tử điều kiện (? :) trong Java:</w:t>
      </w:r>
    </w:p>
    <w:p w14:paraId="42E9418A"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class</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Test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09841638"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B55069C"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static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void</w:t>
      </w:r>
      <w:r w:rsidRPr="00B66C95">
        <w:rPr>
          <w:rStyle w:val="pln"/>
          <w:rFonts w:ascii="Roboto Slab" w:hAnsi="Roboto Slab" w:cs="Roboto Slab"/>
          <w:color w:val="333333"/>
          <w:sz w:val="24"/>
          <w:szCs w:val="24"/>
        </w:rPr>
        <w:t xml:space="preserve"> main</w:t>
      </w:r>
      <w:r w:rsidRPr="00B66C95">
        <w:rPr>
          <w:rStyle w:val="pun"/>
          <w:rFonts w:ascii="Roboto Slab" w:hAnsi="Roboto Slab" w:cs="Roboto Slab"/>
          <w:color w:val="666600"/>
          <w:sz w:val="24"/>
          <w:szCs w:val="24"/>
        </w:rPr>
        <w:t>(</w:t>
      </w:r>
      <w:r w:rsidRPr="00B66C95">
        <w:rPr>
          <w:rStyle w:val="typ"/>
          <w:rFonts w:ascii="Roboto Slab" w:hAnsi="Roboto Slab" w:cs="Roboto Slab"/>
          <w:color w:val="7F0055"/>
          <w:sz w:val="24"/>
          <w:szCs w:val="24"/>
        </w:rPr>
        <w:t>String</w:t>
      </w:r>
      <w:r w:rsidRPr="00B66C95">
        <w:rPr>
          <w:rStyle w:val="pln"/>
          <w:rFonts w:ascii="Roboto Slab" w:hAnsi="Roboto Slab" w:cs="Roboto Slab"/>
          <w:color w:val="333333"/>
          <w:sz w:val="24"/>
          <w:szCs w:val="24"/>
        </w:rPr>
        <w:t xml:space="preserve"> args</w:t>
      </w:r>
      <w:r w:rsidRPr="00B66C95">
        <w:rPr>
          <w:rStyle w:val="pun"/>
          <w:rFonts w:ascii="Roboto Slab" w:hAnsi="Roboto Slab" w:cs="Roboto Slab"/>
          <w:color w:val="666600"/>
          <w:sz w:val="24"/>
          <w:szCs w:val="24"/>
        </w:rPr>
        <w:t>[]){</w:t>
      </w:r>
    </w:p>
    <w:p w14:paraId="77EB6536"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int</w:t>
      </w:r>
      <w:r w:rsidRPr="00B66C95">
        <w:rPr>
          <w:rStyle w:val="pln"/>
          <w:rFonts w:ascii="Roboto Slab" w:hAnsi="Roboto Slab" w:cs="Roboto Slab"/>
          <w:color w:val="333333"/>
          <w:sz w:val="24"/>
          <w:szCs w:val="24"/>
        </w:rPr>
        <w:t xml:space="preserve"> a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b</w:t>
      </w:r>
      <w:r w:rsidRPr="00B66C95">
        <w:rPr>
          <w:rStyle w:val="pun"/>
          <w:rFonts w:ascii="Roboto Slab" w:hAnsi="Roboto Slab" w:cs="Roboto Slab"/>
          <w:color w:val="666600"/>
          <w:sz w:val="24"/>
          <w:szCs w:val="24"/>
        </w:rPr>
        <w:t>;</w:t>
      </w:r>
    </w:p>
    <w:p w14:paraId="1C96C0F4"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a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10</w:t>
      </w:r>
      <w:r w:rsidRPr="00B66C95">
        <w:rPr>
          <w:rStyle w:val="pun"/>
          <w:rFonts w:ascii="Roboto Slab" w:hAnsi="Roboto Slab" w:cs="Roboto Slab"/>
          <w:color w:val="666600"/>
          <w:sz w:val="24"/>
          <w:szCs w:val="24"/>
        </w:rPr>
        <w:t>;</w:t>
      </w:r>
    </w:p>
    <w:p w14:paraId="5E751FB0"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b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a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1</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20</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30</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com"/>
          <w:rFonts w:ascii="Roboto Slab" w:hAnsi="Roboto Slab" w:cs="Roboto Slab"/>
          <w:color w:val="880000"/>
          <w:sz w:val="24"/>
          <w:szCs w:val="24"/>
        </w:rPr>
        <w:t>//Day la vi du ve toan tu dieu kien.</w:t>
      </w:r>
    </w:p>
    <w:p w14:paraId="4E4D94FA"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System</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out</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println</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str"/>
          <w:rFonts w:ascii="Roboto Slab" w:hAnsi="Roboto Slab" w:cs="Roboto Slab"/>
          <w:color w:val="008800"/>
          <w:sz w:val="24"/>
          <w:szCs w:val="24"/>
        </w:rPr>
        <w:t>"Gia tri cua b la : "</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b </w:t>
      </w:r>
      <w:r w:rsidRPr="00B66C95">
        <w:rPr>
          <w:rStyle w:val="pun"/>
          <w:rFonts w:ascii="Roboto Slab" w:hAnsi="Roboto Slab" w:cs="Roboto Slab"/>
          <w:color w:val="666600"/>
          <w:sz w:val="24"/>
          <w:szCs w:val="24"/>
        </w:rPr>
        <w:t>);</w:t>
      </w:r>
    </w:p>
    <w:p w14:paraId="11592632"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41B0ACE"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b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a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10</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20</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lit"/>
          <w:rFonts w:ascii="Roboto Slab" w:hAnsi="Roboto Slab" w:cs="Roboto Slab"/>
          <w:color w:val="006666"/>
          <w:sz w:val="24"/>
          <w:szCs w:val="24"/>
        </w:rPr>
        <w:t>30</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com"/>
          <w:rFonts w:ascii="Roboto Slab" w:hAnsi="Roboto Slab" w:cs="Roboto Slab"/>
          <w:color w:val="880000"/>
          <w:sz w:val="24"/>
          <w:szCs w:val="24"/>
        </w:rPr>
        <w:t>//Day la vi du ve toan tu dieu kien.</w:t>
      </w:r>
    </w:p>
    <w:p w14:paraId="3C7A54FB"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System</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out</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println</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str"/>
          <w:rFonts w:ascii="Roboto Slab" w:hAnsi="Roboto Slab" w:cs="Roboto Slab"/>
          <w:color w:val="008800"/>
          <w:sz w:val="24"/>
          <w:szCs w:val="24"/>
        </w:rPr>
        <w:t>"Gia tri cua b la : "</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b </w:t>
      </w:r>
      <w:r w:rsidRPr="00B66C95">
        <w:rPr>
          <w:rStyle w:val="pun"/>
          <w:rFonts w:ascii="Roboto Slab" w:hAnsi="Roboto Slab" w:cs="Roboto Slab"/>
          <w:color w:val="666600"/>
          <w:sz w:val="24"/>
          <w:szCs w:val="24"/>
        </w:rPr>
        <w:t>);</w:t>
      </w:r>
    </w:p>
    <w:p w14:paraId="3C1AFA59"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72030803"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pun"/>
          <w:rFonts w:ascii="Roboto Slab" w:hAnsi="Roboto Slab" w:cs="Roboto Slab"/>
          <w:color w:val="666600"/>
          <w:sz w:val="24"/>
          <w:szCs w:val="24"/>
        </w:rPr>
        <w:t>}</w:t>
      </w:r>
    </w:p>
    <w:p w14:paraId="79575991"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Nó sẽ cho kết quả sau:</w:t>
      </w:r>
    </w:p>
    <w:p w14:paraId="271400E5"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B66C95">
        <w:rPr>
          <w:rStyle w:val="typ"/>
          <w:rFonts w:ascii="Roboto Slab" w:hAnsi="Roboto Slab" w:cs="Roboto Slab"/>
          <w:color w:val="7F0055"/>
          <w:sz w:val="24"/>
          <w:szCs w:val="24"/>
          <w:lang w:val="pt-BR"/>
        </w:rPr>
        <w:t>Gia</w:t>
      </w:r>
      <w:r w:rsidRPr="00B66C95">
        <w:rPr>
          <w:rStyle w:val="pln"/>
          <w:rFonts w:ascii="Roboto Slab" w:hAnsi="Roboto Slab" w:cs="Roboto Slab"/>
          <w:color w:val="333333"/>
          <w:sz w:val="24"/>
          <w:szCs w:val="24"/>
          <w:lang w:val="pt-BR"/>
        </w:rPr>
        <w:t xml:space="preserve"> tri cua b la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30</w:t>
      </w:r>
    </w:p>
    <w:p w14:paraId="4573165A"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B66C95">
        <w:rPr>
          <w:rStyle w:val="typ"/>
          <w:rFonts w:ascii="Roboto Slab" w:hAnsi="Roboto Slab" w:cs="Roboto Slab"/>
          <w:color w:val="7F0055"/>
          <w:sz w:val="24"/>
          <w:szCs w:val="24"/>
          <w:lang w:val="pt-BR"/>
        </w:rPr>
        <w:t>Gia</w:t>
      </w:r>
      <w:r w:rsidRPr="00B66C95">
        <w:rPr>
          <w:rStyle w:val="pln"/>
          <w:rFonts w:ascii="Roboto Slab" w:hAnsi="Roboto Slab" w:cs="Roboto Slab"/>
          <w:color w:val="333333"/>
          <w:sz w:val="24"/>
          <w:szCs w:val="24"/>
          <w:lang w:val="pt-BR"/>
        </w:rPr>
        <w:t xml:space="preserve"> tri cua b la </w:t>
      </w:r>
      <w:r w:rsidRPr="00B66C95">
        <w:rPr>
          <w:rStyle w:val="pun"/>
          <w:rFonts w:ascii="Roboto Slab" w:hAnsi="Roboto Slab" w:cs="Roboto Slab"/>
          <w:color w:val="666600"/>
          <w:sz w:val="24"/>
          <w:szCs w:val="24"/>
          <w:lang w:val="pt-BR"/>
        </w:rPr>
        <w:t>:</w:t>
      </w:r>
      <w:r w:rsidRPr="00B66C95">
        <w:rPr>
          <w:rStyle w:val="pln"/>
          <w:rFonts w:ascii="Roboto Slab" w:hAnsi="Roboto Slab" w:cs="Roboto Slab"/>
          <w:color w:val="333333"/>
          <w:sz w:val="24"/>
          <w:szCs w:val="24"/>
          <w:lang w:val="pt-BR"/>
        </w:rPr>
        <w:t xml:space="preserve"> </w:t>
      </w:r>
      <w:r w:rsidRPr="00B66C95">
        <w:rPr>
          <w:rStyle w:val="lit"/>
          <w:rFonts w:ascii="Roboto Slab" w:hAnsi="Roboto Slab" w:cs="Roboto Slab"/>
          <w:color w:val="006666"/>
          <w:sz w:val="24"/>
          <w:szCs w:val="24"/>
          <w:lang w:val="pt-BR"/>
        </w:rPr>
        <w:t>20</w:t>
      </w:r>
    </w:p>
    <w:p w14:paraId="6B2D4745" w14:textId="77777777" w:rsidR="000E34B6" w:rsidRPr="00B66C95" w:rsidRDefault="000E34B6" w:rsidP="00B66C95">
      <w:pPr>
        <w:pStyle w:val="Heading3"/>
        <w:jc w:val="both"/>
        <w:rPr>
          <w:rFonts w:cs="Roboto Slab"/>
        </w:rPr>
      </w:pPr>
      <w:r w:rsidRPr="00B66C95">
        <w:rPr>
          <w:rFonts w:cs="Roboto Slab"/>
        </w:rPr>
        <w:t>Toán tử instanceof trong Java</w:t>
      </w:r>
    </w:p>
    <w:p w14:paraId="43141455"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Toán tử này chỉ được sử dụng cho các biến tham chiếu đối tượng. Toán tử kiểm tra có hay không đối tượng là một kiểu cụ thể (kiểu class hoặc kiểu interface). Toán tử instanceof được viết như sau:</w:t>
      </w:r>
    </w:p>
    <w:p w14:paraId="745CDADD"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Object</w:t>
      </w:r>
      <w:r w:rsidRPr="00B66C95">
        <w:rPr>
          <w:rStyle w:val="pln"/>
          <w:rFonts w:ascii="Roboto Slab" w:hAnsi="Roboto Slab" w:cs="Roboto Slab"/>
          <w:color w:val="333333"/>
          <w:sz w:val="24"/>
          <w:szCs w:val="24"/>
        </w:rPr>
        <w:t xml:space="preserve"> reference variable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instanceof</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class</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interface</w:t>
      </w:r>
      <w:r w:rsidRPr="00B66C95">
        <w:rPr>
          <w:rStyle w:val="pln"/>
          <w:rFonts w:ascii="Roboto Slab" w:hAnsi="Roboto Slab" w:cs="Roboto Slab"/>
          <w:color w:val="333333"/>
          <w:sz w:val="24"/>
          <w:szCs w:val="24"/>
        </w:rPr>
        <w:t xml:space="preserve"> type</w:t>
      </w:r>
      <w:r w:rsidRPr="00B66C95">
        <w:rPr>
          <w:rStyle w:val="pun"/>
          <w:rFonts w:ascii="Roboto Slab" w:hAnsi="Roboto Slab" w:cs="Roboto Slab"/>
          <w:color w:val="666600"/>
          <w:sz w:val="24"/>
          <w:szCs w:val="24"/>
        </w:rPr>
        <w:t>)</w:t>
      </w:r>
    </w:p>
    <w:p w14:paraId="29455642"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Toán tử trả về true nếu toán hạng trái là biến thể hiện của toán hạng phải. Ví dụ:</w:t>
      </w:r>
    </w:p>
    <w:p w14:paraId="640AF31F"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class</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Test</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131DE19A"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C6495A7"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lastRenderedPageBreak/>
        <w:t xml:space="preserve">   </w:t>
      </w: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static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void</w:t>
      </w:r>
      <w:r w:rsidRPr="00B66C95">
        <w:rPr>
          <w:rStyle w:val="pln"/>
          <w:rFonts w:ascii="Roboto Slab" w:hAnsi="Roboto Slab" w:cs="Roboto Slab"/>
          <w:color w:val="333333"/>
          <w:sz w:val="24"/>
          <w:szCs w:val="24"/>
        </w:rPr>
        <w:t xml:space="preserve"> main</w:t>
      </w:r>
      <w:r w:rsidRPr="00B66C95">
        <w:rPr>
          <w:rStyle w:val="pun"/>
          <w:rFonts w:ascii="Roboto Slab" w:hAnsi="Roboto Slab" w:cs="Roboto Slab"/>
          <w:color w:val="666600"/>
          <w:sz w:val="24"/>
          <w:szCs w:val="24"/>
        </w:rPr>
        <w:t>(</w:t>
      </w:r>
      <w:r w:rsidRPr="00B66C95">
        <w:rPr>
          <w:rStyle w:val="typ"/>
          <w:rFonts w:ascii="Roboto Slab" w:hAnsi="Roboto Slab" w:cs="Roboto Slab"/>
          <w:color w:val="7F0055"/>
          <w:sz w:val="24"/>
          <w:szCs w:val="24"/>
        </w:rPr>
        <w:t>String</w:t>
      </w:r>
      <w:r w:rsidRPr="00B66C95">
        <w:rPr>
          <w:rStyle w:val="pln"/>
          <w:rFonts w:ascii="Roboto Slab" w:hAnsi="Roboto Slab" w:cs="Roboto Slab"/>
          <w:color w:val="333333"/>
          <w:sz w:val="24"/>
          <w:szCs w:val="24"/>
        </w:rPr>
        <w:t xml:space="preserve"> args</w:t>
      </w:r>
      <w:r w:rsidRPr="00B66C95">
        <w:rPr>
          <w:rStyle w:val="pun"/>
          <w:rFonts w:ascii="Roboto Slab" w:hAnsi="Roboto Slab" w:cs="Roboto Slab"/>
          <w:color w:val="666600"/>
          <w:sz w:val="24"/>
          <w:szCs w:val="24"/>
        </w:rPr>
        <w:t>[]){</w:t>
      </w:r>
    </w:p>
    <w:p w14:paraId="39CE1729"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String</w:t>
      </w:r>
      <w:r w:rsidRPr="00B66C95">
        <w:rPr>
          <w:rStyle w:val="pln"/>
          <w:rFonts w:ascii="Roboto Slab" w:hAnsi="Roboto Slab" w:cs="Roboto Slab"/>
          <w:color w:val="333333"/>
          <w:sz w:val="24"/>
          <w:szCs w:val="24"/>
        </w:rPr>
        <w:t xml:space="preserve"> name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str"/>
          <w:rFonts w:ascii="Roboto Slab" w:hAnsi="Roboto Slab" w:cs="Roboto Slab"/>
          <w:color w:val="008800"/>
          <w:sz w:val="24"/>
          <w:szCs w:val="24"/>
        </w:rPr>
        <w:t>"Doan"</w:t>
      </w:r>
      <w:r w:rsidRPr="00B66C95">
        <w:rPr>
          <w:rStyle w:val="pun"/>
          <w:rFonts w:ascii="Roboto Slab" w:hAnsi="Roboto Slab" w:cs="Roboto Slab"/>
          <w:color w:val="666600"/>
          <w:sz w:val="24"/>
          <w:szCs w:val="24"/>
        </w:rPr>
        <w:t>;</w:t>
      </w:r>
    </w:p>
    <w:p w14:paraId="325B6486"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com"/>
          <w:rFonts w:ascii="Roboto Slab" w:hAnsi="Roboto Slab" w:cs="Roboto Slab"/>
          <w:color w:val="880000"/>
          <w:sz w:val="24"/>
          <w:szCs w:val="24"/>
        </w:rPr>
        <w:t>// Duoi day se tra ve true neu name la mot kieu String</w:t>
      </w:r>
    </w:p>
    <w:p w14:paraId="772C4058"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boolean</w:t>
      </w:r>
      <w:r w:rsidRPr="00B66C95">
        <w:rPr>
          <w:rStyle w:val="pln"/>
          <w:rFonts w:ascii="Roboto Slab" w:hAnsi="Roboto Slab" w:cs="Roboto Slab"/>
          <w:color w:val="333333"/>
          <w:sz w:val="24"/>
          <w:szCs w:val="24"/>
        </w:rPr>
        <w:t xml:space="preserve"> result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name </w:t>
      </w:r>
      <w:r w:rsidRPr="00B66C95">
        <w:rPr>
          <w:rStyle w:val="kwd"/>
          <w:rFonts w:ascii="Roboto Slab" w:hAnsi="Roboto Slab" w:cs="Roboto Slab"/>
          <w:color w:val="000088"/>
          <w:sz w:val="24"/>
          <w:szCs w:val="24"/>
        </w:rPr>
        <w:t>instanceof</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String</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p>
    <w:p w14:paraId="77AD5DBC"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System</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out</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println</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result </w:t>
      </w:r>
      <w:r w:rsidRPr="00B66C95">
        <w:rPr>
          <w:rStyle w:val="pun"/>
          <w:rFonts w:ascii="Roboto Slab" w:hAnsi="Roboto Slab" w:cs="Roboto Slab"/>
          <w:color w:val="666600"/>
          <w:sz w:val="24"/>
          <w:szCs w:val="24"/>
        </w:rPr>
        <w:t>);</w:t>
      </w:r>
    </w:p>
    <w:p w14:paraId="50F1F98B"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6DFF3A43"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pun"/>
          <w:rFonts w:ascii="Roboto Slab" w:hAnsi="Roboto Slab" w:cs="Roboto Slab"/>
          <w:color w:val="666600"/>
          <w:sz w:val="24"/>
          <w:szCs w:val="24"/>
        </w:rPr>
        <w:t>}</w:t>
      </w:r>
    </w:p>
    <w:p w14:paraId="736B0456"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Nó sẽ cho kết quả:</w:t>
      </w:r>
    </w:p>
    <w:p w14:paraId="6B925BF0"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kwd"/>
          <w:rFonts w:ascii="Roboto Slab" w:hAnsi="Roboto Slab" w:cs="Roboto Slab"/>
          <w:color w:val="000088"/>
          <w:sz w:val="24"/>
          <w:szCs w:val="24"/>
        </w:rPr>
        <w:t>true</w:t>
      </w:r>
    </w:p>
    <w:p w14:paraId="68DDFA66"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Toán tử này sẽ cũng trả về true nếu đối tượng đang được so sánh là tham số tương thích với kiểu toán hạng phải. Dưới đây là một ví dụ khác:</w:t>
      </w:r>
    </w:p>
    <w:p w14:paraId="26DC10C5"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kwd"/>
          <w:rFonts w:ascii="Roboto Slab" w:hAnsi="Roboto Slab" w:cs="Roboto Slab"/>
          <w:color w:val="000088"/>
          <w:sz w:val="24"/>
          <w:szCs w:val="24"/>
        </w:rPr>
        <w:t>class</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Animal</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637C16C1"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A81C501"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class</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Dog</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extends</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Animal</w:t>
      </w: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4F6F7780"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public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static</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void</w:t>
      </w:r>
      <w:r w:rsidRPr="00B66C95">
        <w:rPr>
          <w:rStyle w:val="pln"/>
          <w:rFonts w:ascii="Roboto Slab" w:hAnsi="Roboto Slab" w:cs="Roboto Slab"/>
          <w:color w:val="333333"/>
          <w:sz w:val="24"/>
          <w:szCs w:val="24"/>
        </w:rPr>
        <w:t xml:space="preserve"> main</w:t>
      </w:r>
      <w:r w:rsidRPr="00B66C95">
        <w:rPr>
          <w:rStyle w:val="pun"/>
          <w:rFonts w:ascii="Roboto Slab" w:hAnsi="Roboto Slab" w:cs="Roboto Slab"/>
          <w:color w:val="666600"/>
          <w:sz w:val="24"/>
          <w:szCs w:val="24"/>
        </w:rPr>
        <w:t>(</w:t>
      </w:r>
      <w:r w:rsidRPr="00B66C95">
        <w:rPr>
          <w:rStyle w:val="typ"/>
          <w:rFonts w:ascii="Roboto Slab" w:hAnsi="Roboto Slab" w:cs="Roboto Slab"/>
          <w:color w:val="7F0055"/>
          <w:sz w:val="24"/>
          <w:szCs w:val="24"/>
        </w:rPr>
        <w:t>String</w:t>
      </w:r>
      <w:r w:rsidRPr="00B66C95">
        <w:rPr>
          <w:rStyle w:val="pln"/>
          <w:rFonts w:ascii="Roboto Slab" w:hAnsi="Roboto Slab" w:cs="Roboto Slab"/>
          <w:color w:val="333333"/>
          <w:sz w:val="24"/>
          <w:szCs w:val="24"/>
        </w:rPr>
        <w:t xml:space="preserve"> args</w:t>
      </w:r>
      <w:r w:rsidRPr="00B66C95">
        <w:rPr>
          <w:rStyle w:val="pun"/>
          <w:rFonts w:ascii="Roboto Slab" w:hAnsi="Roboto Slab" w:cs="Roboto Slab"/>
          <w:color w:val="666600"/>
          <w:sz w:val="24"/>
          <w:szCs w:val="24"/>
        </w:rPr>
        <w:t>[]){</w:t>
      </w:r>
    </w:p>
    <w:p w14:paraId="024855ED"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Animal</w:t>
      </w:r>
      <w:r w:rsidRPr="00B66C95">
        <w:rPr>
          <w:rStyle w:val="pln"/>
          <w:rFonts w:ascii="Roboto Slab" w:hAnsi="Roboto Slab" w:cs="Roboto Slab"/>
          <w:color w:val="333333"/>
          <w:sz w:val="24"/>
          <w:szCs w:val="24"/>
        </w:rPr>
        <w:t xml:space="preserve"> a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new</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Dog</w:t>
      </w:r>
      <w:r w:rsidRPr="00B66C95">
        <w:rPr>
          <w:rStyle w:val="pun"/>
          <w:rFonts w:ascii="Roboto Slab" w:hAnsi="Roboto Slab" w:cs="Roboto Slab"/>
          <w:color w:val="666600"/>
          <w:sz w:val="24"/>
          <w:szCs w:val="24"/>
        </w:rPr>
        <w:t>();</w:t>
      </w:r>
    </w:p>
    <w:p w14:paraId="2C151235"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kwd"/>
          <w:rFonts w:ascii="Roboto Slab" w:hAnsi="Roboto Slab" w:cs="Roboto Slab"/>
          <w:color w:val="000088"/>
          <w:sz w:val="24"/>
          <w:szCs w:val="24"/>
        </w:rPr>
        <w:t>boolean</w:t>
      </w:r>
      <w:r w:rsidRPr="00B66C95">
        <w:rPr>
          <w:rStyle w:val="pln"/>
          <w:rFonts w:ascii="Roboto Slab" w:hAnsi="Roboto Slab" w:cs="Roboto Slab"/>
          <w:color w:val="333333"/>
          <w:sz w:val="24"/>
          <w:szCs w:val="24"/>
        </w:rPr>
        <w:t xml:space="preserve"> result </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a </w:t>
      </w:r>
      <w:r w:rsidRPr="00B66C95">
        <w:rPr>
          <w:rStyle w:val="kwd"/>
          <w:rFonts w:ascii="Roboto Slab" w:hAnsi="Roboto Slab" w:cs="Roboto Slab"/>
          <w:color w:val="000088"/>
          <w:sz w:val="24"/>
          <w:szCs w:val="24"/>
        </w:rPr>
        <w:t>instanceof</w:t>
      </w: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Dog</w:t>
      </w:r>
      <w:r w:rsidRPr="00B66C95">
        <w:rPr>
          <w:rStyle w:val="pun"/>
          <w:rFonts w:ascii="Roboto Slab" w:hAnsi="Roboto Slab" w:cs="Roboto Slab"/>
          <w:color w:val="666600"/>
          <w:sz w:val="24"/>
          <w:szCs w:val="24"/>
        </w:rPr>
        <w:t>;</w:t>
      </w:r>
    </w:p>
    <w:p w14:paraId="3F683C12"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typ"/>
          <w:rFonts w:ascii="Roboto Slab" w:hAnsi="Roboto Slab" w:cs="Roboto Slab"/>
          <w:color w:val="7F0055"/>
          <w:sz w:val="24"/>
          <w:szCs w:val="24"/>
        </w:rPr>
        <w:t>System</w:t>
      </w:r>
      <w:r w:rsidRPr="00B66C95">
        <w:rPr>
          <w:rStyle w:val="pun"/>
          <w:rFonts w:ascii="Roboto Slab" w:hAnsi="Roboto Slab" w:cs="Roboto Slab"/>
          <w:color w:val="666600"/>
          <w:sz w:val="24"/>
          <w:szCs w:val="24"/>
        </w:rPr>
        <w:t>.</w:t>
      </w:r>
      <w:r w:rsidRPr="00B66C95">
        <w:rPr>
          <w:rStyle w:val="kwd"/>
          <w:rFonts w:ascii="Roboto Slab" w:hAnsi="Roboto Slab" w:cs="Roboto Slab"/>
          <w:color w:val="000088"/>
          <w:sz w:val="24"/>
          <w:szCs w:val="24"/>
        </w:rPr>
        <w:t>out</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println</w:t>
      </w:r>
      <w:r w:rsidRPr="00B66C95">
        <w:rPr>
          <w:rStyle w:val="pun"/>
          <w:rFonts w:ascii="Roboto Slab" w:hAnsi="Roboto Slab" w:cs="Roboto Slab"/>
          <w:color w:val="666600"/>
          <w:sz w:val="24"/>
          <w:szCs w:val="24"/>
        </w:rPr>
        <w:t>(</w:t>
      </w:r>
      <w:r w:rsidRPr="00B66C95">
        <w:rPr>
          <w:rStyle w:val="pln"/>
          <w:rFonts w:ascii="Roboto Slab" w:hAnsi="Roboto Slab" w:cs="Roboto Slab"/>
          <w:color w:val="333333"/>
          <w:sz w:val="24"/>
          <w:szCs w:val="24"/>
        </w:rPr>
        <w:t xml:space="preserve"> result </w:t>
      </w:r>
      <w:r w:rsidRPr="00B66C95">
        <w:rPr>
          <w:rStyle w:val="pun"/>
          <w:rFonts w:ascii="Roboto Slab" w:hAnsi="Roboto Slab" w:cs="Roboto Slab"/>
          <w:color w:val="666600"/>
          <w:sz w:val="24"/>
          <w:szCs w:val="24"/>
        </w:rPr>
        <w:t>);</w:t>
      </w:r>
    </w:p>
    <w:p w14:paraId="1CD54D97"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66C95">
        <w:rPr>
          <w:rStyle w:val="pln"/>
          <w:rFonts w:ascii="Roboto Slab" w:hAnsi="Roboto Slab" w:cs="Roboto Slab"/>
          <w:color w:val="333333"/>
          <w:sz w:val="24"/>
          <w:szCs w:val="24"/>
        </w:rPr>
        <w:t xml:space="preserve">   </w:t>
      </w:r>
      <w:r w:rsidRPr="00B66C95">
        <w:rPr>
          <w:rStyle w:val="pun"/>
          <w:rFonts w:ascii="Roboto Slab" w:hAnsi="Roboto Slab" w:cs="Roboto Slab"/>
          <w:color w:val="666600"/>
          <w:sz w:val="24"/>
          <w:szCs w:val="24"/>
        </w:rPr>
        <w:t>}</w:t>
      </w:r>
    </w:p>
    <w:p w14:paraId="3E0E6589"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pun"/>
          <w:rFonts w:ascii="Roboto Slab" w:hAnsi="Roboto Slab" w:cs="Roboto Slab"/>
          <w:color w:val="666600"/>
          <w:sz w:val="24"/>
          <w:szCs w:val="24"/>
        </w:rPr>
        <w:t>}</w:t>
      </w:r>
    </w:p>
    <w:p w14:paraId="4959FDC7"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Nó sẽ cho kết quả:</w:t>
      </w:r>
    </w:p>
    <w:p w14:paraId="1C69A04C" w14:textId="77777777" w:rsidR="000E34B6" w:rsidRPr="00B66C95" w:rsidRDefault="000E34B6" w:rsidP="00B66C9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66C95">
        <w:rPr>
          <w:rStyle w:val="kwd"/>
          <w:rFonts w:ascii="Roboto Slab" w:hAnsi="Roboto Slab" w:cs="Roboto Slab"/>
          <w:color w:val="000088"/>
          <w:sz w:val="24"/>
          <w:szCs w:val="24"/>
        </w:rPr>
        <w:t>true</w:t>
      </w:r>
    </w:p>
    <w:p w14:paraId="1B3757C2" w14:textId="77777777" w:rsidR="000E34B6" w:rsidRPr="00B66C95" w:rsidRDefault="000E34B6" w:rsidP="00C403F2">
      <w:pPr>
        <w:pStyle w:val="Heading3"/>
      </w:pPr>
      <w:r w:rsidRPr="00B66C95">
        <w:lastRenderedPageBreak/>
        <w:t>Thứ tự ưu tiên của các toán tử trong Java:</w:t>
      </w:r>
    </w:p>
    <w:p w14:paraId="352E6047"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Thứ tự ưu tiên của các toán tử xác định cách biểu thức được tính toán. Ví dụ: toán tử nhân có quyền ưu tiên hơn toán tử cộng.</w:t>
      </w:r>
    </w:p>
    <w:p w14:paraId="4F30637A" w14:textId="77777777" w:rsidR="000E34B6" w:rsidRPr="00C403F2" w:rsidRDefault="000E34B6" w:rsidP="00C403F2">
      <w:r w:rsidRPr="00B66C95">
        <w:rPr>
          <w:rFonts w:ascii="Roboto Slab" w:hAnsi="Roboto Slab" w:cs="Roboto Slab"/>
          <w:color w:val="000000"/>
        </w:rPr>
        <w:t>Ví dụ, x = 7 + 3 * 2; ở đây, x được gán giá trị 13, chứ không phải 20 bởi vì toán tử * có quyền ưu tiên cao hơn toán tử +, vì thế đầu tiên nó thực hiện phép nhân 3 * 2 và sau đó thêm với 7.</w:t>
      </w:r>
    </w:p>
    <w:p w14:paraId="0E651770" w14:textId="77777777" w:rsidR="000E34B6" w:rsidRPr="00B66C95" w:rsidRDefault="000E34B6" w:rsidP="00B66C95">
      <w:pPr>
        <w:pStyle w:val="NormalWeb"/>
        <w:spacing w:before="0" w:beforeAutospacing="0" w:after="240" w:afterAutospacing="0" w:line="360" w:lineRule="auto"/>
        <w:ind w:left="48" w:right="48"/>
        <w:jc w:val="both"/>
        <w:rPr>
          <w:rFonts w:ascii="Roboto Slab" w:hAnsi="Roboto Slab" w:cs="Roboto Slab"/>
          <w:color w:val="000000"/>
        </w:rPr>
      </w:pPr>
      <w:r w:rsidRPr="00B66C95">
        <w:rPr>
          <w:rFonts w:ascii="Roboto Slab" w:hAnsi="Roboto Slab" w:cs="Roboto Slab"/>
          <w:color w:val="000000"/>
        </w:rPr>
        <w:t>Bảng dưới đây liệt kê thứ tự ưu tiên của các toán tử. Các toán tử với quyền ưu tiên cao nhất xuất hiện trên cùng của bảng, và các toán tử có quyền ưu tiên thấp nhất thì ở bên dưới cùng của bảng. Trong một biểu thức, các toán tử có quyền ưu tiên cao nhất được tính toán đầu tiên.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0"/>
        <w:gridCol w:w="5228"/>
        <w:gridCol w:w="2177"/>
      </w:tblGrid>
      <w:tr w:rsidR="00B66C95" w:rsidRPr="00B66C95" w14:paraId="0729FEC3" w14:textId="77777777" w:rsidTr="00B66C95">
        <w:trPr>
          <w:jc w:val="center"/>
        </w:trPr>
        <w:tc>
          <w:tcPr>
            <w:tcW w:w="0" w:type="auto"/>
            <w:shd w:val="clear" w:color="auto" w:fill="EEEEEE"/>
            <w:tcMar>
              <w:top w:w="120" w:type="dxa"/>
              <w:left w:w="120" w:type="dxa"/>
              <w:bottom w:w="120" w:type="dxa"/>
              <w:right w:w="120" w:type="dxa"/>
            </w:tcMar>
            <w:hideMark/>
          </w:tcPr>
          <w:p w14:paraId="5740EE8A"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Loại</w:t>
            </w:r>
          </w:p>
        </w:tc>
        <w:tc>
          <w:tcPr>
            <w:tcW w:w="0" w:type="auto"/>
            <w:shd w:val="clear" w:color="auto" w:fill="EEEEEE"/>
            <w:tcMar>
              <w:top w:w="120" w:type="dxa"/>
              <w:left w:w="120" w:type="dxa"/>
              <w:bottom w:w="120" w:type="dxa"/>
              <w:right w:w="120" w:type="dxa"/>
            </w:tcMar>
            <w:hideMark/>
          </w:tcPr>
          <w:p w14:paraId="710C0F94"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Toán tử</w:t>
            </w:r>
          </w:p>
        </w:tc>
        <w:tc>
          <w:tcPr>
            <w:tcW w:w="2177" w:type="dxa"/>
            <w:shd w:val="clear" w:color="auto" w:fill="EEEEEE"/>
            <w:tcMar>
              <w:top w:w="120" w:type="dxa"/>
              <w:left w:w="120" w:type="dxa"/>
              <w:bottom w:w="120" w:type="dxa"/>
              <w:right w:w="120" w:type="dxa"/>
            </w:tcMar>
            <w:hideMark/>
          </w:tcPr>
          <w:p w14:paraId="76BE8CBC" w14:textId="77777777" w:rsidR="000E34B6" w:rsidRPr="00B66C95" w:rsidRDefault="000E34B6" w:rsidP="00B66C95">
            <w:pPr>
              <w:spacing w:line="360" w:lineRule="auto"/>
              <w:jc w:val="both"/>
              <w:rPr>
                <w:rFonts w:ascii="Roboto Slab" w:hAnsi="Roboto Slab" w:cs="Roboto Slab"/>
                <w:b/>
                <w:bCs/>
              </w:rPr>
            </w:pPr>
            <w:r w:rsidRPr="00B66C95">
              <w:rPr>
                <w:rFonts w:ascii="Roboto Slab" w:hAnsi="Roboto Slab" w:cs="Roboto Slab"/>
                <w:b/>
                <w:bCs/>
              </w:rPr>
              <w:t>Thứ tự ưu tiên</w:t>
            </w:r>
          </w:p>
        </w:tc>
      </w:tr>
      <w:tr w:rsidR="00B66C95" w:rsidRPr="00B66C95" w14:paraId="58AFB16E" w14:textId="77777777" w:rsidTr="00B66C95">
        <w:trPr>
          <w:jc w:val="center"/>
        </w:trPr>
        <w:tc>
          <w:tcPr>
            <w:tcW w:w="0" w:type="auto"/>
            <w:shd w:val="clear" w:color="auto" w:fill="auto"/>
            <w:tcMar>
              <w:top w:w="120" w:type="dxa"/>
              <w:left w:w="120" w:type="dxa"/>
              <w:bottom w:w="120" w:type="dxa"/>
              <w:right w:w="120" w:type="dxa"/>
            </w:tcMar>
            <w:hideMark/>
          </w:tcPr>
          <w:p w14:paraId="711F390E"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Postfix </w:t>
            </w:r>
          </w:p>
        </w:tc>
        <w:tc>
          <w:tcPr>
            <w:tcW w:w="0" w:type="auto"/>
            <w:shd w:val="clear" w:color="auto" w:fill="auto"/>
            <w:tcMar>
              <w:top w:w="120" w:type="dxa"/>
              <w:left w:w="120" w:type="dxa"/>
              <w:bottom w:w="120" w:type="dxa"/>
              <w:right w:w="120" w:type="dxa"/>
            </w:tcMar>
            <w:hideMark/>
          </w:tcPr>
          <w:p w14:paraId="55DCD375"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 (toán tử dot)</w:t>
            </w:r>
          </w:p>
        </w:tc>
        <w:tc>
          <w:tcPr>
            <w:tcW w:w="0" w:type="auto"/>
            <w:shd w:val="clear" w:color="auto" w:fill="auto"/>
            <w:tcMar>
              <w:top w:w="120" w:type="dxa"/>
              <w:left w:w="120" w:type="dxa"/>
              <w:bottom w:w="120" w:type="dxa"/>
              <w:right w:w="120" w:type="dxa"/>
            </w:tcMar>
            <w:hideMark/>
          </w:tcPr>
          <w:p w14:paraId="13A915A2"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47091821" w14:textId="77777777" w:rsidTr="00B66C95">
        <w:trPr>
          <w:jc w:val="center"/>
        </w:trPr>
        <w:tc>
          <w:tcPr>
            <w:tcW w:w="0" w:type="auto"/>
            <w:shd w:val="clear" w:color="auto" w:fill="auto"/>
            <w:tcMar>
              <w:top w:w="120" w:type="dxa"/>
              <w:left w:w="120" w:type="dxa"/>
              <w:bottom w:w="120" w:type="dxa"/>
              <w:right w:w="120" w:type="dxa"/>
            </w:tcMar>
            <w:hideMark/>
          </w:tcPr>
          <w:p w14:paraId="6736B109"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Unary </w:t>
            </w:r>
          </w:p>
        </w:tc>
        <w:tc>
          <w:tcPr>
            <w:tcW w:w="0" w:type="auto"/>
            <w:shd w:val="clear" w:color="auto" w:fill="auto"/>
            <w:tcMar>
              <w:top w:w="120" w:type="dxa"/>
              <w:left w:w="120" w:type="dxa"/>
              <w:bottom w:w="120" w:type="dxa"/>
              <w:right w:w="120" w:type="dxa"/>
            </w:tcMar>
            <w:hideMark/>
          </w:tcPr>
          <w:p w14:paraId="38328B93"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 ! ~</w:t>
            </w:r>
          </w:p>
        </w:tc>
        <w:tc>
          <w:tcPr>
            <w:tcW w:w="0" w:type="auto"/>
            <w:shd w:val="clear" w:color="auto" w:fill="auto"/>
            <w:tcMar>
              <w:top w:w="120" w:type="dxa"/>
              <w:left w:w="120" w:type="dxa"/>
              <w:bottom w:w="120" w:type="dxa"/>
              <w:right w:w="120" w:type="dxa"/>
            </w:tcMar>
            <w:hideMark/>
          </w:tcPr>
          <w:p w14:paraId="06215010"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Phải sang trái</w:t>
            </w:r>
          </w:p>
        </w:tc>
      </w:tr>
      <w:tr w:rsidR="00B66C95" w:rsidRPr="00B66C95" w14:paraId="1ECB22B0" w14:textId="77777777" w:rsidTr="00B66C95">
        <w:trPr>
          <w:jc w:val="center"/>
        </w:trPr>
        <w:tc>
          <w:tcPr>
            <w:tcW w:w="0" w:type="auto"/>
            <w:shd w:val="clear" w:color="auto" w:fill="auto"/>
            <w:tcMar>
              <w:top w:w="120" w:type="dxa"/>
              <w:left w:w="120" w:type="dxa"/>
              <w:bottom w:w="120" w:type="dxa"/>
              <w:right w:w="120" w:type="dxa"/>
            </w:tcMar>
            <w:hideMark/>
          </w:tcPr>
          <w:p w14:paraId="42EF8B2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Tính nhân</w:t>
            </w:r>
          </w:p>
        </w:tc>
        <w:tc>
          <w:tcPr>
            <w:tcW w:w="0" w:type="auto"/>
            <w:shd w:val="clear" w:color="auto" w:fill="auto"/>
            <w:tcMar>
              <w:top w:w="120" w:type="dxa"/>
              <w:left w:w="120" w:type="dxa"/>
              <w:bottom w:w="120" w:type="dxa"/>
              <w:right w:w="120" w:type="dxa"/>
            </w:tcMar>
            <w:hideMark/>
          </w:tcPr>
          <w:p w14:paraId="7ABAE103"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 </w:t>
            </w:r>
          </w:p>
        </w:tc>
        <w:tc>
          <w:tcPr>
            <w:tcW w:w="0" w:type="auto"/>
            <w:shd w:val="clear" w:color="auto" w:fill="auto"/>
            <w:tcMar>
              <w:top w:w="120" w:type="dxa"/>
              <w:left w:w="120" w:type="dxa"/>
              <w:bottom w:w="120" w:type="dxa"/>
              <w:right w:w="120" w:type="dxa"/>
            </w:tcMar>
            <w:hideMark/>
          </w:tcPr>
          <w:p w14:paraId="6E571B9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65378392" w14:textId="77777777" w:rsidTr="00B66C95">
        <w:trPr>
          <w:jc w:val="center"/>
        </w:trPr>
        <w:tc>
          <w:tcPr>
            <w:tcW w:w="0" w:type="auto"/>
            <w:shd w:val="clear" w:color="auto" w:fill="auto"/>
            <w:tcMar>
              <w:top w:w="120" w:type="dxa"/>
              <w:left w:w="120" w:type="dxa"/>
              <w:bottom w:w="120" w:type="dxa"/>
              <w:right w:w="120" w:type="dxa"/>
            </w:tcMar>
            <w:hideMark/>
          </w:tcPr>
          <w:p w14:paraId="71FE8CE1"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Tính cộng</w:t>
            </w:r>
          </w:p>
        </w:tc>
        <w:tc>
          <w:tcPr>
            <w:tcW w:w="0" w:type="auto"/>
            <w:shd w:val="clear" w:color="auto" w:fill="auto"/>
            <w:tcMar>
              <w:top w:w="120" w:type="dxa"/>
              <w:left w:w="120" w:type="dxa"/>
              <w:bottom w:w="120" w:type="dxa"/>
              <w:right w:w="120" w:type="dxa"/>
            </w:tcMar>
            <w:hideMark/>
          </w:tcPr>
          <w:p w14:paraId="4D6F96DD"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w:t>
            </w:r>
          </w:p>
        </w:tc>
        <w:tc>
          <w:tcPr>
            <w:tcW w:w="0" w:type="auto"/>
            <w:shd w:val="clear" w:color="auto" w:fill="auto"/>
            <w:tcMar>
              <w:top w:w="120" w:type="dxa"/>
              <w:left w:w="120" w:type="dxa"/>
              <w:bottom w:w="120" w:type="dxa"/>
              <w:right w:w="120" w:type="dxa"/>
            </w:tcMar>
            <w:hideMark/>
          </w:tcPr>
          <w:p w14:paraId="4CFB715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1D17169F" w14:textId="77777777" w:rsidTr="00B66C95">
        <w:trPr>
          <w:jc w:val="center"/>
        </w:trPr>
        <w:tc>
          <w:tcPr>
            <w:tcW w:w="0" w:type="auto"/>
            <w:shd w:val="clear" w:color="auto" w:fill="auto"/>
            <w:tcMar>
              <w:top w:w="120" w:type="dxa"/>
              <w:left w:w="120" w:type="dxa"/>
              <w:bottom w:w="120" w:type="dxa"/>
              <w:right w:w="120" w:type="dxa"/>
            </w:tcMar>
            <w:hideMark/>
          </w:tcPr>
          <w:p w14:paraId="1DBF7300"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Dịch chuyển</w:t>
            </w:r>
          </w:p>
        </w:tc>
        <w:tc>
          <w:tcPr>
            <w:tcW w:w="0" w:type="auto"/>
            <w:shd w:val="clear" w:color="auto" w:fill="auto"/>
            <w:tcMar>
              <w:top w:w="120" w:type="dxa"/>
              <w:left w:w="120" w:type="dxa"/>
              <w:bottom w:w="120" w:type="dxa"/>
              <w:right w:w="120" w:type="dxa"/>
            </w:tcMar>
            <w:hideMark/>
          </w:tcPr>
          <w:p w14:paraId="54AB7D3F"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&gt;&gt; &gt;&gt;&gt; &lt;&lt;  </w:t>
            </w:r>
          </w:p>
        </w:tc>
        <w:tc>
          <w:tcPr>
            <w:tcW w:w="0" w:type="auto"/>
            <w:shd w:val="clear" w:color="auto" w:fill="auto"/>
            <w:tcMar>
              <w:top w:w="120" w:type="dxa"/>
              <w:left w:w="120" w:type="dxa"/>
              <w:bottom w:w="120" w:type="dxa"/>
              <w:right w:w="120" w:type="dxa"/>
            </w:tcMar>
            <w:hideMark/>
          </w:tcPr>
          <w:p w14:paraId="51F0C735"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6776E3DF" w14:textId="77777777" w:rsidTr="00B66C95">
        <w:trPr>
          <w:jc w:val="center"/>
        </w:trPr>
        <w:tc>
          <w:tcPr>
            <w:tcW w:w="0" w:type="auto"/>
            <w:shd w:val="clear" w:color="auto" w:fill="auto"/>
            <w:tcMar>
              <w:top w:w="120" w:type="dxa"/>
              <w:left w:w="120" w:type="dxa"/>
              <w:bottom w:w="120" w:type="dxa"/>
              <w:right w:w="120" w:type="dxa"/>
            </w:tcMar>
            <w:hideMark/>
          </w:tcPr>
          <w:p w14:paraId="19CB877D"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Quan hệ</w:t>
            </w:r>
          </w:p>
        </w:tc>
        <w:tc>
          <w:tcPr>
            <w:tcW w:w="0" w:type="auto"/>
            <w:shd w:val="clear" w:color="auto" w:fill="auto"/>
            <w:tcMar>
              <w:top w:w="120" w:type="dxa"/>
              <w:left w:w="120" w:type="dxa"/>
              <w:bottom w:w="120" w:type="dxa"/>
              <w:right w:w="120" w:type="dxa"/>
            </w:tcMar>
            <w:hideMark/>
          </w:tcPr>
          <w:p w14:paraId="301982F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&gt; &gt;= &lt; &lt;=  </w:t>
            </w:r>
          </w:p>
        </w:tc>
        <w:tc>
          <w:tcPr>
            <w:tcW w:w="0" w:type="auto"/>
            <w:shd w:val="clear" w:color="auto" w:fill="auto"/>
            <w:tcMar>
              <w:top w:w="120" w:type="dxa"/>
              <w:left w:w="120" w:type="dxa"/>
              <w:bottom w:w="120" w:type="dxa"/>
              <w:right w:w="120" w:type="dxa"/>
            </w:tcMar>
            <w:hideMark/>
          </w:tcPr>
          <w:p w14:paraId="5DC19B7D"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7516321A" w14:textId="77777777" w:rsidTr="00B66C95">
        <w:trPr>
          <w:jc w:val="center"/>
        </w:trPr>
        <w:tc>
          <w:tcPr>
            <w:tcW w:w="0" w:type="auto"/>
            <w:shd w:val="clear" w:color="auto" w:fill="auto"/>
            <w:tcMar>
              <w:top w:w="120" w:type="dxa"/>
              <w:left w:w="120" w:type="dxa"/>
              <w:bottom w:w="120" w:type="dxa"/>
              <w:right w:w="120" w:type="dxa"/>
            </w:tcMar>
            <w:hideMark/>
          </w:tcPr>
          <w:p w14:paraId="5710DD91"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Cân bằng</w:t>
            </w:r>
          </w:p>
        </w:tc>
        <w:tc>
          <w:tcPr>
            <w:tcW w:w="0" w:type="auto"/>
            <w:shd w:val="clear" w:color="auto" w:fill="auto"/>
            <w:tcMar>
              <w:top w:w="120" w:type="dxa"/>
              <w:left w:w="120" w:type="dxa"/>
              <w:bottom w:w="120" w:type="dxa"/>
              <w:right w:w="120" w:type="dxa"/>
            </w:tcMar>
            <w:hideMark/>
          </w:tcPr>
          <w:p w14:paraId="3D10F1A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w:t>
            </w:r>
          </w:p>
        </w:tc>
        <w:tc>
          <w:tcPr>
            <w:tcW w:w="0" w:type="auto"/>
            <w:shd w:val="clear" w:color="auto" w:fill="auto"/>
            <w:tcMar>
              <w:top w:w="120" w:type="dxa"/>
              <w:left w:w="120" w:type="dxa"/>
              <w:bottom w:w="120" w:type="dxa"/>
              <w:right w:w="120" w:type="dxa"/>
            </w:tcMar>
            <w:hideMark/>
          </w:tcPr>
          <w:p w14:paraId="4E141FD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5F1F1D72" w14:textId="77777777" w:rsidTr="00B66C95">
        <w:trPr>
          <w:jc w:val="center"/>
        </w:trPr>
        <w:tc>
          <w:tcPr>
            <w:tcW w:w="0" w:type="auto"/>
            <w:shd w:val="clear" w:color="auto" w:fill="auto"/>
            <w:tcMar>
              <w:top w:w="120" w:type="dxa"/>
              <w:left w:w="120" w:type="dxa"/>
              <w:bottom w:w="120" w:type="dxa"/>
              <w:right w:w="120" w:type="dxa"/>
            </w:tcMar>
            <w:hideMark/>
          </w:tcPr>
          <w:p w14:paraId="6F8CF5B8"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Phép AND bit</w:t>
            </w:r>
          </w:p>
        </w:tc>
        <w:tc>
          <w:tcPr>
            <w:tcW w:w="0" w:type="auto"/>
            <w:shd w:val="clear" w:color="auto" w:fill="auto"/>
            <w:tcMar>
              <w:top w:w="120" w:type="dxa"/>
              <w:left w:w="120" w:type="dxa"/>
              <w:bottom w:w="120" w:type="dxa"/>
              <w:right w:w="120" w:type="dxa"/>
            </w:tcMar>
            <w:hideMark/>
          </w:tcPr>
          <w:p w14:paraId="0DBB91CD"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&amp; </w:t>
            </w:r>
          </w:p>
        </w:tc>
        <w:tc>
          <w:tcPr>
            <w:tcW w:w="0" w:type="auto"/>
            <w:shd w:val="clear" w:color="auto" w:fill="auto"/>
            <w:tcMar>
              <w:top w:w="120" w:type="dxa"/>
              <w:left w:w="120" w:type="dxa"/>
              <w:bottom w:w="120" w:type="dxa"/>
              <w:right w:w="120" w:type="dxa"/>
            </w:tcMar>
            <w:hideMark/>
          </w:tcPr>
          <w:p w14:paraId="6FD525F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41A1FBB1" w14:textId="77777777" w:rsidTr="00B66C95">
        <w:trPr>
          <w:jc w:val="center"/>
        </w:trPr>
        <w:tc>
          <w:tcPr>
            <w:tcW w:w="0" w:type="auto"/>
            <w:shd w:val="clear" w:color="auto" w:fill="auto"/>
            <w:tcMar>
              <w:top w:w="120" w:type="dxa"/>
              <w:left w:w="120" w:type="dxa"/>
              <w:bottom w:w="120" w:type="dxa"/>
              <w:right w:w="120" w:type="dxa"/>
            </w:tcMar>
            <w:hideMark/>
          </w:tcPr>
          <w:p w14:paraId="47B983A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Phép XOR bit</w:t>
            </w:r>
          </w:p>
        </w:tc>
        <w:tc>
          <w:tcPr>
            <w:tcW w:w="0" w:type="auto"/>
            <w:shd w:val="clear" w:color="auto" w:fill="auto"/>
            <w:tcMar>
              <w:top w:w="120" w:type="dxa"/>
              <w:left w:w="120" w:type="dxa"/>
              <w:bottom w:w="120" w:type="dxa"/>
              <w:right w:w="120" w:type="dxa"/>
            </w:tcMar>
            <w:hideMark/>
          </w:tcPr>
          <w:p w14:paraId="32FC13A1"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w:t>
            </w:r>
          </w:p>
        </w:tc>
        <w:tc>
          <w:tcPr>
            <w:tcW w:w="0" w:type="auto"/>
            <w:shd w:val="clear" w:color="auto" w:fill="auto"/>
            <w:tcMar>
              <w:top w:w="120" w:type="dxa"/>
              <w:left w:w="120" w:type="dxa"/>
              <w:bottom w:w="120" w:type="dxa"/>
              <w:right w:w="120" w:type="dxa"/>
            </w:tcMar>
            <w:hideMark/>
          </w:tcPr>
          <w:p w14:paraId="0B89D44B"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131785CB" w14:textId="77777777" w:rsidTr="00B66C95">
        <w:trPr>
          <w:jc w:val="center"/>
        </w:trPr>
        <w:tc>
          <w:tcPr>
            <w:tcW w:w="0" w:type="auto"/>
            <w:shd w:val="clear" w:color="auto" w:fill="auto"/>
            <w:tcMar>
              <w:top w:w="120" w:type="dxa"/>
              <w:left w:w="120" w:type="dxa"/>
              <w:bottom w:w="120" w:type="dxa"/>
              <w:right w:w="120" w:type="dxa"/>
            </w:tcMar>
            <w:hideMark/>
          </w:tcPr>
          <w:p w14:paraId="7E4182D9"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Phép OR bit</w:t>
            </w:r>
          </w:p>
        </w:tc>
        <w:tc>
          <w:tcPr>
            <w:tcW w:w="0" w:type="auto"/>
            <w:shd w:val="clear" w:color="auto" w:fill="auto"/>
            <w:tcMar>
              <w:top w:w="120" w:type="dxa"/>
              <w:left w:w="120" w:type="dxa"/>
              <w:bottom w:w="120" w:type="dxa"/>
              <w:right w:w="120" w:type="dxa"/>
            </w:tcMar>
            <w:hideMark/>
          </w:tcPr>
          <w:p w14:paraId="3245BEF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w:t>
            </w:r>
          </w:p>
        </w:tc>
        <w:tc>
          <w:tcPr>
            <w:tcW w:w="0" w:type="auto"/>
            <w:shd w:val="clear" w:color="auto" w:fill="auto"/>
            <w:tcMar>
              <w:top w:w="120" w:type="dxa"/>
              <w:left w:w="120" w:type="dxa"/>
              <w:bottom w:w="120" w:type="dxa"/>
              <w:right w:w="120" w:type="dxa"/>
            </w:tcMar>
            <w:hideMark/>
          </w:tcPr>
          <w:p w14:paraId="38BBAE39"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413EC5DC" w14:textId="77777777" w:rsidTr="00B66C95">
        <w:trPr>
          <w:jc w:val="center"/>
        </w:trPr>
        <w:tc>
          <w:tcPr>
            <w:tcW w:w="0" w:type="auto"/>
            <w:shd w:val="clear" w:color="auto" w:fill="auto"/>
            <w:tcMar>
              <w:top w:w="120" w:type="dxa"/>
              <w:left w:w="120" w:type="dxa"/>
              <w:bottom w:w="120" w:type="dxa"/>
              <w:right w:w="120" w:type="dxa"/>
            </w:tcMar>
            <w:hideMark/>
          </w:tcPr>
          <w:p w14:paraId="0874825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Phép AND logic</w:t>
            </w:r>
          </w:p>
        </w:tc>
        <w:tc>
          <w:tcPr>
            <w:tcW w:w="0" w:type="auto"/>
            <w:shd w:val="clear" w:color="auto" w:fill="auto"/>
            <w:tcMar>
              <w:top w:w="120" w:type="dxa"/>
              <w:left w:w="120" w:type="dxa"/>
              <w:bottom w:w="120" w:type="dxa"/>
              <w:right w:w="120" w:type="dxa"/>
            </w:tcMar>
            <w:hideMark/>
          </w:tcPr>
          <w:p w14:paraId="78B9AD14"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&amp;&amp; </w:t>
            </w:r>
          </w:p>
        </w:tc>
        <w:tc>
          <w:tcPr>
            <w:tcW w:w="0" w:type="auto"/>
            <w:shd w:val="clear" w:color="auto" w:fill="auto"/>
            <w:tcMar>
              <w:top w:w="120" w:type="dxa"/>
              <w:left w:w="120" w:type="dxa"/>
              <w:bottom w:w="120" w:type="dxa"/>
              <w:right w:w="120" w:type="dxa"/>
            </w:tcMar>
            <w:hideMark/>
          </w:tcPr>
          <w:p w14:paraId="0631D82C"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331147D8" w14:textId="77777777" w:rsidTr="00B66C95">
        <w:trPr>
          <w:jc w:val="center"/>
        </w:trPr>
        <w:tc>
          <w:tcPr>
            <w:tcW w:w="0" w:type="auto"/>
            <w:shd w:val="clear" w:color="auto" w:fill="auto"/>
            <w:tcMar>
              <w:top w:w="120" w:type="dxa"/>
              <w:left w:w="120" w:type="dxa"/>
              <w:bottom w:w="120" w:type="dxa"/>
              <w:right w:w="120" w:type="dxa"/>
            </w:tcMar>
            <w:hideMark/>
          </w:tcPr>
          <w:p w14:paraId="20395367"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Phép OR logic</w:t>
            </w:r>
          </w:p>
        </w:tc>
        <w:tc>
          <w:tcPr>
            <w:tcW w:w="0" w:type="auto"/>
            <w:shd w:val="clear" w:color="auto" w:fill="auto"/>
            <w:tcMar>
              <w:top w:w="120" w:type="dxa"/>
              <w:left w:w="120" w:type="dxa"/>
              <w:bottom w:w="120" w:type="dxa"/>
              <w:right w:w="120" w:type="dxa"/>
            </w:tcMar>
            <w:hideMark/>
          </w:tcPr>
          <w:p w14:paraId="52415F0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w:t>
            </w:r>
          </w:p>
        </w:tc>
        <w:tc>
          <w:tcPr>
            <w:tcW w:w="0" w:type="auto"/>
            <w:shd w:val="clear" w:color="auto" w:fill="auto"/>
            <w:tcMar>
              <w:top w:w="120" w:type="dxa"/>
              <w:left w:w="120" w:type="dxa"/>
              <w:bottom w:w="120" w:type="dxa"/>
              <w:right w:w="120" w:type="dxa"/>
            </w:tcMar>
            <w:hideMark/>
          </w:tcPr>
          <w:p w14:paraId="30E74365"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r w:rsidR="00B66C95" w:rsidRPr="00B66C95" w14:paraId="3511FB2B" w14:textId="77777777" w:rsidTr="00B66C95">
        <w:trPr>
          <w:jc w:val="center"/>
        </w:trPr>
        <w:tc>
          <w:tcPr>
            <w:tcW w:w="0" w:type="auto"/>
            <w:shd w:val="clear" w:color="auto" w:fill="auto"/>
            <w:tcMar>
              <w:top w:w="120" w:type="dxa"/>
              <w:left w:w="120" w:type="dxa"/>
              <w:bottom w:w="120" w:type="dxa"/>
              <w:right w:w="120" w:type="dxa"/>
            </w:tcMar>
            <w:hideMark/>
          </w:tcPr>
          <w:p w14:paraId="38FDEE41"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lastRenderedPageBreak/>
              <w:t>Điều kiện</w:t>
            </w:r>
          </w:p>
        </w:tc>
        <w:tc>
          <w:tcPr>
            <w:tcW w:w="0" w:type="auto"/>
            <w:shd w:val="clear" w:color="auto" w:fill="auto"/>
            <w:tcMar>
              <w:top w:w="120" w:type="dxa"/>
              <w:left w:w="120" w:type="dxa"/>
              <w:bottom w:w="120" w:type="dxa"/>
              <w:right w:w="120" w:type="dxa"/>
            </w:tcMar>
            <w:hideMark/>
          </w:tcPr>
          <w:p w14:paraId="00AA03B7"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w:t>
            </w:r>
          </w:p>
        </w:tc>
        <w:tc>
          <w:tcPr>
            <w:tcW w:w="0" w:type="auto"/>
            <w:shd w:val="clear" w:color="auto" w:fill="auto"/>
            <w:tcMar>
              <w:top w:w="120" w:type="dxa"/>
              <w:left w:w="120" w:type="dxa"/>
              <w:bottom w:w="120" w:type="dxa"/>
              <w:right w:w="120" w:type="dxa"/>
            </w:tcMar>
            <w:hideMark/>
          </w:tcPr>
          <w:p w14:paraId="155D3DA1"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Phải sang trái</w:t>
            </w:r>
          </w:p>
        </w:tc>
      </w:tr>
      <w:tr w:rsidR="00B66C95" w:rsidRPr="00B66C95" w14:paraId="0E591BA0" w14:textId="77777777" w:rsidTr="00B66C95">
        <w:trPr>
          <w:jc w:val="center"/>
        </w:trPr>
        <w:tc>
          <w:tcPr>
            <w:tcW w:w="0" w:type="auto"/>
            <w:shd w:val="clear" w:color="auto" w:fill="auto"/>
            <w:tcMar>
              <w:top w:w="120" w:type="dxa"/>
              <w:left w:w="120" w:type="dxa"/>
              <w:bottom w:w="120" w:type="dxa"/>
              <w:right w:w="120" w:type="dxa"/>
            </w:tcMar>
            <w:hideMark/>
          </w:tcPr>
          <w:p w14:paraId="0DDD7003"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Gán</w:t>
            </w:r>
          </w:p>
        </w:tc>
        <w:tc>
          <w:tcPr>
            <w:tcW w:w="0" w:type="auto"/>
            <w:shd w:val="clear" w:color="auto" w:fill="auto"/>
            <w:tcMar>
              <w:top w:w="120" w:type="dxa"/>
              <w:left w:w="120" w:type="dxa"/>
              <w:bottom w:w="120" w:type="dxa"/>
              <w:right w:w="120" w:type="dxa"/>
            </w:tcMar>
            <w:hideMark/>
          </w:tcPr>
          <w:p w14:paraId="031ED49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 -= *= /= %= &gt;&gt;= &lt;&lt;= &amp;= ^= |= </w:t>
            </w:r>
          </w:p>
        </w:tc>
        <w:tc>
          <w:tcPr>
            <w:tcW w:w="0" w:type="auto"/>
            <w:shd w:val="clear" w:color="auto" w:fill="auto"/>
            <w:tcMar>
              <w:top w:w="120" w:type="dxa"/>
              <w:left w:w="120" w:type="dxa"/>
              <w:bottom w:w="120" w:type="dxa"/>
              <w:right w:w="120" w:type="dxa"/>
            </w:tcMar>
            <w:hideMark/>
          </w:tcPr>
          <w:p w14:paraId="50CE1DC6"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Phải sang trái</w:t>
            </w:r>
          </w:p>
        </w:tc>
      </w:tr>
      <w:tr w:rsidR="00B66C95" w:rsidRPr="00B66C95" w14:paraId="02B8EE77" w14:textId="77777777" w:rsidTr="00B66C95">
        <w:trPr>
          <w:jc w:val="center"/>
        </w:trPr>
        <w:tc>
          <w:tcPr>
            <w:tcW w:w="0" w:type="auto"/>
            <w:shd w:val="clear" w:color="auto" w:fill="auto"/>
            <w:tcMar>
              <w:top w:w="120" w:type="dxa"/>
              <w:left w:w="120" w:type="dxa"/>
              <w:bottom w:w="120" w:type="dxa"/>
              <w:right w:w="120" w:type="dxa"/>
            </w:tcMar>
            <w:hideMark/>
          </w:tcPr>
          <w:p w14:paraId="0B857E07"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Dấu phảy</w:t>
            </w:r>
          </w:p>
        </w:tc>
        <w:tc>
          <w:tcPr>
            <w:tcW w:w="0" w:type="auto"/>
            <w:shd w:val="clear" w:color="auto" w:fill="auto"/>
            <w:tcMar>
              <w:top w:w="120" w:type="dxa"/>
              <w:left w:w="120" w:type="dxa"/>
              <w:bottom w:w="120" w:type="dxa"/>
              <w:right w:w="120" w:type="dxa"/>
            </w:tcMar>
            <w:hideMark/>
          </w:tcPr>
          <w:p w14:paraId="1B408F2A"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 </w:t>
            </w:r>
          </w:p>
        </w:tc>
        <w:tc>
          <w:tcPr>
            <w:tcW w:w="0" w:type="auto"/>
            <w:shd w:val="clear" w:color="auto" w:fill="auto"/>
            <w:tcMar>
              <w:top w:w="120" w:type="dxa"/>
              <w:left w:w="120" w:type="dxa"/>
              <w:bottom w:w="120" w:type="dxa"/>
              <w:right w:w="120" w:type="dxa"/>
            </w:tcMar>
            <w:hideMark/>
          </w:tcPr>
          <w:p w14:paraId="16C0EFB7" w14:textId="77777777" w:rsidR="000E34B6" w:rsidRPr="00B66C95" w:rsidRDefault="000E34B6" w:rsidP="00B66C95">
            <w:pPr>
              <w:spacing w:line="360" w:lineRule="auto"/>
              <w:jc w:val="both"/>
              <w:rPr>
                <w:rFonts w:ascii="Roboto Slab" w:hAnsi="Roboto Slab" w:cs="Roboto Slab"/>
              </w:rPr>
            </w:pPr>
            <w:r w:rsidRPr="00B66C95">
              <w:rPr>
                <w:rFonts w:ascii="Roboto Slab" w:hAnsi="Roboto Slab" w:cs="Roboto Slab"/>
              </w:rPr>
              <w:t>Trái sang phải</w:t>
            </w:r>
          </w:p>
        </w:tc>
      </w:tr>
    </w:tbl>
    <w:p w14:paraId="5DEA6261" w14:textId="77777777" w:rsidR="00856254" w:rsidRDefault="00856254" w:rsidP="00B66C95">
      <w:pPr>
        <w:spacing w:line="360" w:lineRule="auto"/>
        <w:jc w:val="both"/>
        <w:rPr>
          <w:rFonts w:ascii="Roboto Slab" w:hAnsi="Roboto Slab" w:cs="Roboto Slab"/>
        </w:rPr>
      </w:pPr>
    </w:p>
    <w:p w14:paraId="300BD539" w14:textId="7C8A1D36" w:rsidR="00C403F2" w:rsidRDefault="00C403F2" w:rsidP="00B66C95">
      <w:pPr>
        <w:spacing w:line="360" w:lineRule="auto"/>
        <w:jc w:val="both"/>
        <w:rPr>
          <w:rFonts w:ascii="Roboto Slab" w:hAnsi="Roboto Slab" w:cs="Roboto Slab"/>
        </w:rPr>
      </w:pPr>
      <w:r>
        <w:rPr>
          <w:rFonts w:ascii="Roboto Slab" w:hAnsi="Roboto Slab" w:cs="Roboto Slab"/>
        </w:rPr>
        <w:br w:type="page"/>
      </w:r>
    </w:p>
    <w:p w14:paraId="75BC8E78" w14:textId="217BB0D5" w:rsidR="00415107" w:rsidRPr="00415107" w:rsidRDefault="00415107" w:rsidP="00415107">
      <w:pPr>
        <w:pStyle w:val="Heading2"/>
      </w:pPr>
      <w:bookmarkStart w:id="1" w:name="_Toc149557878"/>
      <w:r w:rsidRPr="00415107">
        <w:lastRenderedPageBreak/>
        <w:t>CÁC LỆNH ĐIỀU KHIỂN CHƯƠNG TRÌNH</w:t>
      </w:r>
      <w:bookmarkEnd w:id="1"/>
      <w:r w:rsidRPr="00415107">
        <w:t xml:space="preserve"> </w:t>
      </w:r>
      <w:r w:rsidRPr="00415107">
        <w:t>TRONG JAVA</w:t>
      </w:r>
    </w:p>
    <w:p w14:paraId="38F22C84" w14:textId="77777777" w:rsidR="00B34A50" w:rsidRPr="00415107" w:rsidRDefault="00B34A50" w:rsidP="00415107">
      <w:pPr>
        <w:pStyle w:val="NormalWeb"/>
        <w:spacing w:before="0" w:beforeAutospacing="0" w:after="240" w:afterAutospacing="0" w:line="360" w:lineRule="auto"/>
        <w:ind w:right="48"/>
        <w:jc w:val="both"/>
        <w:rPr>
          <w:rFonts w:ascii="Roboto Slab" w:hAnsi="Roboto Slab" w:cs="Roboto Slab"/>
        </w:rPr>
      </w:pPr>
      <w:r w:rsidRPr="00415107">
        <w:rPr>
          <w:rFonts w:ascii="Roboto Slab" w:hAnsi="Roboto Slab" w:cs="Roboto Slab"/>
        </w:rPr>
        <w:t>Như các ngôn ngữ lập trình khác, ngôn ngữ Java cũng hỗ trợ cấu trúc điều khiển luồng. Với cấu trúc này, chương trình sẽ kiểm tra một hoặc nhiều điều kiện và nếu các điều kiện này là </w:t>
      </w:r>
      <w:r w:rsidRPr="00415107">
        <w:rPr>
          <w:rFonts w:ascii="Roboto Slab" w:hAnsi="Roboto Slab" w:cs="Roboto Slab"/>
          <w:b/>
          <w:bCs/>
        </w:rPr>
        <w:t>true</w:t>
      </w:r>
      <w:r w:rsidRPr="00415107">
        <w:rPr>
          <w:rFonts w:ascii="Roboto Slab" w:hAnsi="Roboto Slab" w:cs="Roboto Slab"/>
        </w:rPr>
        <w:t>, thì lệnh hoặc các lệnh tương ứng với điều kiện true này sẽ được thực hiện, nếu không thì các lệnh tương ứng với điều kiện </w:t>
      </w:r>
      <w:r w:rsidRPr="00415107">
        <w:rPr>
          <w:rFonts w:ascii="Roboto Slab" w:hAnsi="Roboto Slab" w:cs="Roboto Slab"/>
          <w:b/>
          <w:bCs/>
        </w:rPr>
        <w:t>false</w:t>
      </w:r>
      <w:r w:rsidRPr="00415107">
        <w:rPr>
          <w:rFonts w:ascii="Roboto Slab" w:hAnsi="Roboto Slab" w:cs="Roboto Slab"/>
        </w:rPr>
        <w:t> sẽ được thực thi.</w:t>
      </w:r>
    </w:p>
    <w:p w14:paraId="783C2306" w14:textId="77777777" w:rsidR="00415107" w:rsidRPr="00415107" w:rsidRDefault="00415107" w:rsidP="00415107">
      <w:pPr>
        <w:spacing w:line="360" w:lineRule="auto"/>
        <w:jc w:val="both"/>
        <w:rPr>
          <w:rFonts w:ascii="Roboto Slab" w:hAnsi="Roboto Slab" w:cs="Roboto Slab"/>
          <w:b/>
          <w:bCs/>
          <w:szCs w:val="26"/>
        </w:rPr>
      </w:pPr>
      <w:r w:rsidRPr="00415107">
        <w:rPr>
          <w:rFonts w:ascii="Roboto Slab" w:hAnsi="Roboto Slab" w:cs="Roboto Slab"/>
          <w:shd w:val="clear" w:color="auto" w:fill="FFFFFF"/>
        </w:rPr>
        <w:t>Java cung cấp các lệnh rẽ nhánh để có thể thực hiện một trong nhiều phương án khác nhau khi lập trình. Có 2 loại cấu trúc rẽ nhánh:</w:t>
      </w:r>
    </w:p>
    <w:p w14:paraId="3618A88C" w14:textId="77777777" w:rsidR="00415107" w:rsidRPr="00415107" w:rsidRDefault="00415107" w:rsidP="00415107">
      <w:pPr>
        <w:pStyle w:val="ListParagraph"/>
        <w:numPr>
          <w:ilvl w:val="0"/>
          <w:numId w:val="177"/>
        </w:numPr>
        <w:shd w:val="clear" w:color="auto" w:fill="FFFFFF"/>
        <w:spacing w:line="360" w:lineRule="auto"/>
        <w:textAlignment w:val="baseline"/>
        <w:rPr>
          <w:rFonts w:ascii="Roboto Slab" w:eastAsia="Times New Roman" w:hAnsi="Roboto Slab" w:cs="Roboto Slab"/>
        </w:rPr>
      </w:pPr>
      <w:r w:rsidRPr="00415107">
        <w:rPr>
          <w:rFonts w:ascii="Roboto Slab" w:eastAsia="Times New Roman" w:hAnsi="Roboto Slab" w:cs="Roboto Slab"/>
        </w:rPr>
        <w:t>Mệnh đề if</w:t>
      </w:r>
    </w:p>
    <w:p w14:paraId="6B06D700" w14:textId="77777777" w:rsidR="00415107" w:rsidRPr="00415107" w:rsidRDefault="00415107" w:rsidP="00415107">
      <w:pPr>
        <w:pStyle w:val="ListParagraph"/>
        <w:numPr>
          <w:ilvl w:val="0"/>
          <w:numId w:val="177"/>
        </w:numPr>
        <w:shd w:val="clear" w:color="auto" w:fill="FFFFFF"/>
        <w:spacing w:line="360" w:lineRule="auto"/>
        <w:textAlignment w:val="baseline"/>
        <w:rPr>
          <w:rFonts w:ascii="Roboto Slab" w:eastAsia="Times New Roman" w:hAnsi="Roboto Slab" w:cs="Roboto Slab"/>
        </w:rPr>
      </w:pPr>
      <w:r w:rsidRPr="00415107">
        <w:rPr>
          <w:rFonts w:ascii="Roboto Slab" w:eastAsia="Times New Roman" w:hAnsi="Roboto Slab" w:cs="Roboto Slab"/>
        </w:rPr>
        <w:t>Mệnh đề switch … case</w:t>
      </w:r>
    </w:p>
    <w:p w14:paraId="2D1350AC" w14:textId="77777777" w:rsidR="00415107" w:rsidRPr="00415107" w:rsidRDefault="00415107" w:rsidP="00415107">
      <w:pPr>
        <w:pStyle w:val="Heading3"/>
        <w:rPr>
          <w:rFonts w:cs="Roboto Slab"/>
        </w:rPr>
      </w:pPr>
      <w:r w:rsidRPr="00415107">
        <w:rPr>
          <w:rFonts w:cs="Roboto Slab"/>
        </w:rPr>
        <w:t>Mệnh đề if</w:t>
      </w:r>
    </w:p>
    <w:p w14:paraId="590AAE4D" w14:textId="77777777" w:rsidR="00415107" w:rsidRPr="00415107" w:rsidRDefault="00415107" w:rsidP="00415107">
      <w:pPr>
        <w:spacing w:line="360" w:lineRule="auto"/>
        <w:jc w:val="both"/>
        <w:rPr>
          <w:rFonts w:ascii="Roboto Slab" w:hAnsi="Roboto Slab" w:cs="Roboto Slab"/>
          <w:b/>
          <w:bCs/>
          <w:szCs w:val="26"/>
        </w:rPr>
      </w:pPr>
      <w:r w:rsidRPr="00415107">
        <w:rPr>
          <w:rFonts w:ascii="Roboto Slab" w:hAnsi="Roboto Slab" w:cs="Roboto Slab"/>
          <w:b/>
          <w:bCs/>
          <w:szCs w:val="26"/>
        </w:rPr>
        <w:t>Phân loại</w:t>
      </w:r>
    </w:p>
    <w:p w14:paraId="09CD9552" w14:textId="77777777" w:rsidR="00415107" w:rsidRPr="00415107" w:rsidRDefault="00415107" w:rsidP="00415107">
      <w:pPr>
        <w:spacing w:line="360" w:lineRule="auto"/>
        <w:ind w:firstLine="720"/>
        <w:jc w:val="both"/>
        <w:rPr>
          <w:rFonts w:ascii="Roboto Slab" w:hAnsi="Roboto Slab" w:cs="Roboto Slab"/>
          <w:szCs w:val="26"/>
          <w:lang w:val="vi-VN"/>
        </w:rPr>
      </w:pPr>
      <w:r w:rsidRPr="00415107">
        <w:rPr>
          <w:rFonts w:ascii="Roboto Slab" w:hAnsi="Roboto Slab" w:cs="Roboto Slab"/>
          <w:szCs w:val="26"/>
          <w:lang w:val="vi-VN"/>
        </w:rPr>
        <w:t>Có 3 loại if trong java</w:t>
      </w:r>
    </w:p>
    <w:tbl>
      <w:tblPr>
        <w:tblStyle w:val="TableGrid"/>
        <w:tblW w:w="5000" w:type="pct"/>
        <w:jc w:val="center"/>
        <w:tblLook w:val="04A0" w:firstRow="1" w:lastRow="0" w:firstColumn="1" w:lastColumn="0" w:noHBand="0" w:noVBand="1"/>
      </w:tblPr>
      <w:tblGrid>
        <w:gridCol w:w="846"/>
        <w:gridCol w:w="5247"/>
        <w:gridCol w:w="4102"/>
      </w:tblGrid>
      <w:tr w:rsidR="00415107" w:rsidRPr="00415107" w14:paraId="6E5F175E" w14:textId="77777777" w:rsidTr="00523B1E">
        <w:trPr>
          <w:jc w:val="center"/>
        </w:trPr>
        <w:tc>
          <w:tcPr>
            <w:tcW w:w="846" w:type="dxa"/>
          </w:tcPr>
          <w:p w14:paraId="2EE619FF" w14:textId="77777777" w:rsidR="00415107" w:rsidRPr="00415107" w:rsidRDefault="00415107" w:rsidP="00523B1E">
            <w:pPr>
              <w:spacing w:line="360" w:lineRule="auto"/>
              <w:jc w:val="center"/>
              <w:rPr>
                <w:rFonts w:ascii="Roboto Slab" w:hAnsi="Roboto Slab" w:cs="Roboto Slab"/>
                <w:b/>
                <w:bCs/>
                <w:lang w:val="vi-VN"/>
              </w:rPr>
            </w:pPr>
            <w:r w:rsidRPr="00415107">
              <w:rPr>
                <w:rFonts w:ascii="Roboto Slab" w:hAnsi="Roboto Slab" w:cs="Roboto Slab"/>
                <w:b/>
                <w:bCs/>
                <w:lang w:val="vi-VN"/>
              </w:rPr>
              <w:t>STT</w:t>
            </w:r>
          </w:p>
        </w:tc>
        <w:tc>
          <w:tcPr>
            <w:tcW w:w="5247" w:type="dxa"/>
          </w:tcPr>
          <w:p w14:paraId="4C800FBF" w14:textId="77777777" w:rsidR="00415107" w:rsidRPr="00415107" w:rsidRDefault="00415107" w:rsidP="00523B1E">
            <w:pPr>
              <w:spacing w:line="360" w:lineRule="auto"/>
              <w:jc w:val="center"/>
              <w:rPr>
                <w:rFonts w:ascii="Roboto Slab" w:hAnsi="Roboto Slab" w:cs="Roboto Slab"/>
                <w:b/>
                <w:bCs/>
                <w:lang w:val="vi-VN"/>
              </w:rPr>
            </w:pPr>
            <w:r w:rsidRPr="00415107">
              <w:rPr>
                <w:rFonts w:ascii="Roboto Slab" w:hAnsi="Roboto Slab" w:cs="Roboto Slab"/>
                <w:b/>
                <w:bCs/>
                <w:lang w:val="vi-VN"/>
              </w:rPr>
              <w:t>Phân loại</w:t>
            </w:r>
          </w:p>
        </w:tc>
        <w:tc>
          <w:tcPr>
            <w:tcW w:w="4102" w:type="dxa"/>
          </w:tcPr>
          <w:p w14:paraId="67E8F07F" w14:textId="2BAE43BE" w:rsidR="00415107" w:rsidRPr="00523B1E" w:rsidRDefault="00523B1E" w:rsidP="00523B1E">
            <w:pPr>
              <w:spacing w:line="360" w:lineRule="auto"/>
              <w:jc w:val="center"/>
              <w:rPr>
                <w:rFonts w:ascii="Roboto Slab" w:hAnsi="Roboto Slab" w:cs="Roboto Slab"/>
                <w:b/>
                <w:bCs/>
                <w:lang w:val="en-US"/>
              </w:rPr>
            </w:pPr>
            <w:r>
              <w:rPr>
                <w:rFonts w:ascii="Roboto Slab" w:hAnsi="Roboto Slab" w:cs="Roboto Slab"/>
                <w:b/>
                <w:bCs/>
                <w:lang w:val="en-US"/>
              </w:rPr>
              <w:t>Mô tả</w:t>
            </w:r>
          </w:p>
        </w:tc>
      </w:tr>
      <w:tr w:rsidR="00415107" w:rsidRPr="00415107" w14:paraId="6236F84C" w14:textId="77777777" w:rsidTr="00523B1E">
        <w:trPr>
          <w:jc w:val="center"/>
        </w:trPr>
        <w:tc>
          <w:tcPr>
            <w:tcW w:w="846" w:type="dxa"/>
            <w:vMerge w:val="restart"/>
          </w:tcPr>
          <w:p w14:paraId="51106C2E" w14:textId="77777777" w:rsidR="00415107" w:rsidRPr="00415107" w:rsidRDefault="00415107" w:rsidP="00523B1E">
            <w:pPr>
              <w:spacing w:line="360" w:lineRule="auto"/>
              <w:jc w:val="center"/>
              <w:rPr>
                <w:rFonts w:ascii="Roboto Slab" w:hAnsi="Roboto Slab" w:cs="Roboto Slab"/>
                <w:lang w:val="vi-VN"/>
              </w:rPr>
            </w:pPr>
            <w:r w:rsidRPr="00415107">
              <w:rPr>
                <w:rFonts w:ascii="Roboto Slab" w:hAnsi="Roboto Slab" w:cs="Roboto Slab"/>
                <w:lang w:val="vi-VN"/>
              </w:rPr>
              <w:t>1</w:t>
            </w:r>
          </w:p>
        </w:tc>
        <w:tc>
          <w:tcPr>
            <w:tcW w:w="5247" w:type="dxa"/>
            <w:vMerge w:val="restart"/>
          </w:tcPr>
          <w:p w14:paraId="7E130470" w14:textId="6BA9061F" w:rsidR="00415107" w:rsidRPr="00415107" w:rsidRDefault="00523B1E" w:rsidP="00415107">
            <w:pPr>
              <w:spacing w:line="360" w:lineRule="auto"/>
              <w:jc w:val="both"/>
              <w:rPr>
                <w:rFonts w:ascii="Roboto Slab" w:hAnsi="Roboto Slab" w:cs="Roboto Slab"/>
                <w:lang w:val="vi-VN"/>
              </w:rPr>
            </w:pPr>
            <w:r>
              <w:rPr>
                <w:rFonts w:ascii="Roboto Slab" w:hAnsi="Roboto Slab" w:cs="Roboto Slab"/>
                <w:lang w:val="en-US"/>
              </w:rPr>
              <w:t>Mệnh đề</w:t>
            </w:r>
            <w:r w:rsidR="00415107" w:rsidRPr="00415107">
              <w:rPr>
                <w:rFonts w:ascii="Roboto Slab" w:hAnsi="Roboto Slab" w:cs="Roboto Slab"/>
                <w:lang w:val="vi-VN"/>
              </w:rPr>
              <w:t xml:space="preserve"> if</w:t>
            </w:r>
          </w:p>
        </w:tc>
        <w:tc>
          <w:tcPr>
            <w:tcW w:w="4102" w:type="dxa"/>
          </w:tcPr>
          <w:p w14:paraId="3A9E33D3" w14:textId="77777777" w:rsidR="00415107" w:rsidRPr="00415107" w:rsidRDefault="00415107" w:rsidP="00415107">
            <w:pPr>
              <w:spacing w:line="360" w:lineRule="auto"/>
              <w:jc w:val="both"/>
              <w:rPr>
                <w:rFonts w:ascii="Roboto Slab" w:hAnsi="Roboto Slab" w:cs="Roboto Slab"/>
                <w:lang w:val="vi-VN"/>
              </w:rPr>
            </w:pPr>
            <w:r w:rsidRPr="00415107">
              <w:rPr>
                <w:rFonts w:ascii="Roboto Slab" w:hAnsi="Roboto Slab" w:cs="Roboto Slab"/>
                <w:lang w:val="vi-VN"/>
              </w:rPr>
              <w:t>Lệnh if</w:t>
            </w:r>
          </w:p>
        </w:tc>
      </w:tr>
      <w:tr w:rsidR="00415107" w:rsidRPr="00415107" w14:paraId="7278B302" w14:textId="77777777" w:rsidTr="00523B1E">
        <w:trPr>
          <w:jc w:val="center"/>
        </w:trPr>
        <w:tc>
          <w:tcPr>
            <w:tcW w:w="846" w:type="dxa"/>
            <w:vMerge/>
          </w:tcPr>
          <w:p w14:paraId="71E062DC" w14:textId="77777777" w:rsidR="00415107" w:rsidRPr="00415107" w:rsidRDefault="00415107" w:rsidP="00523B1E">
            <w:pPr>
              <w:spacing w:line="360" w:lineRule="auto"/>
              <w:jc w:val="center"/>
              <w:rPr>
                <w:rFonts w:ascii="Roboto Slab" w:hAnsi="Roboto Slab" w:cs="Roboto Slab"/>
                <w:lang w:val="vi-VN"/>
              </w:rPr>
            </w:pPr>
          </w:p>
        </w:tc>
        <w:tc>
          <w:tcPr>
            <w:tcW w:w="5247" w:type="dxa"/>
            <w:vMerge/>
          </w:tcPr>
          <w:p w14:paraId="483D774D" w14:textId="77777777" w:rsidR="00415107" w:rsidRPr="00415107" w:rsidRDefault="00415107" w:rsidP="00415107">
            <w:pPr>
              <w:spacing w:line="360" w:lineRule="auto"/>
              <w:jc w:val="both"/>
              <w:rPr>
                <w:rFonts w:ascii="Roboto Slab" w:hAnsi="Roboto Slab" w:cs="Roboto Slab"/>
                <w:lang w:val="vi-VN"/>
              </w:rPr>
            </w:pPr>
          </w:p>
        </w:tc>
        <w:tc>
          <w:tcPr>
            <w:tcW w:w="4102" w:type="dxa"/>
          </w:tcPr>
          <w:p w14:paraId="791695AB" w14:textId="77777777" w:rsidR="00415107" w:rsidRPr="00415107" w:rsidRDefault="00415107" w:rsidP="00415107">
            <w:pPr>
              <w:spacing w:line="360" w:lineRule="auto"/>
              <w:jc w:val="both"/>
              <w:rPr>
                <w:rFonts w:ascii="Roboto Slab" w:hAnsi="Roboto Slab" w:cs="Roboto Slab"/>
                <w:lang w:val="vi-VN"/>
              </w:rPr>
            </w:pPr>
            <w:r w:rsidRPr="00415107">
              <w:rPr>
                <w:rFonts w:ascii="Roboto Slab" w:hAnsi="Roboto Slab" w:cs="Roboto Slab"/>
                <w:lang w:val="vi-VN"/>
              </w:rPr>
              <w:t>Lệnh if...else</w:t>
            </w:r>
          </w:p>
        </w:tc>
      </w:tr>
      <w:tr w:rsidR="00415107" w:rsidRPr="00415107" w14:paraId="42D84306" w14:textId="77777777" w:rsidTr="00523B1E">
        <w:trPr>
          <w:jc w:val="center"/>
        </w:trPr>
        <w:tc>
          <w:tcPr>
            <w:tcW w:w="846" w:type="dxa"/>
            <w:vMerge/>
          </w:tcPr>
          <w:p w14:paraId="1B785787" w14:textId="77777777" w:rsidR="00415107" w:rsidRPr="00415107" w:rsidRDefault="00415107" w:rsidP="00523B1E">
            <w:pPr>
              <w:spacing w:line="360" w:lineRule="auto"/>
              <w:jc w:val="center"/>
              <w:rPr>
                <w:rFonts w:ascii="Roboto Slab" w:hAnsi="Roboto Slab" w:cs="Roboto Slab"/>
                <w:lang w:val="vi-VN"/>
              </w:rPr>
            </w:pPr>
          </w:p>
        </w:tc>
        <w:tc>
          <w:tcPr>
            <w:tcW w:w="5247" w:type="dxa"/>
            <w:vMerge/>
            <w:tcBorders>
              <w:bottom w:val="single" w:sz="4" w:space="0" w:color="auto"/>
            </w:tcBorders>
          </w:tcPr>
          <w:p w14:paraId="72C29CFF" w14:textId="77777777" w:rsidR="00415107" w:rsidRPr="00415107" w:rsidRDefault="00415107" w:rsidP="00415107">
            <w:pPr>
              <w:spacing w:line="360" w:lineRule="auto"/>
              <w:jc w:val="both"/>
              <w:rPr>
                <w:rFonts w:ascii="Roboto Slab" w:hAnsi="Roboto Slab" w:cs="Roboto Slab"/>
                <w:lang w:val="vi-VN"/>
              </w:rPr>
            </w:pPr>
          </w:p>
        </w:tc>
        <w:tc>
          <w:tcPr>
            <w:tcW w:w="4102" w:type="dxa"/>
          </w:tcPr>
          <w:p w14:paraId="2F0DE35D" w14:textId="77777777" w:rsidR="00415107" w:rsidRPr="00415107" w:rsidRDefault="00415107" w:rsidP="00415107">
            <w:pPr>
              <w:spacing w:line="360" w:lineRule="auto"/>
              <w:jc w:val="both"/>
              <w:rPr>
                <w:rFonts w:ascii="Roboto Slab" w:hAnsi="Roboto Slab" w:cs="Roboto Slab"/>
                <w:lang w:val="vi-VN"/>
              </w:rPr>
            </w:pPr>
            <w:r w:rsidRPr="00415107">
              <w:rPr>
                <w:rFonts w:ascii="Roboto Slab" w:hAnsi="Roboto Slab" w:cs="Roboto Slab"/>
                <w:lang w:val="vi-VN"/>
              </w:rPr>
              <w:t>Lệnh if...else if..else</w:t>
            </w:r>
          </w:p>
        </w:tc>
      </w:tr>
      <w:tr w:rsidR="00523B1E" w:rsidRPr="00415107" w14:paraId="6CFF3D00" w14:textId="77777777" w:rsidTr="00CF4280">
        <w:trPr>
          <w:jc w:val="center"/>
        </w:trPr>
        <w:tc>
          <w:tcPr>
            <w:tcW w:w="846" w:type="dxa"/>
          </w:tcPr>
          <w:p w14:paraId="7D9007A8" w14:textId="4E916AC5" w:rsidR="00523B1E" w:rsidRPr="00523B1E" w:rsidRDefault="00523B1E" w:rsidP="00523B1E">
            <w:pPr>
              <w:spacing w:line="360" w:lineRule="auto"/>
              <w:jc w:val="center"/>
              <w:rPr>
                <w:rFonts w:ascii="Roboto Slab" w:hAnsi="Roboto Slab" w:cs="Roboto Slab"/>
                <w:lang w:val="en-US"/>
              </w:rPr>
            </w:pPr>
            <w:r>
              <w:rPr>
                <w:rFonts w:ascii="Roboto Slab" w:hAnsi="Roboto Slab" w:cs="Roboto Slab"/>
                <w:lang w:val="en-US"/>
              </w:rPr>
              <w:t>2</w:t>
            </w:r>
          </w:p>
        </w:tc>
        <w:tc>
          <w:tcPr>
            <w:tcW w:w="9349" w:type="dxa"/>
            <w:gridSpan w:val="2"/>
          </w:tcPr>
          <w:p w14:paraId="444D854A" w14:textId="691BF417" w:rsidR="00523B1E" w:rsidRPr="00415107" w:rsidRDefault="00523B1E" w:rsidP="00415107">
            <w:pPr>
              <w:spacing w:line="360" w:lineRule="auto"/>
              <w:jc w:val="both"/>
              <w:rPr>
                <w:rFonts w:ascii="Roboto Slab" w:hAnsi="Roboto Slab" w:cs="Roboto Slab"/>
                <w:lang w:val="vi-VN"/>
              </w:rPr>
            </w:pPr>
            <w:r w:rsidRPr="00415107">
              <w:rPr>
                <w:rFonts w:ascii="Roboto Slab" w:hAnsi="Roboto Slab" w:cs="Roboto Slab"/>
                <w:lang w:val="vi-VN"/>
              </w:rPr>
              <w:t xml:space="preserve">Các </w:t>
            </w:r>
            <w:r w:rsidR="002041B3">
              <w:rPr>
                <w:rFonts w:ascii="Roboto Slab" w:hAnsi="Roboto Slab" w:cs="Roboto Slab"/>
                <w:lang w:val="en-US"/>
              </w:rPr>
              <w:t>lệnh</w:t>
            </w:r>
            <w:r w:rsidRPr="00415107">
              <w:rPr>
                <w:rFonts w:ascii="Roboto Slab" w:hAnsi="Roboto Slab" w:cs="Roboto Slab"/>
                <w:lang w:val="vi-VN"/>
              </w:rPr>
              <w:t xml:space="preserve"> if lồng nhau</w:t>
            </w:r>
          </w:p>
        </w:tc>
      </w:tr>
    </w:tbl>
    <w:p w14:paraId="19B59597" w14:textId="6E9C24ED" w:rsidR="00304A2A" w:rsidRPr="004B0D2C" w:rsidRDefault="00304A2A" w:rsidP="00304A2A">
      <w:pPr>
        <w:pStyle w:val="Heading4"/>
      </w:pPr>
      <w:bookmarkStart w:id="2" w:name="_Toc149557881"/>
      <w:r>
        <w:t>L</w:t>
      </w:r>
      <w:r w:rsidRPr="00304A2A">
        <w:t>ệnh</w:t>
      </w:r>
      <w:r w:rsidRPr="004B0D2C">
        <w:t xml:space="preserve"> if</w:t>
      </w:r>
      <w:bookmarkEnd w:id="2"/>
      <w:r w:rsidRPr="004B0D2C">
        <w:t xml:space="preserve"> </w:t>
      </w:r>
    </w:p>
    <w:p w14:paraId="6638813E" w14:textId="77777777" w:rsidR="00304A2A" w:rsidRPr="00304A2A" w:rsidRDefault="00304A2A" w:rsidP="00304A2A">
      <w:pPr>
        <w:spacing w:line="360" w:lineRule="auto"/>
        <w:ind w:firstLine="720"/>
        <w:jc w:val="both"/>
        <w:rPr>
          <w:rFonts w:ascii="Roboto Slab" w:hAnsi="Roboto Slab" w:cs="Roboto Slab"/>
          <w:szCs w:val="26"/>
        </w:rPr>
      </w:pPr>
      <w:r w:rsidRPr="00304A2A">
        <w:rPr>
          <w:rFonts w:ascii="Roboto Slab" w:hAnsi="Roboto Slab" w:cs="Roboto Slab"/>
          <w:szCs w:val="26"/>
        </w:rPr>
        <w:t>Lệnh if hay còn gọi là lệnh if thiếu, dùng để thực hiện một hành động mà chỉ có một trường hợp duy nhất.</w:t>
      </w:r>
    </w:p>
    <w:p w14:paraId="63150D6D" w14:textId="77777777" w:rsidR="00304A2A" w:rsidRPr="00304A2A" w:rsidRDefault="00304A2A" w:rsidP="00304A2A">
      <w:pPr>
        <w:spacing w:line="360" w:lineRule="auto"/>
        <w:jc w:val="both"/>
        <w:rPr>
          <w:rFonts w:ascii="Roboto Slab" w:hAnsi="Roboto Slab" w:cs="Roboto Slab"/>
          <w:b/>
          <w:bCs/>
          <w:szCs w:val="26"/>
          <w:lang w:val="vi-VN"/>
        </w:rPr>
      </w:pPr>
      <w:r w:rsidRPr="00304A2A">
        <w:rPr>
          <w:rFonts w:ascii="Roboto Slab" w:hAnsi="Roboto Slab" w:cs="Roboto Slab"/>
          <w:b/>
          <w:bCs/>
          <w:szCs w:val="26"/>
        </w:rPr>
        <w:t>Cú</w:t>
      </w:r>
      <w:r w:rsidRPr="00304A2A">
        <w:rPr>
          <w:rFonts w:ascii="Roboto Slab" w:hAnsi="Roboto Slab" w:cs="Roboto Slab"/>
          <w:b/>
          <w:bCs/>
          <w:szCs w:val="26"/>
          <w:lang w:val="vi-VN"/>
        </w:rPr>
        <w:t xml:space="preserve"> pháp:</w:t>
      </w:r>
    </w:p>
    <w:tbl>
      <w:tblPr>
        <w:tblStyle w:val="TableGrid"/>
        <w:tblW w:w="0" w:type="auto"/>
        <w:tblCellMar>
          <w:left w:w="0" w:type="dxa"/>
          <w:right w:w="0" w:type="dxa"/>
        </w:tblCellMar>
        <w:tblLook w:val="04A0" w:firstRow="1" w:lastRow="0" w:firstColumn="1" w:lastColumn="0" w:noHBand="0" w:noVBand="1"/>
      </w:tblPr>
      <w:tblGrid>
        <w:gridCol w:w="10195"/>
      </w:tblGrid>
      <w:tr w:rsidR="00304A2A" w:rsidRPr="00304A2A" w14:paraId="7D6C0A54" w14:textId="77777777" w:rsidTr="00304A2A">
        <w:tc>
          <w:tcPr>
            <w:tcW w:w="10195" w:type="dxa"/>
          </w:tcPr>
          <w:p w14:paraId="59D0250C" w14:textId="77777777" w:rsidR="00304A2A" w:rsidRPr="00304A2A" w:rsidRDefault="00304A2A" w:rsidP="00304A2A">
            <w:pPr>
              <w:spacing w:line="360" w:lineRule="auto"/>
              <w:jc w:val="both"/>
              <w:rPr>
                <w:rFonts w:ascii="Roboto Slab" w:hAnsi="Roboto Slab" w:cs="Roboto Slab"/>
                <w:szCs w:val="26"/>
                <w:lang w:val="vi-VN"/>
              </w:rPr>
            </w:pPr>
            <w:r w:rsidRPr="00304A2A">
              <w:rPr>
                <w:rFonts w:ascii="Roboto Slab" w:hAnsi="Roboto Slab" w:cs="Roboto Slab"/>
                <w:szCs w:val="26"/>
                <w:lang w:val="vi-VN"/>
              </w:rPr>
              <w:t>if (&lt;Biểu thức điều kiện&gt;)</w:t>
            </w:r>
          </w:p>
          <w:p w14:paraId="1AF9D4F9" w14:textId="06859021" w:rsidR="00304A2A" w:rsidRPr="00304A2A" w:rsidRDefault="00304A2A" w:rsidP="00304A2A">
            <w:pPr>
              <w:spacing w:line="360" w:lineRule="auto"/>
              <w:jc w:val="both"/>
              <w:rPr>
                <w:rFonts w:ascii="Roboto Slab" w:hAnsi="Roboto Slab" w:cs="Roboto Slab"/>
                <w:b/>
                <w:bCs/>
                <w:szCs w:val="26"/>
                <w:lang w:val="vi-VN"/>
              </w:rPr>
            </w:pPr>
            <w:r w:rsidRPr="00304A2A">
              <w:rPr>
                <w:rFonts w:ascii="Roboto Slab" w:hAnsi="Roboto Slab" w:cs="Roboto Slab"/>
                <w:szCs w:val="26"/>
                <w:lang w:val="vi-VN"/>
              </w:rPr>
              <w:tab/>
              <w:t>&lt;</w:t>
            </w:r>
            <w:r w:rsidRPr="00304A2A">
              <w:rPr>
                <w:rFonts w:ascii="Roboto Slab" w:hAnsi="Roboto Slab" w:cs="Roboto Slab"/>
                <w:szCs w:val="26"/>
                <w:lang w:val="en-US"/>
              </w:rPr>
              <w:t>C</w:t>
            </w:r>
            <w:r w:rsidRPr="00304A2A">
              <w:rPr>
                <w:rFonts w:ascii="Roboto Slab" w:hAnsi="Roboto Slab" w:cs="Roboto Slab"/>
                <w:szCs w:val="26"/>
                <w:lang w:val="vi-VN"/>
              </w:rPr>
              <w:t>ác câu lệnh&gt;</w:t>
            </w:r>
          </w:p>
        </w:tc>
      </w:tr>
    </w:tbl>
    <w:p w14:paraId="44987EB1" w14:textId="77777777" w:rsidR="00304A2A" w:rsidRPr="00304A2A" w:rsidRDefault="00304A2A" w:rsidP="00304A2A">
      <w:pPr>
        <w:spacing w:before="120" w:line="360" w:lineRule="auto"/>
        <w:jc w:val="both"/>
        <w:rPr>
          <w:rFonts w:ascii="Roboto Slab" w:hAnsi="Roboto Slab" w:cs="Roboto Slab"/>
          <w:szCs w:val="26"/>
        </w:rPr>
      </w:pPr>
      <w:r w:rsidRPr="00304A2A">
        <w:rPr>
          <w:rFonts w:ascii="Roboto Slab" w:hAnsi="Roboto Slab" w:cs="Roboto Slab"/>
          <w:szCs w:val="26"/>
        </w:rPr>
        <w:t>Trong đó:</w:t>
      </w:r>
    </w:p>
    <w:p w14:paraId="2941362D" w14:textId="77777777" w:rsidR="00304A2A" w:rsidRPr="00304A2A" w:rsidRDefault="00304A2A" w:rsidP="00304A2A">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Từ khóa if phải viết bằng chữ thường </w:t>
      </w:r>
    </w:p>
    <w:p w14:paraId="1D853D48" w14:textId="77777777" w:rsidR="00523B1E" w:rsidRPr="002041B3" w:rsidRDefault="00304A2A" w:rsidP="002041B3">
      <w:pPr>
        <w:pStyle w:val="ListParagraph"/>
        <w:numPr>
          <w:ilvl w:val="0"/>
          <w:numId w:val="178"/>
        </w:numPr>
        <w:spacing w:line="360" w:lineRule="auto"/>
        <w:jc w:val="both"/>
        <w:rPr>
          <w:rFonts w:ascii="Roboto Slab" w:hAnsi="Roboto Slab" w:cs="Roboto Slab"/>
          <w:szCs w:val="26"/>
        </w:rPr>
      </w:pPr>
      <w:r w:rsidRPr="00304A2A">
        <w:rPr>
          <w:rFonts w:ascii="Roboto Slab" w:hAnsi="Roboto Slab" w:cs="Roboto Slab"/>
          <w:szCs w:val="26"/>
        </w:rPr>
        <w:t xml:space="preserve">Kết </w:t>
      </w:r>
      <w:r w:rsidRPr="002041B3">
        <w:rPr>
          <w:rFonts w:ascii="Roboto Slab" w:hAnsi="Roboto Slab" w:cs="Roboto Slab"/>
          <w:szCs w:val="26"/>
        </w:rPr>
        <w:t xml:space="preserve">quả của biểu thức </w:t>
      </w:r>
      <w:r w:rsidRPr="002041B3">
        <w:rPr>
          <w:rFonts w:ascii="Roboto Slab" w:hAnsi="Roboto Slab" w:cs="Roboto Slab"/>
          <w:szCs w:val="26"/>
        </w:rPr>
        <w:t xml:space="preserve">điều kiện </w:t>
      </w:r>
      <w:r w:rsidRPr="002041B3">
        <w:rPr>
          <w:rFonts w:ascii="Roboto Slab" w:hAnsi="Roboto Slab" w:cs="Roboto Slab"/>
          <w:szCs w:val="26"/>
        </w:rPr>
        <w:t xml:space="preserve">phải </w:t>
      </w:r>
      <w:r w:rsidRPr="002041B3">
        <w:rPr>
          <w:rFonts w:ascii="Roboto Slab" w:hAnsi="Roboto Slab" w:cs="Roboto Slab"/>
          <w:szCs w:val="26"/>
        </w:rPr>
        <w:t>có tính</w:t>
      </w:r>
      <w:r w:rsidRPr="002041B3">
        <w:rPr>
          <w:rFonts w:ascii="Roboto Slab" w:hAnsi="Roboto Slab" w:cs="Roboto Slab"/>
          <w:szCs w:val="26"/>
        </w:rPr>
        <w:t xml:space="preserve"> </w:t>
      </w:r>
      <w:r w:rsidRPr="002041B3">
        <w:rPr>
          <w:rFonts w:ascii="Roboto Slab" w:hAnsi="Roboto Slab" w:cs="Roboto Slab"/>
          <w:b/>
          <w:bCs/>
          <w:szCs w:val="26"/>
        </w:rPr>
        <w:t>Đ</w:t>
      </w:r>
      <w:r w:rsidRPr="002041B3">
        <w:rPr>
          <w:rFonts w:ascii="Roboto Slab" w:hAnsi="Roboto Slab" w:cs="Roboto Slab"/>
          <w:b/>
          <w:bCs/>
          <w:szCs w:val="26"/>
        </w:rPr>
        <w:t>úng</w:t>
      </w:r>
      <w:r w:rsidRPr="002041B3">
        <w:rPr>
          <w:rFonts w:ascii="Roboto Slab" w:hAnsi="Roboto Slab" w:cs="Roboto Slab"/>
          <w:szCs w:val="26"/>
        </w:rPr>
        <w:t xml:space="preserve"> hoặc </w:t>
      </w:r>
      <w:r w:rsidRPr="002041B3">
        <w:rPr>
          <w:rFonts w:ascii="Roboto Slab" w:hAnsi="Roboto Slab" w:cs="Roboto Slab"/>
          <w:b/>
          <w:bCs/>
          <w:szCs w:val="26"/>
        </w:rPr>
        <w:t>S</w:t>
      </w:r>
      <w:r w:rsidRPr="002041B3">
        <w:rPr>
          <w:rFonts w:ascii="Roboto Slab" w:hAnsi="Roboto Slab" w:cs="Roboto Slab"/>
          <w:b/>
          <w:bCs/>
          <w:szCs w:val="26"/>
        </w:rPr>
        <w:t>ai.</w:t>
      </w:r>
    </w:p>
    <w:p w14:paraId="66E01DB7" w14:textId="77777777" w:rsidR="00523B1E" w:rsidRPr="002041B3" w:rsidRDefault="00304A2A" w:rsidP="002041B3">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Biểu thức luận lý phải đặt trong cặp dấu ( ).</w:t>
      </w:r>
    </w:p>
    <w:p w14:paraId="7CA2A262" w14:textId="0EE79F8A" w:rsidR="00304A2A" w:rsidRPr="002041B3" w:rsidRDefault="00523B1E" w:rsidP="002041B3">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t>Các câu</w:t>
      </w:r>
      <w:r w:rsidR="00304A2A" w:rsidRPr="002041B3">
        <w:rPr>
          <w:rFonts w:ascii="Roboto Slab" w:hAnsi="Roboto Slab" w:cs="Roboto Slab"/>
          <w:szCs w:val="26"/>
        </w:rPr>
        <w:t xml:space="preserve"> lệnh từ 2 lệnh trở lên thì phải đặt trong dấu { }.</w:t>
      </w:r>
    </w:p>
    <w:p w14:paraId="0027E60A" w14:textId="49C6B104" w:rsidR="002041B3" w:rsidRPr="002041B3" w:rsidRDefault="002041B3" w:rsidP="002041B3">
      <w:pPr>
        <w:pStyle w:val="ListParagraph"/>
        <w:numPr>
          <w:ilvl w:val="0"/>
          <w:numId w:val="178"/>
        </w:numPr>
        <w:spacing w:line="360" w:lineRule="auto"/>
        <w:jc w:val="both"/>
        <w:rPr>
          <w:rFonts w:ascii="Roboto Slab" w:hAnsi="Roboto Slab" w:cs="Roboto Slab"/>
          <w:szCs w:val="26"/>
        </w:rPr>
      </w:pPr>
      <w:r w:rsidRPr="002041B3">
        <w:rPr>
          <w:rFonts w:ascii="Roboto Slab" w:hAnsi="Roboto Slab" w:cs="Roboto Slab"/>
          <w:szCs w:val="26"/>
        </w:rPr>
        <w:lastRenderedPageBreak/>
        <w:t>Không đặt dấu chấm phẩy sau câu lệnh if.</w:t>
      </w:r>
    </w:p>
    <w:p w14:paraId="063C82B1" w14:textId="77777777" w:rsidR="00304A2A" w:rsidRPr="002041B3" w:rsidRDefault="00304A2A" w:rsidP="002041B3">
      <w:pPr>
        <w:spacing w:before="100" w:beforeAutospacing="1" w:line="360" w:lineRule="auto"/>
        <w:jc w:val="both"/>
        <w:rPr>
          <w:rFonts w:ascii="Roboto Slab" w:hAnsi="Roboto Slab" w:cs="Roboto Slab"/>
          <w:b/>
          <w:bCs/>
          <w:szCs w:val="26"/>
          <w:lang w:val="vi-VN"/>
        </w:rPr>
      </w:pPr>
      <w:r w:rsidRPr="002041B3">
        <w:rPr>
          <w:rFonts w:ascii="Roboto Slab" w:hAnsi="Roboto Slab" w:cs="Roboto Slab"/>
          <w:b/>
          <w:bCs/>
          <w:szCs w:val="26"/>
        </w:rPr>
        <w:t>Lưu</w:t>
      </w:r>
      <w:r w:rsidRPr="002041B3">
        <w:rPr>
          <w:rFonts w:ascii="Roboto Slab" w:hAnsi="Roboto Slab" w:cs="Roboto Slab"/>
          <w:b/>
          <w:bCs/>
          <w:szCs w:val="26"/>
          <w:lang w:val="vi-VN"/>
        </w:rPr>
        <w:t xml:space="preserve"> đồ:</w:t>
      </w:r>
    </w:p>
    <w:p w14:paraId="53E44BC8" w14:textId="4149EE8D" w:rsidR="00415107" w:rsidRDefault="007B4636" w:rsidP="007B4636">
      <w:pPr>
        <w:pStyle w:val="NormalWeb"/>
        <w:spacing w:before="0" w:beforeAutospacing="0" w:after="240" w:afterAutospacing="0" w:line="360" w:lineRule="auto"/>
        <w:ind w:left="48" w:right="48"/>
        <w:jc w:val="center"/>
        <w:rPr>
          <w:rFonts w:ascii="Roboto Slab" w:hAnsi="Roboto Slab" w:cs="Roboto Slab"/>
          <w:color w:val="000000"/>
        </w:rPr>
      </w:pPr>
      <w:r>
        <w:rPr>
          <w:noProof/>
        </w:rPr>
        <w:drawing>
          <wp:inline distT="0" distB="0" distL="0" distR="0" wp14:anchorId="4C516F0A" wp14:editId="6B1DA7F9">
            <wp:extent cx="5724525" cy="5724525"/>
            <wp:effectExtent l="0" t="0" r="9525" b="9525"/>
            <wp:docPr id="2184114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11426" name="Picture 1" descr="A diagram of a diagram&#10;&#10;Description automatically generated"/>
                    <pic:cNvPicPr/>
                  </pic:nvPicPr>
                  <pic:blipFill>
                    <a:blip r:embed="rId29"/>
                    <a:stretch>
                      <a:fillRect/>
                    </a:stretch>
                  </pic:blipFill>
                  <pic:spPr>
                    <a:xfrm>
                      <a:off x="0" y="0"/>
                      <a:ext cx="5724525" cy="5724525"/>
                    </a:xfrm>
                    <a:prstGeom prst="rect">
                      <a:avLst/>
                    </a:prstGeom>
                  </pic:spPr>
                </pic:pic>
              </a:graphicData>
            </a:graphic>
          </wp:inline>
        </w:drawing>
      </w:r>
    </w:p>
    <w:p w14:paraId="373C2892" w14:textId="77777777" w:rsidR="00156077" w:rsidRPr="009F1894" w:rsidRDefault="00156077" w:rsidP="009F1894">
      <w:pPr>
        <w:spacing w:before="120" w:line="360" w:lineRule="auto"/>
        <w:jc w:val="both"/>
        <w:rPr>
          <w:rFonts w:ascii="Tahoma" w:hAnsi="Tahoma" w:cs="Tahoma"/>
          <w:shd w:val="clear" w:color="auto" w:fill="FFFFFF"/>
        </w:rPr>
      </w:pPr>
      <w:r w:rsidRPr="009F1894">
        <w:rPr>
          <w:rStyle w:val="Strong"/>
          <w:rFonts w:ascii="Tahoma" w:hAnsi="Tahoma" w:cs="Tahoma"/>
          <w:bdr w:val="none" w:sz="0" w:space="0" w:color="auto" w:frame="1"/>
          <w:shd w:val="clear" w:color="auto" w:fill="FFFFFF"/>
        </w:rPr>
        <w:t>Hoạt động:</w:t>
      </w:r>
    </w:p>
    <w:p w14:paraId="5643D3E6" w14:textId="7513738A" w:rsidR="007B4636" w:rsidRPr="009F1894" w:rsidRDefault="00156077" w:rsidP="009F1894">
      <w:pPr>
        <w:spacing w:after="100" w:afterAutospacing="1" w:line="360" w:lineRule="auto"/>
        <w:jc w:val="both"/>
        <w:rPr>
          <w:rFonts w:ascii="Roboto Slab" w:hAnsi="Roboto Slab" w:cs="Roboto Slab"/>
        </w:rPr>
      </w:pPr>
      <w:r w:rsidRPr="009F1894">
        <w:rPr>
          <w:rFonts w:ascii="Tahoma" w:hAnsi="Tahoma" w:cs="Tahoma"/>
          <w:shd w:val="clear" w:color="auto" w:fill="FFFFFF"/>
        </w:rPr>
        <w:t>Nếu biểu thức điều kiện có giá trị</w:t>
      </w:r>
      <w:r w:rsidRPr="009F1894">
        <w:rPr>
          <w:rFonts w:ascii="Tahoma" w:hAnsi="Tahoma" w:cs="Tahoma"/>
          <w:shd w:val="clear" w:color="auto" w:fill="FFFFFF"/>
        </w:rPr>
        <w:t xml:space="preserve"> là</w:t>
      </w:r>
      <w:r w:rsidRPr="009F1894">
        <w:rPr>
          <w:rFonts w:ascii="Tahoma" w:hAnsi="Tahoma" w:cs="Tahoma"/>
          <w:shd w:val="clear" w:color="auto" w:fill="FFFFFF"/>
        </w:rPr>
        <w:t xml:space="preserve"> </w:t>
      </w:r>
      <w:r w:rsidRPr="009F1894">
        <w:rPr>
          <w:rFonts w:ascii="Tahoma" w:hAnsi="Tahoma" w:cs="Tahoma"/>
          <w:b/>
          <w:bCs/>
          <w:shd w:val="clear" w:color="auto" w:fill="FFFFFF"/>
        </w:rPr>
        <w:t>T</w:t>
      </w:r>
      <w:r w:rsidRPr="009F1894">
        <w:rPr>
          <w:rFonts w:ascii="Tahoma" w:hAnsi="Tahoma" w:cs="Tahoma"/>
          <w:b/>
          <w:bCs/>
          <w:shd w:val="clear" w:color="auto" w:fill="FFFFFF"/>
        </w:rPr>
        <w:t>rue</w:t>
      </w:r>
      <w:r w:rsidRPr="009F1894">
        <w:rPr>
          <w:rFonts w:ascii="Tahoma" w:hAnsi="Tahoma" w:cs="Tahoma"/>
          <w:shd w:val="clear" w:color="auto" w:fill="FFFFFF"/>
        </w:rPr>
        <w:t xml:space="preserve"> (đúng) thì thực hiện</w:t>
      </w:r>
      <w:r w:rsidRPr="009F1894">
        <w:rPr>
          <w:rFonts w:ascii="Tahoma" w:hAnsi="Tahoma" w:cs="Tahoma"/>
          <w:shd w:val="clear" w:color="auto" w:fill="FFFFFF"/>
        </w:rPr>
        <w:t xml:space="preserve"> </w:t>
      </w:r>
      <w:r w:rsidRPr="009F1894">
        <w:rPr>
          <w:rFonts w:ascii="Tahoma" w:hAnsi="Tahoma" w:cs="Tahoma"/>
          <w:shd w:val="clear" w:color="auto" w:fill="FFFFFF"/>
        </w:rPr>
        <w:t>các câu lệnh</w:t>
      </w:r>
      <w:r w:rsidRPr="009F1894">
        <w:rPr>
          <w:rFonts w:ascii="Tahoma" w:hAnsi="Tahoma" w:cs="Tahoma"/>
          <w:shd w:val="clear" w:color="auto" w:fill="FFFFFF"/>
        </w:rPr>
        <w:t>. Ngược lại</w:t>
      </w:r>
      <w:r w:rsidRPr="009F1894">
        <w:rPr>
          <w:rFonts w:ascii="Tahoma" w:hAnsi="Tahoma" w:cs="Tahoma"/>
          <w:shd w:val="clear" w:color="auto" w:fill="FFFFFF"/>
        </w:rPr>
        <w:t xml:space="preserve"> biểu thức điều </w:t>
      </w:r>
      <w:r w:rsidRPr="009F1894">
        <w:rPr>
          <w:rFonts w:ascii="Tahoma" w:hAnsi="Tahoma" w:cs="Tahoma"/>
          <w:shd w:val="clear" w:color="auto" w:fill="FFFFFF"/>
        </w:rPr>
        <w:t>kiện có</w:t>
      </w:r>
      <w:r w:rsidRPr="009F1894">
        <w:rPr>
          <w:rFonts w:ascii="Tahoma" w:hAnsi="Tahoma" w:cs="Tahoma"/>
          <w:shd w:val="clear" w:color="auto" w:fill="FFFFFF"/>
        </w:rPr>
        <w:t xml:space="preserve"> giá trị</w:t>
      </w:r>
      <w:r w:rsidRPr="009F1894">
        <w:rPr>
          <w:rFonts w:ascii="Tahoma" w:hAnsi="Tahoma" w:cs="Tahoma"/>
          <w:shd w:val="clear" w:color="auto" w:fill="FFFFFF"/>
        </w:rPr>
        <w:t xml:space="preserve"> là</w:t>
      </w:r>
      <w:r w:rsidRPr="009F1894">
        <w:rPr>
          <w:rFonts w:ascii="Tahoma" w:hAnsi="Tahoma" w:cs="Tahoma"/>
          <w:shd w:val="clear" w:color="auto" w:fill="FFFFFF"/>
        </w:rPr>
        <w:t xml:space="preserve"> </w:t>
      </w:r>
      <w:r w:rsidRPr="009F1894">
        <w:rPr>
          <w:rFonts w:ascii="Tahoma" w:hAnsi="Tahoma" w:cs="Tahoma"/>
          <w:b/>
          <w:bCs/>
          <w:shd w:val="clear" w:color="auto" w:fill="FFFFFF"/>
        </w:rPr>
        <w:t>F</w:t>
      </w:r>
      <w:r w:rsidRPr="009F1894">
        <w:rPr>
          <w:rFonts w:ascii="Tahoma" w:hAnsi="Tahoma" w:cs="Tahoma"/>
          <w:b/>
          <w:bCs/>
          <w:shd w:val="clear" w:color="auto" w:fill="FFFFFF"/>
        </w:rPr>
        <w:t>alse</w:t>
      </w:r>
      <w:r w:rsidRPr="009F1894">
        <w:rPr>
          <w:rFonts w:ascii="Tahoma" w:hAnsi="Tahoma" w:cs="Tahoma"/>
          <w:shd w:val="clear" w:color="auto" w:fill="FFFFFF"/>
        </w:rPr>
        <w:t xml:space="preserve"> (sai) thì các </w:t>
      </w:r>
      <w:r w:rsidR="009F1894">
        <w:rPr>
          <w:rFonts w:ascii="Tahoma" w:hAnsi="Tahoma" w:cs="Tahoma"/>
          <w:shd w:val="clear" w:color="auto" w:fill="FFFFFF"/>
        </w:rPr>
        <w:t xml:space="preserve">câu </w:t>
      </w:r>
      <w:r w:rsidRPr="009F1894">
        <w:rPr>
          <w:rFonts w:ascii="Tahoma" w:hAnsi="Tahoma" w:cs="Tahoma"/>
          <w:shd w:val="clear" w:color="auto" w:fill="FFFFFF"/>
        </w:rPr>
        <w:t>lệnh sẽ bị bỏ qua và thực hiện tiếp các lệnh còn lại của chương trình.</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5"/>
      </w:tblGrid>
      <w:tr w:rsidR="007B4636" w:rsidRPr="00B91C37" w14:paraId="3F8D4781" w14:textId="77777777" w:rsidTr="00156077">
        <w:trPr>
          <w:jc w:val="center"/>
        </w:trPr>
        <w:tc>
          <w:tcPr>
            <w:tcW w:w="10175" w:type="dxa"/>
          </w:tcPr>
          <w:p w14:paraId="03250DC1" w14:textId="0F86E179" w:rsidR="007B4636" w:rsidRPr="007B4636" w:rsidRDefault="007B4636" w:rsidP="007B2A11">
            <w:pPr>
              <w:spacing w:before="120" w:line="360" w:lineRule="auto"/>
              <w:jc w:val="both"/>
              <w:rPr>
                <w:rFonts w:ascii="Roboto Slab" w:hAnsi="Roboto Slab" w:cs="Roboto Slab"/>
                <w:lang w:val="en-US"/>
              </w:rPr>
            </w:pPr>
            <w:r w:rsidRPr="00B91C37">
              <w:rPr>
                <w:rFonts w:ascii="Roboto Slab" w:hAnsi="Roboto Slab" w:cs="Roboto Slab"/>
                <w:b/>
                <w:bCs/>
              </w:rPr>
              <w:t>VD</w:t>
            </w:r>
            <w:r w:rsidRPr="00B91C37">
              <w:rPr>
                <w:rFonts w:ascii="Roboto Slab" w:hAnsi="Roboto Slab" w:cs="Roboto Slab"/>
                <w:b/>
                <w:bCs/>
                <w:lang w:val="en-US"/>
              </w:rPr>
              <w:t xml:space="preserve"> </w:t>
            </w:r>
            <w:r w:rsidRPr="00B91C37">
              <w:rPr>
                <w:rFonts w:ascii="Roboto Slab" w:hAnsi="Roboto Slab" w:cs="Roboto Slab"/>
                <w:b/>
                <w:bCs/>
              </w:rPr>
              <w:t>1</w:t>
            </w:r>
            <w:r w:rsidRPr="00B91C37">
              <w:rPr>
                <w:rFonts w:ascii="Roboto Slab" w:hAnsi="Roboto Slab" w:cs="Roboto Slab"/>
                <w:b/>
                <w:bCs/>
                <w:lang w:val="en-US"/>
              </w:rPr>
              <w:t>:</w:t>
            </w:r>
            <w:r w:rsidRPr="00B91C37">
              <w:rPr>
                <w:rFonts w:ascii="Roboto Slab" w:hAnsi="Roboto Slab" w:cs="Roboto Slab"/>
                <w:lang w:val="en-US"/>
              </w:rPr>
              <w:t xml:space="preserve"> </w:t>
            </w:r>
            <w:r w:rsidRPr="00B91C37">
              <w:rPr>
                <w:rFonts w:ascii="Roboto Slab" w:hAnsi="Roboto Slab" w:cs="Roboto Slab"/>
              </w:rPr>
              <w:t xml:space="preserve">Viết chương trình </w:t>
            </w:r>
            <w:r>
              <w:rPr>
                <w:rFonts w:ascii="Roboto Slab" w:hAnsi="Roboto Slab" w:cs="Roboto Slab"/>
                <w:lang w:val="en-US"/>
              </w:rPr>
              <w:t>in ra thông báo “Ban da du tuoi vi thanh vien</w:t>
            </w:r>
            <w:r w:rsidR="00156077">
              <w:rPr>
                <w:rFonts w:ascii="Roboto Slab" w:hAnsi="Roboto Slab" w:cs="Roboto Slab"/>
                <w:lang w:val="en-US"/>
              </w:rPr>
              <w:t>.</w:t>
            </w:r>
            <w:r>
              <w:rPr>
                <w:rFonts w:ascii="Roboto Slab" w:hAnsi="Roboto Slab" w:cs="Roboto Slab"/>
                <w:lang w:val="en-US"/>
              </w:rPr>
              <w:t>” nếu Tuổi &gt;= 18</w:t>
            </w:r>
          </w:p>
        </w:tc>
      </w:tr>
      <w:tr w:rsidR="007B4636" w:rsidRPr="00B91C37" w14:paraId="05E836E9" w14:textId="77777777" w:rsidTr="00156077">
        <w:trPr>
          <w:jc w:val="center"/>
        </w:trPr>
        <w:tc>
          <w:tcPr>
            <w:tcW w:w="10175" w:type="dxa"/>
          </w:tcPr>
          <w:p w14:paraId="10800FFD"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4B69C6"/>
                <w:sz w:val="21"/>
                <w:szCs w:val="21"/>
              </w:rPr>
              <w:t>public</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4B69C6"/>
                <w:sz w:val="21"/>
                <w:szCs w:val="21"/>
              </w:rPr>
              <w:t>class</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b/>
                <w:bCs/>
                <w:color w:val="7A3E9D"/>
                <w:sz w:val="21"/>
                <w:szCs w:val="21"/>
              </w:rPr>
              <w:t>IfThieu</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w:t>
            </w:r>
          </w:p>
          <w:p w14:paraId="1BF21B8E"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4B69C6"/>
                <w:sz w:val="21"/>
                <w:szCs w:val="21"/>
              </w:rPr>
              <w:t>public</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4B69C6"/>
                <w:sz w:val="21"/>
                <w:szCs w:val="21"/>
              </w:rPr>
              <w:t>static</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A3E9D"/>
                <w:sz w:val="21"/>
                <w:szCs w:val="21"/>
              </w:rPr>
              <w:t>void</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b/>
                <w:bCs/>
                <w:color w:val="AA3731"/>
                <w:sz w:val="21"/>
                <w:szCs w:val="21"/>
              </w:rPr>
              <w:t>main</w:t>
            </w:r>
            <w:r w:rsidRPr="00156077">
              <w:rPr>
                <w:rFonts w:ascii="Consolas" w:eastAsia="Times New Roman" w:hAnsi="Consolas" w:cs="Times New Roman"/>
                <w:color w:val="777777"/>
                <w:sz w:val="21"/>
                <w:szCs w:val="21"/>
              </w:rPr>
              <w:t>(</w:t>
            </w:r>
            <w:r w:rsidRPr="00156077">
              <w:rPr>
                <w:rFonts w:ascii="Consolas" w:eastAsia="Times New Roman" w:hAnsi="Consolas" w:cs="Times New Roman"/>
                <w:b/>
                <w:bCs/>
                <w:color w:val="7A3E9D"/>
                <w:sz w:val="21"/>
                <w:szCs w:val="21"/>
              </w:rPr>
              <w:t>String</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A3E9D"/>
                <w:sz w:val="21"/>
                <w:szCs w:val="21"/>
              </w:rPr>
              <w:t>args</w:t>
            </w:r>
            <w:r w:rsidRPr="00156077">
              <w:rPr>
                <w:rFonts w:ascii="Consolas" w:eastAsia="Times New Roman" w:hAnsi="Consolas" w:cs="Times New Roman"/>
                <w:color w:val="777777"/>
                <w:sz w:val="21"/>
                <w:szCs w:val="21"/>
              </w:rPr>
              <w:t>){</w:t>
            </w:r>
          </w:p>
          <w:p w14:paraId="3217C45E"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A3E9D"/>
                <w:sz w:val="21"/>
                <w:szCs w:val="21"/>
              </w:rPr>
              <w:t>int</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A3E9D"/>
                <w:sz w:val="21"/>
                <w:szCs w:val="21"/>
              </w:rPr>
              <w:t>Tuoi</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9C5D27"/>
                <w:sz w:val="21"/>
                <w:szCs w:val="21"/>
              </w:rPr>
              <w:t>20</w:t>
            </w:r>
            <w:r w:rsidRPr="00156077">
              <w:rPr>
                <w:rFonts w:ascii="Consolas" w:eastAsia="Times New Roman" w:hAnsi="Consolas" w:cs="Times New Roman"/>
                <w:color w:val="777777"/>
                <w:sz w:val="21"/>
                <w:szCs w:val="21"/>
              </w:rPr>
              <w:t>;</w:t>
            </w:r>
          </w:p>
          <w:p w14:paraId="54D52350"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lastRenderedPageBreak/>
              <w:t xml:space="preserve">        </w:t>
            </w:r>
            <w:r w:rsidRPr="00156077">
              <w:rPr>
                <w:rFonts w:ascii="Consolas" w:eastAsia="Times New Roman" w:hAnsi="Consolas" w:cs="Times New Roman"/>
                <w:color w:val="4B69C6"/>
                <w:sz w:val="21"/>
                <w:szCs w:val="21"/>
              </w:rPr>
              <w:t>if</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7A3E9D"/>
                <w:sz w:val="21"/>
                <w:szCs w:val="21"/>
              </w:rPr>
              <w:t>Tuoi</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&gt;=</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9C5D27"/>
                <w:sz w:val="21"/>
                <w:szCs w:val="21"/>
              </w:rPr>
              <w:t>18</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w:t>
            </w:r>
          </w:p>
          <w:p w14:paraId="0FB893C0" w14:textId="1826DA0F"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b/>
                <w:bCs/>
                <w:color w:val="7A3E9D"/>
                <w:sz w:val="21"/>
                <w:szCs w:val="21"/>
              </w:rPr>
              <w:t>System</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7A3E9D"/>
                <w:sz w:val="21"/>
                <w:szCs w:val="21"/>
              </w:rPr>
              <w:t>out</w:t>
            </w:r>
            <w:r w:rsidRPr="00156077">
              <w:rPr>
                <w:rFonts w:ascii="Consolas" w:eastAsia="Times New Roman" w:hAnsi="Consolas" w:cs="Times New Roman"/>
                <w:color w:val="777777"/>
                <w:sz w:val="21"/>
                <w:szCs w:val="21"/>
              </w:rPr>
              <w:t>.</w:t>
            </w:r>
            <w:r w:rsidRPr="00156077">
              <w:rPr>
                <w:rFonts w:ascii="Consolas" w:eastAsia="Times New Roman" w:hAnsi="Consolas" w:cs="Times New Roman"/>
                <w:b/>
                <w:bCs/>
                <w:color w:val="AA3731"/>
                <w:sz w:val="21"/>
                <w:szCs w:val="21"/>
              </w:rPr>
              <w:t>println</w:t>
            </w:r>
            <w:r w:rsidRPr="00156077">
              <w:rPr>
                <w:rFonts w:ascii="Consolas" w:eastAsia="Times New Roman" w:hAnsi="Consolas" w:cs="Times New Roman"/>
                <w:color w:val="777777"/>
                <w:sz w:val="21"/>
                <w:szCs w:val="21"/>
              </w:rPr>
              <w:t>("</w:t>
            </w:r>
            <w:r w:rsidRPr="00156077">
              <w:rPr>
                <w:rFonts w:ascii="Consolas" w:eastAsia="Times New Roman" w:hAnsi="Consolas" w:cs="Times New Roman"/>
                <w:color w:val="448C27"/>
                <w:sz w:val="21"/>
                <w:szCs w:val="21"/>
              </w:rPr>
              <w:t>Ban da du tuoi vi thanh vien</w:t>
            </w:r>
            <w:r>
              <w:rPr>
                <w:rFonts w:ascii="Consolas" w:eastAsia="Times New Roman" w:hAnsi="Consolas" w:cs="Times New Roman"/>
                <w:color w:val="448C27"/>
                <w:sz w:val="21"/>
                <w:szCs w:val="21"/>
                <w:lang w:val="en-US"/>
              </w:rPr>
              <w:t>.</w:t>
            </w:r>
            <w:r w:rsidRPr="00156077">
              <w:rPr>
                <w:rFonts w:ascii="Consolas" w:eastAsia="Times New Roman" w:hAnsi="Consolas" w:cs="Times New Roman"/>
                <w:color w:val="777777"/>
                <w:sz w:val="21"/>
                <w:szCs w:val="21"/>
              </w:rPr>
              <w:t>");</w:t>
            </w:r>
          </w:p>
          <w:p w14:paraId="3708DE81"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w:t>
            </w:r>
          </w:p>
          <w:p w14:paraId="6A4CC5B7" w14:textId="77777777" w:rsidR="00156077"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333333"/>
                <w:sz w:val="21"/>
                <w:szCs w:val="21"/>
              </w:rPr>
              <w:t xml:space="preserve">    </w:t>
            </w:r>
            <w:r w:rsidRPr="00156077">
              <w:rPr>
                <w:rFonts w:ascii="Consolas" w:eastAsia="Times New Roman" w:hAnsi="Consolas" w:cs="Times New Roman"/>
                <w:color w:val="777777"/>
                <w:sz w:val="21"/>
                <w:szCs w:val="21"/>
              </w:rPr>
              <w:t>}</w:t>
            </w:r>
          </w:p>
          <w:p w14:paraId="51C4CC8E" w14:textId="6DAA276E" w:rsidR="007B4636" w:rsidRPr="00156077" w:rsidRDefault="00156077" w:rsidP="007B2A11">
            <w:pPr>
              <w:shd w:val="clear" w:color="auto" w:fill="F5F5F5"/>
              <w:spacing w:line="360" w:lineRule="auto"/>
              <w:rPr>
                <w:rFonts w:ascii="Consolas" w:eastAsia="Times New Roman" w:hAnsi="Consolas" w:cs="Times New Roman"/>
                <w:color w:val="333333"/>
                <w:sz w:val="21"/>
                <w:szCs w:val="21"/>
              </w:rPr>
            </w:pPr>
            <w:r w:rsidRPr="00156077">
              <w:rPr>
                <w:rFonts w:ascii="Consolas" w:eastAsia="Times New Roman" w:hAnsi="Consolas" w:cs="Times New Roman"/>
                <w:color w:val="777777"/>
                <w:sz w:val="21"/>
                <w:szCs w:val="21"/>
              </w:rPr>
              <w:t>}</w:t>
            </w:r>
          </w:p>
        </w:tc>
      </w:tr>
      <w:tr w:rsidR="007B4636" w:rsidRPr="00B91C37" w14:paraId="69EB43F7" w14:textId="77777777" w:rsidTr="00156077">
        <w:trPr>
          <w:jc w:val="center"/>
        </w:trPr>
        <w:tc>
          <w:tcPr>
            <w:tcW w:w="10175" w:type="dxa"/>
          </w:tcPr>
          <w:p w14:paraId="388F3B86" w14:textId="37940E61" w:rsidR="007B4636" w:rsidRPr="00B91C37" w:rsidRDefault="00156077" w:rsidP="001F246F">
            <w:pPr>
              <w:spacing w:before="120" w:line="360" w:lineRule="auto"/>
              <w:jc w:val="both"/>
              <w:rPr>
                <w:rFonts w:ascii="Roboto Slab" w:hAnsi="Roboto Slab" w:cs="Roboto Slab"/>
              </w:rPr>
            </w:pPr>
            <w:r>
              <w:rPr>
                <w:rFonts w:ascii="Roboto Slab" w:hAnsi="Roboto Slab" w:cs="Roboto Slab"/>
                <w:b/>
                <w:bCs/>
                <w:lang w:val="en-US"/>
              </w:rPr>
              <w:lastRenderedPageBreak/>
              <w:t>Hiển thị</w:t>
            </w:r>
            <w:r w:rsidR="007B4636" w:rsidRPr="00B91C37">
              <w:rPr>
                <w:rFonts w:ascii="Roboto Slab" w:hAnsi="Roboto Slab" w:cs="Roboto Slab"/>
                <w:b/>
                <w:bCs/>
                <w:lang w:val="en-US"/>
              </w:rPr>
              <w:t>:</w:t>
            </w:r>
          </w:p>
        </w:tc>
      </w:tr>
      <w:tr w:rsidR="007B4636" w:rsidRPr="00B91C37" w14:paraId="62FD55EA" w14:textId="77777777" w:rsidTr="00156077">
        <w:trPr>
          <w:jc w:val="center"/>
        </w:trPr>
        <w:tc>
          <w:tcPr>
            <w:tcW w:w="10175" w:type="dxa"/>
          </w:tcPr>
          <w:p w14:paraId="34CE220E" w14:textId="44849D39" w:rsidR="007B4636" w:rsidRPr="00156077" w:rsidRDefault="00156077" w:rsidP="001F246F">
            <w:pPr>
              <w:spacing w:line="360" w:lineRule="auto"/>
              <w:jc w:val="both"/>
              <w:rPr>
                <w:rFonts w:ascii="Roboto Slab" w:hAnsi="Roboto Slab" w:cs="Roboto Slab"/>
                <w:b/>
                <w:bCs/>
                <w:lang w:val="en-US"/>
              </w:rPr>
            </w:pPr>
            <w:r w:rsidRPr="00156077">
              <w:rPr>
                <w:rFonts w:ascii="Roboto Slab" w:hAnsi="Roboto Slab" w:cs="Roboto Slab"/>
              </w:rPr>
              <w:t>Ban da du tuoi vi thanh vien</w:t>
            </w:r>
            <w:r>
              <w:rPr>
                <w:rFonts w:ascii="Roboto Slab" w:hAnsi="Roboto Slab" w:cs="Roboto Slab"/>
                <w:lang w:val="en-US"/>
              </w:rPr>
              <w:t>.</w:t>
            </w:r>
          </w:p>
        </w:tc>
      </w:tr>
    </w:tbl>
    <w:p w14:paraId="3A006336" w14:textId="30392E73" w:rsidR="00156077" w:rsidRDefault="00156077" w:rsidP="00156077">
      <w:pPr>
        <w:pStyle w:val="Heading4"/>
      </w:pPr>
      <w:r>
        <w:t>L</w:t>
      </w:r>
      <w:r w:rsidRPr="00304A2A">
        <w:t>ệnh</w:t>
      </w:r>
      <w:r w:rsidRPr="004B0D2C">
        <w:t xml:space="preserve"> if </w:t>
      </w:r>
      <w:r>
        <w:t>else</w:t>
      </w:r>
    </w:p>
    <w:p w14:paraId="52DA34C2" w14:textId="77777777" w:rsidR="00156077" w:rsidRPr="00156077" w:rsidRDefault="00156077" w:rsidP="00156077"/>
    <w:p w14:paraId="0012D477" w14:textId="77777777" w:rsidR="007B4636" w:rsidRPr="00B34A50" w:rsidRDefault="007B4636" w:rsidP="007B4636">
      <w:pPr>
        <w:pStyle w:val="NormalWeb"/>
        <w:spacing w:before="0" w:beforeAutospacing="0" w:after="240" w:afterAutospacing="0" w:line="360" w:lineRule="auto"/>
        <w:ind w:left="48" w:right="48"/>
        <w:jc w:val="center"/>
        <w:rPr>
          <w:rFonts w:ascii="Roboto Slab" w:hAnsi="Roboto Slab" w:cs="Roboto Slab"/>
          <w:color w:val="000000"/>
        </w:rPr>
      </w:pPr>
    </w:p>
    <w:p w14:paraId="3DA28EF5"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Bảng dưới đây liệt kê các lệnh giúp bạn điều khiển luồng trong Java. Các lệnh đó là:</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09"/>
        <w:gridCol w:w="6386"/>
      </w:tblGrid>
      <w:tr w:rsidR="00B34A50" w:rsidRPr="00B34A50" w14:paraId="1AEBE06B" w14:textId="77777777" w:rsidTr="00B34A50">
        <w:trPr>
          <w:jc w:val="center"/>
        </w:trPr>
        <w:tc>
          <w:tcPr>
            <w:tcW w:w="3809" w:type="dxa"/>
            <w:shd w:val="clear" w:color="auto" w:fill="EEEEEE"/>
            <w:tcMar>
              <w:top w:w="120" w:type="dxa"/>
              <w:left w:w="120" w:type="dxa"/>
              <w:bottom w:w="120" w:type="dxa"/>
              <w:right w:w="120" w:type="dxa"/>
            </w:tcMar>
            <w:hideMark/>
          </w:tcPr>
          <w:p w14:paraId="20532007" w14:textId="77777777" w:rsidR="00B34A50" w:rsidRPr="00B34A50" w:rsidRDefault="00B34A50" w:rsidP="00B34A50">
            <w:pPr>
              <w:spacing w:line="360" w:lineRule="auto"/>
              <w:jc w:val="both"/>
              <w:rPr>
                <w:rFonts w:ascii="Roboto Slab" w:hAnsi="Roboto Slab" w:cs="Roboto Slab"/>
                <w:b/>
                <w:bCs/>
              </w:rPr>
            </w:pPr>
            <w:r w:rsidRPr="00B34A50">
              <w:rPr>
                <w:rFonts w:ascii="Roboto Slab" w:hAnsi="Roboto Slab" w:cs="Roboto Slab"/>
                <w:b/>
                <w:bCs/>
              </w:rPr>
              <w:t>Lệnh</w:t>
            </w:r>
          </w:p>
        </w:tc>
        <w:tc>
          <w:tcPr>
            <w:tcW w:w="0" w:type="auto"/>
            <w:shd w:val="clear" w:color="auto" w:fill="EEEEEE"/>
            <w:tcMar>
              <w:top w:w="120" w:type="dxa"/>
              <w:left w:w="120" w:type="dxa"/>
              <w:bottom w:w="120" w:type="dxa"/>
              <w:right w:w="120" w:type="dxa"/>
            </w:tcMar>
            <w:hideMark/>
          </w:tcPr>
          <w:p w14:paraId="300069E9" w14:textId="77777777" w:rsidR="00B34A50" w:rsidRPr="00B34A50" w:rsidRDefault="00B34A50" w:rsidP="00B34A50">
            <w:pPr>
              <w:spacing w:line="360" w:lineRule="auto"/>
              <w:jc w:val="both"/>
              <w:rPr>
                <w:rFonts w:ascii="Roboto Slab" w:hAnsi="Roboto Slab" w:cs="Roboto Slab"/>
                <w:b/>
                <w:bCs/>
              </w:rPr>
            </w:pPr>
            <w:r w:rsidRPr="00B34A50">
              <w:rPr>
                <w:rFonts w:ascii="Roboto Slab" w:hAnsi="Roboto Slab" w:cs="Roboto Slab"/>
                <w:b/>
                <w:bCs/>
              </w:rPr>
              <w:t>Miêu tả</w:t>
            </w:r>
          </w:p>
        </w:tc>
      </w:tr>
      <w:tr w:rsidR="00B34A50" w:rsidRPr="00B34A50" w14:paraId="5D53C27C" w14:textId="77777777" w:rsidTr="00B34A50">
        <w:trPr>
          <w:jc w:val="center"/>
        </w:trPr>
        <w:tc>
          <w:tcPr>
            <w:tcW w:w="0" w:type="auto"/>
            <w:shd w:val="clear" w:color="auto" w:fill="auto"/>
            <w:tcMar>
              <w:top w:w="120" w:type="dxa"/>
              <w:left w:w="120" w:type="dxa"/>
              <w:bottom w:w="120" w:type="dxa"/>
              <w:right w:w="120" w:type="dxa"/>
            </w:tcMar>
            <w:hideMark/>
          </w:tcPr>
          <w:p w14:paraId="660D3B5D" w14:textId="77777777" w:rsidR="00B34A50" w:rsidRPr="00B34A50" w:rsidRDefault="00000000" w:rsidP="00B34A50">
            <w:pPr>
              <w:pStyle w:val="NormalWeb"/>
              <w:spacing w:before="0" w:beforeAutospacing="0" w:after="0" w:afterAutospacing="0" w:line="360" w:lineRule="auto"/>
              <w:ind w:left="48" w:right="48"/>
              <w:jc w:val="both"/>
              <w:rPr>
                <w:rFonts w:ascii="Roboto Slab" w:hAnsi="Roboto Slab" w:cs="Roboto Slab"/>
              </w:rPr>
            </w:pPr>
            <w:hyperlink r:id="rId30" w:tooltip="Lệnh if trong java" w:history="1">
              <w:r w:rsidR="00B34A50" w:rsidRPr="00B34A50">
                <w:rPr>
                  <w:rStyle w:val="Hyperlink"/>
                  <w:rFonts w:ascii="Roboto Slab" w:hAnsi="Roboto Slab" w:cs="Roboto Slab"/>
                  <w:b/>
                  <w:bCs/>
                  <w:color w:val="auto"/>
                </w:rPr>
                <w:t>Lệnh if</w:t>
              </w:r>
            </w:hyperlink>
          </w:p>
        </w:tc>
        <w:tc>
          <w:tcPr>
            <w:tcW w:w="0" w:type="auto"/>
            <w:shd w:val="clear" w:color="auto" w:fill="auto"/>
            <w:tcMar>
              <w:top w:w="120" w:type="dxa"/>
              <w:left w:w="120" w:type="dxa"/>
              <w:bottom w:w="120" w:type="dxa"/>
              <w:right w:w="120" w:type="dxa"/>
            </w:tcMar>
            <w:hideMark/>
          </w:tcPr>
          <w:p w14:paraId="24AB5E77" w14:textId="77777777" w:rsidR="00B34A50" w:rsidRPr="00B34A50" w:rsidRDefault="00B34A50" w:rsidP="00B34A50">
            <w:pPr>
              <w:spacing w:line="360" w:lineRule="auto"/>
              <w:jc w:val="both"/>
              <w:rPr>
                <w:rFonts w:ascii="Roboto Slab" w:hAnsi="Roboto Slab" w:cs="Roboto Slab"/>
              </w:rPr>
            </w:pPr>
            <w:r w:rsidRPr="00B34A50">
              <w:rPr>
                <w:rFonts w:ascii="Roboto Slab" w:hAnsi="Roboto Slab" w:cs="Roboto Slab"/>
              </w:rPr>
              <w:t>Một lệnh if trong Java bao gồm một Bieu_thuc_Boolean được theo sau bởi một hoặc nhiều lệnh. Nếu Bieu_thuc_Boolean được ước lượng là true thì các lệnh trong phần thân lệnh if sẽ được thực thi.</w:t>
            </w:r>
          </w:p>
        </w:tc>
      </w:tr>
      <w:tr w:rsidR="00B34A50" w:rsidRPr="00B34A50" w14:paraId="6B2EC2BD" w14:textId="77777777" w:rsidTr="00B34A50">
        <w:trPr>
          <w:jc w:val="center"/>
        </w:trPr>
        <w:tc>
          <w:tcPr>
            <w:tcW w:w="0" w:type="auto"/>
            <w:shd w:val="clear" w:color="auto" w:fill="auto"/>
            <w:tcMar>
              <w:top w:w="120" w:type="dxa"/>
              <w:left w:w="120" w:type="dxa"/>
              <w:bottom w:w="120" w:type="dxa"/>
              <w:right w:w="120" w:type="dxa"/>
            </w:tcMar>
            <w:hideMark/>
          </w:tcPr>
          <w:p w14:paraId="71590548" w14:textId="77777777" w:rsidR="00B34A50" w:rsidRPr="00B34A50" w:rsidRDefault="00000000" w:rsidP="00B34A50">
            <w:pPr>
              <w:pStyle w:val="NormalWeb"/>
              <w:spacing w:before="0" w:beforeAutospacing="0" w:after="0" w:afterAutospacing="0" w:line="360" w:lineRule="auto"/>
              <w:ind w:left="48" w:right="48"/>
              <w:jc w:val="both"/>
              <w:rPr>
                <w:rFonts w:ascii="Roboto Slab" w:hAnsi="Roboto Slab" w:cs="Roboto Slab"/>
              </w:rPr>
            </w:pPr>
            <w:hyperlink r:id="rId31" w:tooltip="Lệnh if...else trong java" w:history="1">
              <w:r w:rsidR="00B34A50" w:rsidRPr="00B34A50">
                <w:rPr>
                  <w:rStyle w:val="Hyperlink"/>
                  <w:rFonts w:ascii="Roboto Slab" w:hAnsi="Roboto Slab" w:cs="Roboto Slab"/>
                  <w:b/>
                  <w:bCs/>
                  <w:color w:val="auto"/>
                </w:rPr>
                <w:t>Lệnh if...else</w:t>
              </w:r>
            </w:hyperlink>
          </w:p>
        </w:tc>
        <w:tc>
          <w:tcPr>
            <w:tcW w:w="0" w:type="auto"/>
            <w:shd w:val="clear" w:color="auto" w:fill="auto"/>
            <w:tcMar>
              <w:top w:w="120" w:type="dxa"/>
              <w:left w:w="120" w:type="dxa"/>
              <w:bottom w:w="120" w:type="dxa"/>
              <w:right w:w="120" w:type="dxa"/>
            </w:tcMar>
            <w:hideMark/>
          </w:tcPr>
          <w:p w14:paraId="7F2C8D1E" w14:textId="77777777" w:rsidR="00B34A50" w:rsidRPr="00B34A50" w:rsidRDefault="00B34A50" w:rsidP="00B34A50">
            <w:pPr>
              <w:spacing w:line="360" w:lineRule="auto"/>
              <w:jc w:val="both"/>
              <w:rPr>
                <w:rFonts w:ascii="Roboto Slab" w:hAnsi="Roboto Slab" w:cs="Roboto Slab"/>
              </w:rPr>
            </w:pPr>
            <w:r w:rsidRPr="00B34A50">
              <w:rPr>
                <w:rFonts w:ascii="Roboto Slab" w:hAnsi="Roboto Slab" w:cs="Roboto Slab"/>
              </w:rPr>
              <w:t>Một lệnh if có thể được theo sau bởi một lệnh </w:t>
            </w:r>
            <w:r w:rsidRPr="00B34A50">
              <w:rPr>
                <w:rFonts w:ascii="Roboto Slab" w:hAnsi="Roboto Slab" w:cs="Roboto Slab"/>
                <w:i/>
                <w:iCs/>
              </w:rPr>
              <w:t>else</w:t>
            </w:r>
            <w:r w:rsidRPr="00B34A50">
              <w:rPr>
                <w:rFonts w:ascii="Roboto Slab" w:hAnsi="Roboto Slab" w:cs="Roboto Slab"/>
              </w:rPr>
              <w:t> tùy ý, mà thực thi khi Bieu_thuc_Boolean là false.</w:t>
            </w:r>
          </w:p>
        </w:tc>
      </w:tr>
      <w:tr w:rsidR="00B34A50" w:rsidRPr="00B34A50" w14:paraId="25F6EABD" w14:textId="77777777" w:rsidTr="00B34A50">
        <w:trPr>
          <w:jc w:val="center"/>
        </w:trPr>
        <w:tc>
          <w:tcPr>
            <w:tcW w:w="0" w:type="auto"/>
            <w:shd w:val="clear" w:color="auto" w:fill="auto"/>
            <w:tcMar>
              <w:top w:w="120" w:type="dxa"/>
              <w:left w:w="120" w:type="dxa"/>
              <w:bottom w:w="120" w:type="dxa"/>
              <w:right w:w="120" w:type="dxa"/>
            </w:tcMar>
            <w:hideMark/>
          </w:tcPr>
          <w:p w14:paraId="7BF1BCD3" w14:textId="77777777" w:rsidR="00B34A50" w:rsidRPr="00B34A50" w:rsidRDefault="00000000" w:rsidP="00B34A50">
            <w:pPr>
              <w:pStyle w:val="NormalWeb"/>
              <w:spacing w:before="0" w:beforeAutospacing="0" w:after="0" w:afterAutospacing="0" w:line="360" w:lineRule="auto"/>
              <w:ind w:left="48" w:right="48"/>
              <w:jc w:val="both"/>
              <w:rPr>
                <w:rFonts w:ascii="Roboto Slab" w:hAnsi="Roboto Slab" w:cs="Roboto Slab"/>
              </w:rPr>
            </w:pPr>
            <w:hyperlink r:id="rId32" w:tooltip="Lồng lệnh if trong java" w:history="1">
              <w:r w:rsidR="00B34A50" w:rsidRPr="00B34A50">
                <w:rPr>
                  <w:rStyle w:val="Hyperlink"/>
                  <w:rFonts w:ascii="Roboto Slab" w:hAnsi="Roboto Slab" w:cs="Roboto Slab"/>
                  <w:b/>
                  <w:bCs/>
                  <w:color w:val="auto"/>
                </w:rPr>
                <w:t>Lồng lệnh if</w:t>
              </w:r>
            </w:hyperlink>
          </w:p>
        </w:tc>
        <w:tc>
          <w:tcPr>
            <w:tcW w:w="0" w:type="auto"/>
            <w:shd w:val="clear" w:color="auto" w:fill="auto"/>
            <w:tcMar>
              <w:top w:w="120" w:type="dxa"/>
              <w:left w:w="120" w:type="dxa"/>
              <w:bottom w:w="120" w:type="dxa"/>
              <w:right w:w="120" w:type="dxa"/>
            </w:tcMar>
            <w:hideMark/>
          </w:tcPr>
          <w:p w14:paraId="03E5E7B6" w14:textId="77777777" w:rsidR="00B34A50" w:rsidRPr="00B34A50" w:rsidRDefault="00B34A50" w:rsidP="00B34A50">
            <w:pPr>
              <w:spacing w:line="360" w:lineRule="auto"/>
              <w:jc w:val="both"/>
              <w:rPr>
                <w:rFonts w:ascii="Roboto Slab" w:hAnsi="Roboto Slab" w:cs="Roboto Slab"/>
              </w:rPr>
            </w:pPr>
            <w:r w:rsidRPr="00B34A50">
              <w:rPr>
                <w:rFonts w:ascii="Roboto Slab" w:hAnsi="Roboto Slab" w:cs="Roboto Slab"/>
              </w:rPr>
              <w:t>Nó là hợp lệ để lồng các lệnh if-else, nghĩa là bạn có thể sử dụng một lệnh if hoặc else if bên trong lệnh if hoặc else if khác.</w:t>
            </w:r>
          </w:p>
        </w:tc>
      </w:tr>
      <w:tr w:rsidR="00B34A50" w:rsidRPr="00B34A50" w14:paraId="0E502333" w14:textId="77777777" w:rsidTr="00B34A50">
        <w:trPr>
          <w:jc w:val="center"/>
        </w:trPr>
        <w:tc>
          <w:tcPr>
            <w:tcW w:w="0" w:type="auto"/>
            <w:shd w:val="clear" w:color="auto" w:fill="auto"/>
            <w:tcMar>
              <w:top w:w="120" w:type="dxa"/>
              <w:left w:w="120" w:type="dxa"/>
              <w:bottom w:w="120" w:type="dxa"/>
              <w:right w:w="120" w:type="dxa"/>
            </w:tcMar>
            <w:hideMark/>
          </w:tcPr>
          <w:p w14:paraId="0C98224A" w14:textId="77777777" w:rsidR="00B34A50" w:rsidRPr="00B34A50" w:rsidRDefault="00000000" w:rsidP="00B34A50">
            <w:pPr>
              <w:pStyle w:val="NormalWeb"/>
              <w:spacing w:before="0" w:beforeAutospacing="0" w:after="0" w:afterAutospacing="0" w:line="360" w:lineRule="auto"/>
              <w:ind w:left="48" w:right="48"/>
              <w:jc w:val="both"/>
              <w:rPr>
                <w:rFonts w:ascii="Roboto Slab" w:hAnsi="Roboto Slab" w:cs="Roboto Slab"/>
              </w:rPr>
            </w:pPr>
            <w:hyperlink r:id="rId33" w:tooltip="Lệnh switch trong java" w:history="1">
              <w:r w:rsidR="00B34A50" w:rsidRPr="00B34A50">
                <w:rPr>
                  <w:rStyle w:val="Hyperlink"/>
                  <w:rFonts w:ascii="Roboto Slab" w:hAnsi="Roboto Slab" w:cs="Roboto Slab"/>
                  <w:b/>
                  <w:bCs/>
                  <w:color w:val="auto"/>
                </w:rPr>
                <w:t>Lệnh switch</w:t>
              </w:r>
            </w:hyperlink>
          </w:p>
        </w:tc>
        <w:tc>
          <w:tcPr>
            <w:tcW w:w="0" w:type="auto"/>
            <w:shd w:val="clear" w:color="auto" w:fill="auto"/>
            <w:tcMar>
              <w:top w:w="120" w:type="dxa"/>
              <w:left w:w="120" w:type="dxa"/>
              <w:bottom w:w="120" w:type="dxa"/>
              <w:right w:w="120" w:type="dxa"/>
            </w:tcMar>
            <w:hideMark/>
          </w:tcPr>
          <w:p w14:paraId="43682B41" w14:textId="77777777" w:rsidR="00B34A50" w:rsidRPr="00B34A50" w:rsidRDefault="00B34A50" w:rsidP="00B34A50">
            <w:pPr>
              <w:spacing w:line="360" w:lineRule="auto"/>
              <w:jc w:val="both"/>
              <w:rPr>
                <w:rFonts w:ascii="Roboto Slab" w:hAnsi="Roboto Slab" w:cs="Roboto Slab"/>
              </w:rPr>
            </w:pPr>
            <w:r w:rsidRPr="00B34A50">
              <w:rPr>
                <w:rFonts w:ascii="Roboto Slab" w:hAnsi="Roboto Slab" w:cs="Roboto Slab"/>
              </w:rPr>
              <w:t>Lệnh switch cho phép bạn kiểm tra một biến bình đẳng với một danh sách các giá trị. Mỗi giá trị được gọi là một case – trường hợp. Nếu giá trị này trùng với case nào thì các lệnh tương ứng với case đó sẽ được thực thi.</w:t>
            </w:r>
          </w:p>
        </w:tc>
      </w:tr>
    </w:tbl>
    <w:p w14:paraId="3363130D" w14:textId="77777777" w:rsidR="00B34A50" w:rsidRPr="00B34A50" w:rsidRDefault="00B34A50" w:rsidP="00B34A50">
      <w:pPr>
        <w:pStyle w:val="Heading3"/>
        <w:jc w:val="both"/>
        <w:rPr>
          <w:rFonts w:cs="Roboto Slab"/>
        </w:rPr>
      </w:pPr>
      <w:r w:rsidRPr="00B34A50">
        <w:rPr>
          <w:rFonts w:cs="Roboto Slab"/>
        </w:rPr>
        <w:lastRenderedPageBreak/>
        <w:t>Toán tử điều kiện (? :) trong Java</w:t>
      </w:r>
    </w:p>
    <w:p w14:paraId="7ADEA40C"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Ngoài các lệnh kể trên, ngôn ngữ Java còn có một loại toán tử điều kiện giúp bạn kiểm tra nhanh các điều kiện và thực hiện phép gán giá trị cho một biến một cách rất nhanh chóng.</w:t>
      </w:r>
    </w:p>
    <w:p w14:paraId="4A4867C1"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Toán tử này gồm ba toán hạng và được sử dụng để ước lượng các biểu thức quan hệ. Mục tiêu của toán tử là quyết định giá trị nào sẽ được gán cho biến. Toán tử này được viết như sau:</w:t>
      </w:r>
    </w:p>
    <w:p w14:paraId="56C139A5"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bien x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bieu_thuc</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giatri1 neu </w:t>
      </w:r>
      <w:r w:rsidRPr="00B34A50">
        <w:rPr>
          <w:rStyle w:val="kwd"/>
          <w:rFonts w:ascii="Roboto Slab" w:hAnsi="Roboto Slab" w:cs="Roboto Slab"/>
          <w:color w:val="000088"/>
          <w:sz w:val="24"/>
          <w:szCs w:val="24"/>
        </w:rPr>
        <w:t>true</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giatri2 neu </w:t>
      </w:r>
      <w:r w:rsidRPr="00B34A50">
        <w:rPr>
          <w:rStyle w:val="kwd"/>
          <w:rFonts w:ascii="Roboto Slab" w:hAnsi="Roboto Slab" w:cs="Roboto Slab"/>
          <w:color w:val="000088"/>
          <w:sz w:val="24"/>
          <w:szCs w:val="24"/>
        </w:rPr>
        <w:t>true</w:t>
      </w:r>
      <w:r w:rsidRPr="00B34A50">
        <w:rPr>
          <w:rStyle w:val="pun"/>
          <w:rFonts w:ascii="Roboto Slab" w:hAnsi="Roboto Slab" w:cs="Roboto Slab"/>
          <w:color w:val="666600"/>
          <w:sz w:val="24"/>
          <w:szCs w:val="24"/>
        </w:rPr>
        <w:t>);</w:t>
      </w:r>
    </w:p>
    <w:p w14:paraId="4DCD434F"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69C1BC5"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com"/>
          <w:rFonts w:ascii="Roboto Slab" w:hAnsi="Roboto Slab" w:cs="Roboto Slab"/>
          <w:color w:val="880000"/>
          <w:sz w:val="24"/>
          <w:szCs w:val="24"/>
        </w:rPr>
        <w:t>//hoac ban cung co the su dung trong cac lenh RETURN</w:t>
      </w:r>
    </w:p>
    <w:p w14:paraId="3DE227E3"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34A50">
        <w:rPr>
          <w:rStyle w:val="kwd"/>
          <w:rFonts w:ascii="Roboto Slab" w:hAnsi="Roboto Slab" w:cs="Roboto Slab"/>
          <w:color w:val="000088"/>
          <w:sz w:val="24"/>
          <w:szCs w:val="24"/>
        </w:rPr>
        <w:t>return</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bieu_thuc</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giatri1 neu </w:t>
      </w:r>
      <w:r w:rsidRPr="00B34A50">
        <w:rPr>
          <w:rStyle w:val="kwd"/>
          <w:rFonts w:ascii="Roboto Slab" w:hAnsi="Roboto Slab" w:cs="Roboto Slab"/>
          <w:color w:val="000088"/>
          <w:sz w:val="24"/>
          <w:szCs w:val="24"/>
        </w:rPr>
        <w:t>true</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giatri2 neu </w:t>
      </w:r>
      <w:r w:rsidRPr="00B34A50">
        <w:rPr>
          <w:rStyle w:val="kwd"/>
          <w:rFonts w:ascii="Roboto Slab" w:hAnsi="Roboto Slab" w:cs="Roboto Slab"/>
          <w:color w:val="000088"/>
          <w:sz w:val="24"/>
          <w:szCs w:val="24"/>
        </w:rPr>
        <w:t>false</w:t>
      </w:r>
      <w:r w:rsidRPr="00B34A50">
        <w:rPr>
          <w:rStyle w:val="pun"/>
          <w:rFonts w:ascii="Roboto Slab" w:hAnsi="Roboto Slab" w:cs="Roboto Slab"/>
          <w:color w:val="666600"/>
          <w:sz w:val="24"/>
          <w:szCs w:val="24"/>
        </w:rPr>
        <w:t>);</w:t>
      </w:r>
    </w:p>
    <w:p w14:paraId="282108B5"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Tất nhiên, bạn không cần thiết phải sử dụng các dấu ngoặc đơn như trên. Mình viết như vậy để giúp các bạn dễ nhìn hơn. Sau đây là ví dụ minh họa toán tử điều kiện (? :) trong Java:</w:t>
      </w:r>
    </w:p>
    <w:p w14:paraId="1657C80C"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kwd"/>
          <w:rFonts w:ascii="Roboto Slab" w:hAnsi="Roboto Slab" w:cs="Roboto Slab"/>
          <w:color w:val="000088"/>
          <w:sz w:val="24"/>
          <w:szCs w:val="24"/>
        </w:rPr>
        <w:t>public</w:t>
      </w:r>
      <w:r w:rsidRPr="00B34A50">
        <w:rPr>
          <w:rStyle w:val="pln"/>
          <w:rFonts w:ascii="Roboto Slab" w:hAnsi="Roboto Slab" w:cs="Roboto Slab"/>
          <w:color w:val="333333"/>
          <w:sz w:val="24"/>
          <w:szCs w:val="24"/>
        </w:rPr>
        <w:t xml:space="preserve"> </w:t>
      </w:r>
      <w:r w:rsidRPr="00B34A50">
        <w:rPr>
          <w:rStyle w:val="kwd"/>
          <w:rFonts w:ascii="Roboto Slab" w:hAnsi="Roboto Slab" w:cs="Roboto Slab"/>
          <w:color w:val="000088"/>
          <w:sz w:val="24"/>
          <w:szCs w:val="24"/>
        </w:rPr>
        <w:t>class</w:t>
      </w:r>
      <w:r w:rsidRPr="00B34A50">
        <w:rPr>
          <w:rStyle w:val="pln"/>
          <w:rFonts w:ascii="Roboto Slab" w:hAnsi="Roboto Slab" w:cs="Roboto Slab"/>
          <w:color w:val="333333"/>
          <w:sz w:val="24"/>
          <w:szCs w:val="24"/>
        </w:rPr>
        <w:t xml:space="preserve"> </w:t>
      </w:r>
      <w:r w:rsidRPr="00B34A50">
        <w:rPr>
          <w:rStyle w:val="typ"/>
          <w:rFonts w:ascii="Roboto Slab" w:hAnsi="Roboto Slab" w:cs="Roboto Slab"/>
          <w:color w:val="7F0055"/>
          <w:sz w:val="24"/>
          <w:szCs w:val="24"/>
        </w:rPr>
        <w:t>Test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p>
    <w:p w14:paraId="40A221FE"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6FED881"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w:t>
      </w:r>
      <w:r w:rsidRPr="00B34A50">
        <w:rPr>
          <w:rStyle w:val="kwd"/>
          <w:rFonts w:ascii="Roboto Slab" w:hAnsi="Roboto Slab" w:cs="Roboto Slab"/>
          <w:color w:val="000088"/>
          <w:sz w:val="24"/>
          <w:szCs w:val="24"/>
        </w:rPr>
        <w:t>public</w:t>
      </w:r>
      <w:r w:rsidRPr="00B34A50">
        <w:rPr>
          <w:rStyle w:val="pln"/>
          <w:rFonts w:ascii="Roboto Slab" w:hAnsi="Roboto Slab" w:cs="Roboto Slab"/>
          <w:color w:val="333333"/>
          <w:sz w:val="24"/>
          <w:szCs w:val="24"/>
        </w:rPr>
        <w:t xml:space="preserve"> </w:t>
      </w:r>
      <w:r w:rsidRPr="00B34A50">
        <w:rPr>
          <w:rStyle w:val="kwd"/>
          <w:rFonts w:ascii="Roboto Slab" w:hAnsi="Roboto Slab" w:cs="Roboto Slab"/>
          <w:color w:val="000088"/>
          <w:sz w:val="24"/>
          <w:szCs w:val="24"/>
        </w:rPr>
        <w:t>static</w:t>
      </w:r>
      <w:r w:rsidRPr="00B34A50">
        <w:rPr>
          <w:rStyle w:val="pln"/>
          <w:rFonts w:ascii="Roboto Slab" w:hAnsi="Roboto Slab" w:cs="Roboto Slab"/>
          <w:color w:val="333333"/>
          <w:sz w:val="24"/>
          <w:szCs w:val="24"/>
        </w:rPr>
        <w:t xml:space="preserve"> </w:t>
      </w:r>
      <w:r w:rsidRPr="00B34A50">
        <w:rPr>
          <w:rStyle w:val="kwd"/>
          <w:rFonts w:ascii="Roboto Slab" w:hAnsi="Roboto Slab" w:cs="Roboto Slab"/>
          <w:color w:val="000088"/>
          <w:sz w:val="24"/>
          <w:szCs w:val="24"/>
        </w:rPr>
        <w:t>void</w:t>
      </w:r>
      <w:r w:rsidRPr="00B34A50">
        <w:rPr>
          <w:rStyle w:val="pln"/>
          <w:rFonts w:ascii="Roboto Slab" w:hAnsi="Roboto Slab" w:cs="Roboto Slab"/>
          <w:color w:val="333333"/>
          <w:sz w:val="24"/>
          <w:szCs w:val="24"/>
        </w:rPr>
        <w:t xml:space="preserve"> main</w:t>
      </w:r>
      <w:r w:rsidRPr="00B34A50">
        <w:rPr>
          <w:rStyle w:val="pun"/>
          <w:rFonts w:ascii="Roboto Slab" w:hAnsi="Roboto Slab" w:cs="Roboto Slab"/>
          <w:color w:val="666600"/>
          <w:sz w:val="24"/>
          <w:szCs w:val="24"/>
        </w:rPr>
        <w:t>(</w:t>
      </w:r>
      <w:r w:rsidRPr="00B34A50">
        <w:rPr>
          <w:rStyle w:val="typ"/>
          <w:rFonts w:ascii="Roboto Slab" w:hAnsi="Roboto Slab" w:cs="Roboto Slab"/>
          <w:color w:val="7F0055"/>
          <w:sz w:val="24"/>
          <w:szCs w:val="24"/>
        </w:rPr>
        <w:t>String</w:t>
      </w:r>
      <w:r w:rsidRPr="00B34A50">
        <w:rPr>
          <w:rStyle w:val="pln"/>
          <w:rFonts w:ascii="Roboto Slab" w:hAnsi="Roboto Slab" w:cs="Roboto Slab"/>
          <w:color w:val="333333"/>
          <w:sz w:val="24"/>
          <w:szCs w:val="24"/>
        </w:rPr>
        <w:t xml:space="preserve"> args</w:t>
      </w:r>
      <w:r w:rsidRPr="00B34A50">
        <w:rPr>
          <w:rStyle w:val="pun"/>
          <w:rFonts w:ascii="Roboto Slab" w:hAnsi="Roboto Slab" w:cs="Roboto Slab"/>
          <w:color w:val="666600"/>
          <w:sz w:val="24"/>
          <w:szCs w:val="24"/>
        </w:rPr>
        <w:t>[]){</w:t>
      </w:r>
    </w:p>
    <w:p w14:paraId="19C48E6E"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w:t>
      </w:r>
      <w:r w:rsidRPr="00B34A50">
        <w:rPr>
          <w:rStyle w:val="kwd"/>
          <w:rFonts w:ascii="Roboto Slab" w:hAnsi="Roboto Slab" w:cs="Roboto Slab"/>
          <w:color w:val="000088"/>
          <w:sz w:val="24"/>
          <w:szCs w:val="24"/>
        </w:rPr>
        <w:t>int</w:t>
      </w:r>
      <w:r w:rsidRPr="00B34A50">
        <w:rPr>
          <w:rStyle w:val="pln"/>
          <w:rFonts w:ascii="Roboto Slab" w:hAnsi="Roboto Slab" w:cs="Roboto Slab"/>
          <w:color w:val="333333"/>
          <w:sz w:val="24"/>
          <w:szCs w:val="24"/>
        </w:rPr>
        <w:t xml:space="preserve"> a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b</w:t>
      </w:r>
      <w:r w:rsidRPr="00B34A50">
        <w:rPr>
          <w:rStyle w:val="pun"/>
          <w:rFonts w:ascii="Roboto Slab" w:hAnsi="Roboto Slab" w:cs="Roboto Slab"/>
          <w:color w:val="666600"/>
          <w:sz w:val="24"/>
          <w:szCs w:val="24"/>
        </w:rPr>
        <w:t>;</w:t>
      </w:r>
    </w:p>
    <w:p w14:paraId="2498C2F7"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a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10</w:t>
      </w:r>
      <w:r w:rsidRPr="00B34A50">
        <w:rPr>
          <w:rStyle w:val="pun"/>
          <w:rFonts w:ascii="Roboto Slab" w:hAnsi="Roboto Slab" w:cs="Roboto Slab"/>
          <w:color w:val="666600"/>
          <w:sz w:val="24"/>
          <w:szCs w:val="24"/>
        </w:rPr>
        <w:t>;</w:t>
      </w:r>
    </w:p>
    <w:p w14:paraId="137C4FA1"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b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a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1</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20</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30</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com"/>
          <w:rFonts w:ascii="Roboto Slab" w:hAnsi="Roboto Slab" w:cs="Roboto Slab"/>
          <w:color w:val="880000"/>
          <w:sz w:val="24"/>
          <w:szCs w:val="24"/>
        </w:rPr>
        <w:t>//Day la vi du ve toan tu dieu kien.</w:t>
      </w:r>
    </w:p>
    <w:p w14:paraId="23079B6C"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w:t>
      </w:r>
      <w:r w:rsidRPr="00B34A50">
        <w:rPr>
          <w:rStyle w:val="typ"/>
          <w:rFonts w:ascii="Roboto Slab" w:hAnsi="Roboto Slab" w:cs="Roboto Slab"/>
          <w:color w:val="7F0055"/>
          <w:sz w:val="24"/>
          <w:szCs w:val="24"/>
        </w:rPr>
        <w:t>System</w:t>
      </w:r>
      <w:r w:rsidRPr="00B34A50">
        <w:rPr>
          <w:rStyle w:val="pun"/>
          <w:rFonts w:ascii="Roboto Slab" w:hAnsi="Roboto Slab" w:cs="Roboto Slab"/>
          <w:color w:val="666600"/>
          <w:sz w:val="24"/>
          <w:szCs w:val="24"/>
        </w:rPr>
        <w:t>.</w:t>
      </w:r>
      <w:r w:rsidRPr="00B34A50">
        <w:rPr>
          <w:rStyle w:val="kwd"/>
          <w:rFonts w:ascii="Roboto Slab" w:hAnsi="Roboto Slab" w:cs="Roboto Slab"/>
          <w:color w:val="000088"/>
          <w:sz w:val="24"/>
          <w:szCs w:val="24"/>
        </w:rPr>
        <w:t>out</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println</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str"/>
          <w:rFonts w:ascii="Roboto Slab" w:hAnsi="Roboto Slab" w:cs="Roboto Slab"/>
          <w:color w:val="008800"/>
          <w:sz w:val="24"/>
          <w:szCs w:val="24"/>
        </w:rPr>
        <w:t>"Gia tri cua b la : "</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b </w:t>
      </w:r>
      <w:r w:rsidRPr="00B34A50">
        <w:rPr>
          <w:rStyle w:val="pun"/>
          <w:rFonts w:ascii="Roboto Slab" w:hAnsi="Roboto Slab" w:cs="Roboto Slab"/>
          <w:color w:val="666600"/>
          <w:sz w:val="24"/>
          <w:szCs w:val="24"/>
        </w:rPr>
        <w:t>);</w:t>
      </w:r>
    </w:p>
    <w:p w14:paraId="75E24018"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3C1CBF6"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b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a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10</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20</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lit"/>
          <w:rFonts w:ascii="Roboto Slab" w:hAnsi="Roboto Slab" w:cs="Roboto Slab"/>
          <w:color w:val="006666"/>
          <w:sz w:val="24"/>
          <w:szCs w:val="24"/>
        </w:rPr>
        <w:t>30</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com"/>
          <w:rFonts w:ascii="Roboto Slab" w:hAnsi="Roboto Slab" w:cs="Roboto Slab"/>
          <w:color w:val="880000"/>
          <w:sz w:val="24"/>
          <w:szCs w:val="24"/>
        </w:rPr>
        <w:t>//Day la vi du ve toan tu dieu kien.</w:t>
      </w:r>
    </w:p>
    <w:p w14:paraId="3CBA5DEE"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w:t>
      </w:r>
      <w:r w:rsidRPr="00B34A50">
        <w:rPr>
          <w:rStyle w:val="typ"/>
          <w:rFonts w:ascii="Roboto Slab" w:hAnsi="Roboto Slab" w:cs="Roboto Slab"/>
          <w:color w:val="7F0055"/>
          <w:sz w:val="24"/>
          <w:szCs w:val="24"/>
        </w:rPr>
        <w:t>System</w:t>
      </w:r>
      <w:r w:rsidRPr="00B34A50">
        <w:rPr>
          <w:rStyle w:val="pun"/>
          <w:rFonts w:ascii="Roboto Slab" w:hAnsi="Roboto Slab" w:cs="Roboto Slab"/>
          <w:color w:val="666600"/>
          <w:sz w:val="24"/>
          <w:szCs w:val="24"/>
        </w:rPr>
        <w:t>.</w:t>
      </w:r>
      <w:r w:rsidRPr="00B34A50">
        <w:rPr>
          <w:rStyle w:val="kwd"/>
          <w:rFonts w:ascii="Roboto Slab" w:hAnsi="Roboto Slab" w:cs="Roboto Slab"/>
          <w:color w:val="000088"/>
          <w:sz w:val="24"/>
          <w:szCs w:val="24"/>
        </w:rPr>
        <w:t>out</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println</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w:t>
      </w:r>
      <w:r w:rsidRPr="00B34A50">
        <w:rPr>
          <w:rStyle w:val="str"/>
          <w:rFonts w:ascii="Roboto Slab" w:hAnsi="Roboto Slab" w:cs="Roboto Slab"/>
          <w:color w:val="008800"/>
          <w:sz w:val="24"/>
          <w:szCs w:val="24"/>
        </w:rPr>
        <w:t>"Gia tri cua b la : "</w:t>
      </w: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r w:rsidRPr="00B34A50">
        <w:rPr>
          <w:rStyle w:val="pln"/>
          <w:rFonts w:ascii="Roboto Slab" w:hAnsi="Roboto Slab" w:cs="Roboto Slab"/>
          <w:color w:val="333333"/>
          <w:sz w:val="24"/>
          <w:szCs w:val="24"/>
        </w:rPr>
        <w:t xml:space="preserve"> b </w:t>
      </w:r>
      <w:r w:rsidRPr="00B34A50">
        <w:rPr>
          <w:rStyle w:val="pun"/>
          <w:rFonts w:ascii="Roboto Slab" w:hAnsi="Roboto Slab" w:cs="Roboto Slab"/>
          <w:color w:val="666600"/>
          <w:sz w:val="24"/>
          <w:szCs w:val="24"/>
        </w:rPr>
        <w:t>);</w:t>
      </w:r>
    </w:p>
    <w:p w14:paraId="54B24AD4"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B34A50">
        <w:rPr>
          <w:rStyle w:val="pln"/>
          <w:rFonts w:ascii="Roboto Slab" w:hAnsi="Roboto Slab" w:cs="Roboto Slab"/>
          <w:color w:val="333333"/>
          <w:sz w:val="24"/>
          <w:szCs w:val="24"/>
        </w:rPr>
        <w:t xml:space="preserve">   </w:t>
      </w:r>
      <w:r w:rsidRPr="00B34A50">
        <w:rPr>
          <w:rStyle w:val="pun"/>
          <w:rFonts w:ascii="Roboto Slab" w:hAnsi="Roboto Slab" w:cs="Roboto Slab"/>
          <w:color w:val="666600"/>
          <w:sz w:val="24"/>
          <w:szCs w:val="24"/>
        </w:rPr>
        <w:t>}</w:t>
      </w:r>
    </w:p>
    <w:p w14:paraId="56ED78E9"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B34A50">
        <w:rPr>
          <w:rStyle w:val="pun"/>
          <w:rFonts w:ascii="Roboto Slab" w:hAnsi="Roboto Slab" w:cs="Roboto Slab"/>
          <w:color w:val="666600"/>
          <w:sz w:val="24"/>
          <w:szCs w:val="24"/>
        </w:rPr>
        <w:lastRenderedPageBreak/>
        <w:t>}</w:t>
      </w:r>
    </w:p>
    <w:p w14:paraId="6F4470F0"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Nó sẽ cho kết quả sau:</w:t>
      </w:r>
    </w:p>
    <w:p w14:paraId="2FAD8F6A"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B34A50">
        <w:rPr>
          <w:rStyle w:val="typ"/>
          <w:rFonts w:ascii="Roboto Slab" w:hAnsi="Roboto Slab" w:cs="Roboto Slab"/>
          <w:color w:val="7F0055"/>
          <w:sz w:val="24"/>
          <w:szCs w:val="24"/>
          <w:lang w:val="pt-BR"/>
        </w:rPr>
        <w:t>Gia</w:t>
      </w:r>
      <w:r w:rsidRPr="00B34A50">
        <w:rPr>
          <w:rStyle w:val="pln"/>
          <w:rFonts w:ascii="Roboto Slab" w:hAnsi="Roboto Slab" w:cs="Roboto Slab"/>
          <w:color w:val="333333"/>
          <w:sz w:val="24"/>
          <w:szCs w:val="24"/>
          <w:lang w:val="pt-BR"/>
        </w:rPr>
        <w:t xml:space="preserve"> tri cua b la </w:t>
      </w:r>
      <w:r w:rsidRPr="00B34A50">
        <w:rPr>
          <w:rStyle w:val="pun"/>
          <w:rFonts w:ascii="Roboto Slab" w:hAnsi="Roboto Slab" w:cs="Roboto Slab"/>
          <w:color w:val="666600"/>
          <w:sz w:val="24"/>
          <w:szCs w:val="24"/>
          <w:lang w:val="pt-BR"/>
        </w:rPr>
        <w:t>:</w:t>
      </w:r>
      <w:r w:rsidRPr="00B34A50">
        <w:rPr>
          <w:rStyle w:val="pln"/>
          <w:rFonts w:ascii="Roboto Slab" w:hAnsi="Roboto Slab" w:cs="Roboto Slab"/>
          <w:color w:val="333333"/>
          <w:sz w:val="24"/>
          <w:szCs w:val="24"/>
          <w:lang w:val="pt-BR"/>
        </w:rPr>
        <w:t xml:space="preserve"> </w:t>
      </w:r>
      <w:r w:rsidRPr="00B34A50">
        <w:rPr>
          <w:rStyle w:val="lit"/>
          <w:rFonts w:ascii="Roboto Slab" w:hAnsi="Roboto Slab" w:cs="Roboto Slab"/>
          <w:color w:val="006666"/>
          <w:sz w:val="24"/>
          <w:szCs w:val="24"/>
          <w:lang w:val="pt-BR"/>
        </w:rPr>
        <w:t>30</w:t>
      </w:r>
    </w:p>
    <w:p w14:paraId="3063A276" w14:textId="77777777" w:rsidR="00B34A50" w:rsidRPr="00B34A50" w:rsidRDefault="00B34A50" w:rsidP="00B34A50">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B34A50">
        <w:rPr>
          <w:rStyle w:val="typ"/>
          <w:rFonts w:ascii="Roboto Slab" w:hAnsi="Roboto Slab" w:cs="Roboto Slab"/>
          <w:color w:val="7F0055"/>
          <w:sz w:val="24"/>
          <w:szCs w:val="24"/>
          <w:lang w:val="pt-BR"/>
        </w:rPr>
        <w:t>Gia</w:t>
      </w:r>
      <w:r w:rsidRPr="00B34A50">
        <w:rPr>
          <w:rStyle w:val="pln"/>
          <w:rFonts w:ascii="Roboto Slab" w:hAnsi="Roboto Slab" w:cs="Roboto Slab"/>
          <w:color w:val="333333"/>
          <w:sz w:val="24"/>
          <w:szCs w:val="24"/>
          <w:lang w:val="pt-BR"/>
        </w:rPr>
        <w:t xml:space="preserve"> tri cua b la </w:t>
      </w:r>
      <w:r w:rsidRPr="00B34A50">
        <w:rPr>
          <w:rStyle w:val="pun"/>
          <w:rFonts w:ascii="Roboto Slab" w:hAnsi="Roboto Slab" w:cs="Roboto Slab"/>
          <w:color w:val="666600"/>
          <w:sz w:val="24"/>
          <w:szCs w:val="24"/>
          <w:lang w:val="pt-BR"/>
        </w:rPr>
        <w:t>:</w:t>
      </w:r>
      <w:r w:rsidRPr="00B34A50">
        <w:rPr>
          <w:rStyle w:val="pln"/>
          <w:rFonts w:ascii="Roboto Slab" w:hAnsi="Roboto Slab" w:cs="Roboto Slab"/>
          <w:color w:val="333333"/>
          <w:sz w:val="24"/>
          <w:szCs w:val="24"/>
          <w:lang w:val="pt-BR"/>
        </w:rPr>
        <w:t xml:space="preserve"> </w:t>
      </w:r>
      <w:r w:rsidRPr="00B34A50">
        <w:rPr>
          <w:rStyle w:val="lit"/>
          <w:rFonts w:ascii="Roboto Slab" w:hAnsi="Roboto Slab" w:cs="Roboto Slab"/>
          <w:color w:val="006666"/>
          <w:sz w:val="24"/>
          <w:szCs w:val="24"/>
          <w:lang w:val="pt-BR"/>
        </w:rPr>
        <w:t>20</w:t>
      </w:r>
    </w:p>
    <w:p w14:paraId="795C513F" w14:textId="77777777" w:rsidR="00B34A50" w:rsidRPr="00B34A50" w:rsidRDefault="00B34A50" w:rsidP="00B34A50">
      <w:pPr>
        <w:pStyle w:val="Heading3"/>
        <w:jc w:val="both"/>
        <w:rPr>
          <w:rFonts w:cs="Roboto Slab"/>
          <w:lang w:val="pt-BR"/>
        </w:rPr>
      </w:pPr>
      <w:r w:rsidRPr="00B34A50">
        <w:rPr>
          <w:rFonts w:cs="Roboto Slab"/>
          <w:lang w:val="pt-BR"/>
        </w:rPr>
        <w:t>Chương tiếp theo bàn về chủ đề gì trong Java?</w:t>
      </w:r>
    </w:p>
    <w:p w14:paraId="65A5C98F" w14:textId="77777777"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lang w:val="pt-BR"/>
        </w:rPr>
      </w:pPr>
      <w:r w:rsidRPr="00B34A50">
        <w:rPr>
          <w:rFonts w:ascii="Roboto Slab" w:hAnsi="Roboto Slab" w:cs="Roboto Slab"/>
          <w:color w:val="000000"/>
          <w:lang w:val="pt-BR"/>
        </w:rPr>
        <w:t>Chương tới bàn về lớp Number (trong java.lang package) và các lớp phụ của nó trong ngôn ngữ Java.</w:t>
      </w:r>
    </w:p>
    <w:p w14:paraId="07EEDD18" w14:textId="65BF3D73" w:rsidR="00B34A50" w:rsidRPr="00B34A50" w:rsidRDefault="00B34A50" w:rsidP="00B34A50">
      <w:pPr>
        <w:pStyle w:val="NormalWeb"/>
        <w:spacing w:before="0" w:beforeAutospacing="0" w:after="240" w:afterAutospacing="0" w:line="360" w:lineRule="auto"/>
        <w:ind w:left="48" w:right="48"/>
        <w:jc w:val="both"/>
        <w:rPr>
          <w:rFonts w:ascii="Roboto Slab" w:hAnsi="Roboto Slab" w:cs="Roboto Slab"/>
          <w:color w:val="000000"/>
          <w:lang w:val="pt-BR"/>
        </w:rPr>
      </w:pPr>
      <w:r w:rsidRPr="00B34A50">
        <w:rPr>
          <w:rFonts w:ascii="Roboto Slab" w:hAnsi="Roboto Slab" w:cs="Roboto Slab"/>
          <w:color w:val="000000"/>
          <w:lang w:val="pt-BR"/>
        </w:rPr>
        <w:t>Chúng ta sẽ xem xét một số tình huống mà bạn sẽ sử dụng các khởi tạo của các lớp ngoài các kiểu dữ liệu gốc, cũng như định dạng, các hàm toán học mà bạn cần biết khi làm việc với Number.</w:t>
      </w:r>
      <w:r w:rsidRPr="00B34A50">
        <w:rPr>
          <w:rFonts w:ascii="Roboto Slab" w:hAnsi="Roboto Slab" w:cs="Roboto Slab"/>
          <w:color w:val="000000"/>
          <w:lang w:val="pt-BR"/>
        </w:rPr>
        <w:br w:type="page"/>
      </w:r>
    </w:p>
    <w:p w14:paraId="3AB046E3" w14:textId="054D7785" w:rsidR="00454AD3" w:rsidRPr="00B34A50" w:rsidRDefault="00454AD3" w:rsidP="00B34A50">
      <w:pPr>
        <w:pStyle w:val="Heading2"/>
      </w:pPr>
      <w:r w:rsidRPr="00B34A50">
        <w:lastRenderedPageBreak/>
        <w:t>VÒNG LẶP TRONG JAVA</w:t>
      </w:r>
    </w:p>
    <w:p w14:paraId="1060E630" w14:textId="77777777" w:rsidR="00C6595A" w:rsidRPr="00B34A50" w:rsidRDefault="00C6595A" w:rsidP="00B34A50">
      <w:pPr>
        <w:pStyle w:val="Heading3"/>
        <w:jc w:val="both"/>
        <w:rPr>
          <w:rFonts w:cs="Roboto Slab"/>
        </w:rPr>
      </w:pPr>
      <w:r w:rsidRPr="00B34A50">
        <w:rPr>
          <w:rFonts w:cs="Roboto Slab"/>
        </w:rPr>
        <w:t>Vòng lặp trong Java</w:t>
      </w:r>
    </w:p>
    <w:p w14:paraId="48AD1F46" w14:textId="77777777" w:rsidR="00454AD3" w:rsidRPr="00454AD3" w:rsidRDefault="00454AD3" w:rsidP="00B34A50">
      <w:pPr>
        <w:pStyle w:val="NormalWeb"/>
        <w:spacing w:before="0" w:beforeAutospacing="0" w:after="240" w:afterAutospacing="0" w:line="360" w:lineRule="auto"/>
        <w:ind w:left="48" w:right="48"/>
        <w:jc w:val="both"/>
        <w:rPr>
          <w:rFonts w:ascii="Roboto Slab" w:hAnsi="Roboto Slab" w:cs="Roboto Slab"/>
          <w:color w:val="000000"/>
        </w:rPr>
      </w:pPr>
      <w:r w:rsidRPr="00B34A50">
        <w:rPr>
          <w:rFonts w:ascii="Roboto Slab" w:hAnsi="Roboto Slab" w:cs="Roboto Slab"/>
          <w:color w:val="000000"/>
        </w:rPr>
        <w:t>Có thể có một tình huống khi chúng ta cần thực</w:t>
      </w:r>
      <w:r w:rsidRPr="00454AD3">
        <w:rPr>
          <w:rFonts w:ascii="Roboto Slab" w:hAnsi="Roboto Slab" w:cs="Roboto Slab"/>
          <w:color w:val="000000"/>
        </w:rPr>
        <w:t xml:space="preserve"> hiện một khối code một vài lần, điều này có thể được xem như một vòng lặp.</w:t>
      </w:r>
    </w:p>
    <w:p w14:paraId="3495ABE1" w14:textId="77777777" w:rsidR="00454AD3" w:rsidRPr="00454AD3" w:rsidRDefault="00454AD3" w:rsidP="00454AD3">
      <w:pPr>
        <w:pStyle w:val="NormalWeb"/>
        <w:spacing w:before="0" w:beforeAutospacing="0" w:after="240" w:afterAutospacing="0" w:line="360" w:lineRule="auto"/>
        <w:ind w:left="48" w:right="48"/>
        <w:jc w:val="both"/>
        <w:rPr>
          <w:rFonts w:ascii="Roboto Slab" w:hAnsi="Roboto Slab" w:cs="Roboto Slab"/>
          <w:color w:val="000000"/>
        </w:rPr>
      </w:pPr>
      <w:r w:rsidRPr="00454AD3">
        <w:rPr>
          <w:rFonts w:ascii="Roboto Slab" w:hAnsi="Roboto Slab" w:cs="Roboto Slab"/>
          <w:color w:val="000000"/>
        </w:rPr>
        <w:t>Java có 3 kỹ thuật lặp linh động. Bạn có thể sử dụng một trong ba vòng lặp sau:</w:t>
      </w:r>
    </w:p>
    <w:p w14:paraId="6CEF9C58"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while</w:t>
      </w:r>
    </w:p>
    <w:p w14:paraId="3F4DD25B"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do…while</w:t>
      </w:r>
    </w:p>
    <w:p w14:paraId="278BC69A" w14:textId="77777777" w:rsidR="00454AD3" w:rsidRPr="00454AD3" w:rsidRDefault="00454AD3" w:rsidP="00454AD3">
      <w:pPr>
        <w:pStyle w:val="NormalWeb"/>
        <w:numPr>
          <w:ilvl w:val="0"/>
          <w:numId w:val="142"/>
        </w:numPr>
        <w:spacing w:before="0" w:beforeAutospacing="0" w:after="0" w:afterAutospacing="0" w:line="360" w:lineRule="auto"/>
        <w:jc w:val="both"/>
        <w:rPr>
          <w:rFonts w:ascii="Roboto Slab" w:hAnsi="Roboto Slab" w:cs="Roboto Slab"/>
          <w:color w:val="000000"/>
        </w:rPr>
      </w:pPr>
      <w:r w:rsidRPr="00454AD3">
        <w:rPr>
          <w:rFonts w:ascii="Roboto Slab" w:hAnsi="Roboto Slab" w:cs="Roboto Slab"/>
          <w:color w:val="000000"/>
        </w:rPr>
        <w:t>Vòng lặp for</w:t>
      </w:r>
    </w:p>
    <w:p w14:paraId="384EB7BF" w14:textId="77777777" w:rsidR="00454AD3" w:rsidRPr="00454AD3" w:rsidRDefault="00454AD3" w:rsidP="00454AD3">
      <w:pPr>
        <w:pStyle w:val="NormalWeb"/>
        <w:spacing w:before="0" w:beforeAutospacing="0" w:after="240" w:afterAutospacing="0" w:line="360" w:lineRule="auto"/>
        <w:ind w:left="48" w:right="48"/>
        <w:jc w:val="both"/>
        <w:rPr>
          <w:rFonts w:ascii="Roboto Slab" w:hAnsi="Roboto Slab" w:cs="Roboto Slab"/>
          <w:color w:val="000000"/>
        </w:rPr>
      </w:pPr>
      <w:r w:rsidRPr="00454AD3">
        <w:rPr>
          <w:rFonts w:ascii="Roboto Slab" w:hAnsi="Roboto Slab" w:cs="Roboto Slab"/>
          <w:color w:val="000000"/>
        </w:rPr>
        <w:t>Trong Java 5, vòng lặp </w:t>
      </w:r>
      <w:r w:rsidRPr="00454AD3">
        <w:rPr>
          <w:rFonts w:ascii="Roboto Slab" w:hAnsi="Roboto Slab" w:cs="Roboto Slab"/>
          <w:b/>
          <w:bCs/>
          <w:color w:val="000000"/>
        </w:rPr>
        <w:t>foreach (hay enhanced for)</w:t>
      </w:r>
      <w:r w:rsidRPr="00454AD3">
        <w:rPr>
          <w:rFonts w:ascii="Roboto Slab" w:hAnsi="Roboto Slab" w:cs="Roboto Slab"/>
          <w:color w:val="000000"/>
        </w:rPr>
        <w:t> đã được giới thiệu. Vòng lặp này được sử dụng chủ yếu cho các mảng.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7648"/>
      </w:tblGrid>
      <w:tr w:rsidR="00454AD3" w:rsidRPr="00454AD3" w14:paraId="6BB4DCFE" w14:textId="77777777" w:rsidTr="00E5374F">
        <w:trPr>
          <w:jc w:val="center"/>
        </w:trPr>
        <w:tc>
          <w:tcPr>
            <w:tcW w:w="2547" w:type="dxa"/>
            <w:shd w:val="clear" w:color="auto" w:fill="EEEEEE"/>
            <w:tcMar>
              <w:top w:w="120" w:type="dxa"/>
              <w:left w:w="120" w:type="dxa"/>
              <w:bottom w:w="120" w:type="dxa"/>
              <w:right w:w="120" w:type="dxa"/>
            </w:tcMar>
            <w:hideMark/>
          </w:tcPr>
          <w:p w14:paraId="3EEBDDE6" w14:textId="77777777" w:rsidR="00454AD3" w:rsidRPr="00454AD3" w:rsidRDefault="00454AD3" w:rsidP="00046C3C">
            <w:pPr>
              <w:spacing w:line="360" w:lineRule="auto"/>
              <w:jc w:val="center"/>
              <w:rPr>
                <w:rFonts w:ascii="Roboto Slab" w:hAnsi="Roboto Slab" w:cs="Roboto Slab"/>
                <w:b/>
                <w:bCs/>
              </w:rPr>
            </w:pPr>
            <w:r w:rsidRPr="00454AD3">
              <w:rPr>
                <w:rFonts w:ascii="Roboto Slab" w:hAnsi="Roboto Slab" w:cs="Roboto Slab"/>
                <w:b/>
                <w:bCs/>
              </w:rPr>
              <w:t>Loại vòng lặp</w:t>
            </w:r>
          </w:p>
        </w:tc>
        <w:tc>
          <w:tcPr>
            <w:tcW w:w="7648" w:type="dxa"/>
            <w:shd w:val="clear" w:color="auto" w:fill="EEEEEE"/>
            <w:tcMar>
              <w:top w:w="120" w:type="dxa"/>
              <w:left w:w="120" w:type="dxa"/>
              <w:bottom w:w="120" w:type="dxa"/>
              <w:right w:w="120" w:type="dxa"/>
            </w:tcMar>
            <w:hideMark/>
          </w:tcPr>
          <w:p w14:paraId="79AC8D47" w14:textId="77777777" w:rsidR="00454AD3" w:rsidRPr="00454AD3" w:rsidRDefault="00454AD3" w:rsidP="00046C3C">
            <w:pPr>
              <w:spacing w:line="360" w:lineRule="auto"/>
              <w:jc w:val="center"/>
              <w:rPr>
                <w:rFonts w:ascii="Roboto Slab" w:hAnsi="Roboto Slab" w:cs="Roboto Slab"/>
                <w:b/>
                <w:bCs/>
              </w:rPr>
            </w:pPr>
            <w:r w:rsidRPr="00454AD3">
              <w:rPr>
                <w:rFonts w:ascii="Roboto Slab" w:hAnsi="Roboto Slab" w:cs="Roboto Slab"/>
                <w:b/>
                <w:bCs/>
              </w:rPr>
              <w:t>Miêu tả</w:t>
            </w:r>
          </w:p>
        </w:tc>
      </w:tr>
      <w:tr w:rsidR="00454AD3" w:rsidRPr="00454AD3" w14:paraId="45D30E58" w14:textId="77777777" w:rsidTr="00E5374F">
        <w:trPr>
          <w:jc w:val="center"/>
        </w:trPr>
        <w:tc>
          <w:tcPr>
            <w:tcW w:w="2547" w:type="dxa"/>
            <w:shd w:val="clear" w:color="auto" w:fill="auto"/>
            <w:tcMar>
              <w:top w:w="120" w:type="dxa"/>
              <w:left w:w="120" w:type="dxa"/>
              <w:bottom w:w="120" w:type="dxa"/>
              <w:right w:w="120" w:type="dxa"/>
            </w:tcMar>
            <w:hideMark/>
          </w:tcPr>
          <w:p w14:paraId="148EF463" w14:textId="77777777" w:rsidR="00454AD3" w:rsidRPr="00454AD3" w:rsidRDefault="00000000" w:rsidP="00454AD3">
            <w:pPr>
              <w:pStyle w:val="NormalWeb"/>
              <w:spacing w:before="0" w:beforeAutospacing="0" w:after="0" w:afterAutospacing="0" w:line="360" w:lineRule="auto"/>
              <w:ind w:left="48" w:right="48"/>
              <w:jc w:val="both"/>
              <w:rPr>
                <w:rFonts w:ascii="Roboto Slab" w:hAnsi="Roboto Slab" w:cs="Roboto Slab"/>
              </w:rPr>
            </w:pPr>
            <w:hyperlink r:id="rId34" w:tooltip="Vòng lặp while trong java" w:history="1">
              <w:r w:rsidR="00454AD3" w:rsidRPr="00454AD3">
                <w:rPr>
                  <w:rStyle w:val="Hyperlink"/>
                  <w:rFonts w:ascii="Roboto Slab" w:hAnsi="Roboto Slab" w:cs="Roboto Slab"/>
                  <w:b/>
                  <w:bCs/>
                  <w:color w:val="auto"/>
                </w:rPr>
                <w:t>Vòng lặp while</w:t>
              </w:r>
            </w:hyperlink>
          </w:p>
        </w:tc>
        <w:tc>
          <w:tcPr>
            <w:tcW w:w="7648" w:type="dxa"/>
            <w:shd w:val="clear" w:color="auto" w:fill="auto"/>
            <w:tcMar>
              <w:top w:w="120" w:type="dxa"/>
              <w:left w:w="120" w:type="dxa"/>
              <w:bottom w:w="120" w:type="dxa"/>
              <w:right w:w="120" w:type="dxa"/>
            </w:tcMar>
            <w:hideMark/>
          </w:tcPr>
          <w:p w14:paraId="4B423409" w14:textId="77777777" w:rsidR="00454AD3" w:rsidRPr="00454AD3" w:rsidRDefault="00454AD3" w:rsidP="00454AD3">
            <w:pPr>
              <w:spacing w:line="360" w:lineRule="auto"/>
              <w:jc w:val="both"/>
              <w:rPr>
                <w:rFonts w:ascii="Roboto Slab" w:hAnsi="Roboto Slab" w:cs="Roboto Slab"/>
              </w:rPr>
            </w:pPr>
            <w:r w:rsidRPr="00454AD3">
              <w:rPr>
                <w:rFonts w:ascii="Roboto Slab" w:hAnsi="Roboto Slab" w:cs="Roboto Slab"/>
              </w:rPr>
              <w:t>Một vòng lặp while là một cấu trúc điều khiển cho phép bạn lặp đi lặp lại một tác vụ một số lần nào đó. Với kiểu vòng lặp này, chương trình sẽ kiểm tra điều kiện trước khi thực thi phần thân vòng lặp.</w:t>
            </w:r>
          </w:p>
        </w:tc>
      </w:tr>
      <w:tr w:rsidR="00454AD3" w:rsidRPr="00454AD3" w14:paraId="778DE76C" w14:textId="77777777" w:rsidTr="00E5374F">
        <w:trPr>
          <w:jc w:val="center"/>
        </w:trPr>
        <w:tc>
          <w:tcPr>
            <w:tcW w:w="2547" w:type="dxa"/>
            <w:shd w:val="clear" w:color="auto" w:fill="auto"/>
            <w:tcMar>
              <w:top w:w="120" w:type="dxa"/>
              <w:left w:w="120" w:type="dxa"/>
              <w:bottom w:w="120" w:type="dxa"/>
              <w:right w:w="120" w:type="dxa"/>
            </w:tcMar>
            <w:hideMark/>
          </w:tcPr>
          <w:p w14:paraId="4CDA0DF9" w14:textId="77777777" w:rsidR="00454AD3" w:rsidRPr="00454AD3" w:rsidRDefault="00000000" w:rsidP="00454AD3">
            <w:pPr>
              <w:pStyle w:val="NormalWeb"/>
              <w:spacing w:before="0" w:beforeAutospacing="0" w:after="0" w:afterAutospacing="0" w:line="360" w:lineRule="auto"/>
              <w:ind w:left="48" w:right="48"/>
              <w:jc w:val="both"/>
              <w:rPr>
                <w:rFonts w:ascii="Roboto Slab" w:hAnsi="Roboto Slab" w:cs="Roboto Slab"/>
              </w:rPr>
            </w:pPr>
            <w:hyperlink r:id="rId35" w:tooltip="Vòng lặp for trong java" w:history="1">
              <w:r w:rsidR="00454AD3" w:rsidRPr="00454AD3">
                <w:rPr>
                  <w:rStyle w:val="Hyperlink"/>
                  <w:rFonts w:ascii="Roboto Slab" w:hAnsi="Roboto Slab" w:cs="Roboto Slab"/>
                  <w:b/>
                  <w:bCs/>
                  <w:color w:val="auto"/>
                </w:rPr>
                <w:t>Vòng lặp for</w:t>
              </w:r>
            </w:hyperlink>
          </w:p>
        </w:tc>
        <w:tc>
          <w:tcPr>
            <w:tcW w:w="7648" w:type="dxa"/>
            <w:shd w:val="clear" w:color="auto" w:fill="auto"/>
            <w:tcMar>
              <w:top w:w="120" w:type="dxa"/>
              <w:left w:w="120" w:type="dxa"/>
              <w:bottom w:w="120" w:type="dxa"/>
              <w:right w:w="120" w:type="dxa"/>
            </w:tcMar>
            <w:hideMark/>
          </w:tcPr>
          <w:p w14:paraId="6456F8A6" w14:textId="77777777" w:rsidR="00454AD3" w:rsidRPr="00454AD3" w:rsidRDefault="00454AD3" w:rsidP="00454AD3">
            <w:pPr>
              <w:spacing w:line="360" w:lineRule="auto"/>
              <w:jc w:val="both"/>
              <w:rPr>
                <w:rFonts w:ascii="Roboto Slab" w:hAnsi="Roboto Slab" w:cs="Roboto Slab"/>
              </w:rPr>
            </w:pPr>
            <w:r w:rsidRPr="00454AD3">
              <w:rPr>
                <w:rFonts w:ascii="Roboto Slab" w:hAnsi="Roboto Slab" w:cs="Roboto Slab"/>
              </w:rPr>
              <w:t>Một vòng lặp for cho phép bạn viết một vòng lặp một cách hiệu quả để cần thực thi một số lần lặp cụ thể nào đó.</w:t>
            </w:r>
          </w:p>
        </w:tc>
      </w:tr>
      <w:tr w:rsidR="00454AD3" w:rsidRPr="00454AD3" w14:paraId="114CF7A7" w14:textId="77777777" w:rsidTr="00E5374F">
        <w:trPr>
          <w:jc w:val="center"/>
        </w:trPr>
        <w:tc>
          <w:tcPr>
            <w:tcW w:w="2547" w:type="dxa"/>
            <w:shd w:val="clear" w:color="auto" w:fill="auto"/>
            <w:tcMar>
              <w:top w:w="120" w:type="dxa"/>
              <w:left w:w="120" w:type="dxa"/>
              <w:bottom w:w="120" w:type="dxa"/>
              <w:right w:w="120" w:type="dxa"/>
            </w:tcMar>
            <w:hideMark/>
          </w:tcPr>
          <w:p w14:paraId="19F40263" w14:textId="77777777" w:rsidR="00454AD3" w:rsidRPr="00454AD3" w:rsidRDefault="00000000" w:rsidP="00454AD3">
            <w:pPr>
              <w:pStyle w:val="NormalWeb"/>
              <w:spacing w:before="0" w:beforeAutospacing="0" w:after="0" w:afterAutospacing="0" w:line="360" w:lineRule="auto"/>
              <w:ind w:left="48" w:right="48"/>
              <w:jc w:val="both"/>
              <w:rPr>
                <w:rFonts w:ascii="Roboto Slab" w:hAnsi="Roboto Slab" w:cs="Roboto Slab"/>
              </w:rPr>
            </w:pPr>
            <w:hyperlink r:id="rId36" w:tooltip="Vòng lặp do...while trong java" w:history="1">
              <w:r w:rsidR="00454AD3" w:rsidRPr="00454AD3">
                <w:rPr>
                  <w:rStyle w:val="Hyperlink"/>
                  <w:rFonts w:ascii="Roboto Slab" w:hAnsi="Roboto Slab" w:cs="Roboto Slab"/>
                  <w:b/>
                  <w:bCs/>
                  <w:color w:val="auto"/>
                </w:rPr>
                <w:t>Vòng lặp do...while</w:t>
              </w:r>
            </w:hyperlink>
          </w:p>
        </w:tc>
        <w:tc>
          <w:tcPr>
            <w:tcW w:w="7648" w:type="dxa"/>
            <w:shd w:val="clear" w:color="auto" w:fill="auto"/>
            <w:tcMar>
              <w:top w:w="120" w:type="dxa"/>
              <w:left w:w="120" w:type="dxa"/>
              <w:bottom w:w="120" w:type="dxa"/>
              <w:right w:w="120" w:type="dxa"/>
            </w:tcMar>
            <w:hideMark/>
          </w:tcPr>
          <w:p w14:paraId="410C5606" w14:textId="77777777" w:rsidR="00454AD3" w:rsidRPr="00454AD3" w:rsidRDefault="00454AD3" w:rsidP="00454AD3">
            <w:pPr>
              <w:spacing w:line="360" w:lineRule="auto"/>
              <w:jc w:val="both"/>
              <w:rPr>
                <w:rFonts w:ascii="Roboto Slab" w:hAnsi="Roboto Slab" w:cs="Roboto Slab"/>
              </w:rPr>
            </w:pPr>
            <w:r w:rsidRPr="00454AD3">
              <w:rPr>
                <w:rFonts w:ascii="Roboto Slab" w:hAnsi="Roboto Slab" w:cs="Roboto Slab"/>
              </w:rPr>
              <w:t>Một vòng lặp do … while là tương tự như vòng lặp while, ngoại trừ rằng phần thân của vòng lặp do…while được bảo đảm thực thi ít nhất một lần. Nói cách khác, vòng lặp do ... while thực hiện phần thân vòng lặp trước khi kiểm tra điều kiện.</w:t>
            </w:r>
          </w:p>
        </w:tc>
      </w:tr>
      <w:tr w:rsidR="00454AD3" w:rsidRPr="00454AD3" w14:paraId="54EA7876" w14:textId="77777777" w:rsidTr="00E5374F">
        <w:trPr>
          <w:jc w:val="center"/>
        </w:trPr>
        <w:tc>
          <w:tcPr>
            <w:tcW w:w="2547" w:type="dxa"/>
            <w:shd w:val="clear" w:color="auto" w:fill="auto"/>
            <w:tcMar>
              <w:top w:w="120" w:type="dxa"/>
              <w:left w:w="120" w:type="dxa"/>
              <w:bottom w:w="120" w:type="dxa"/>
              <w:right w:w="120" w:type="dxa"/>
            </w:tcMar>
            <w:hideMark/>
          </w:tcPr>
          <w:p w14:paraId="50C5827B" w14:textId="77777777" w:rsidR="00454AD3" w:rsidRPr="00454AD3" w:rsidRDefault="00000000" w:rsidP="00454AD3">
            <w:pPr>
              <w:pStyle w:val="NormalWeb"/>
              <w:spacing w:before="0" w:beforeAutospacing="0" w:after="0" w:afterAutospacing="0" w:line="360" w:lineRule="auto"/>
              <w:ind w:left="48" w:right="48"/>
              <w:jc w:val="both"/>
              <w:rPr>
                <w:rFonts w:ascii="Roboto Slab" w:hAnsi="Roboto Slab" w:cs="Roboto Slab"/>
              </w:rPr>
            </w:pPr>
            <w:hyperlink r:id="rId37" w:tooltip="Vòng lặp foreach trong java" w:history="1">
              <w:r w:rsidR="00454AD3" w:rsidRPr="00454AD3">
                <w:rPr>
                  <w:rStyle w:val="Hyperlink"/>
                  <w:rFonts w:ascii="Roboto Slab" w:hAnsi="Roboto Slab" w:cs="Roboto Slab"/>
                  <w:b/>
                  <w:bCs/>
                  <w:color w:val="auto"/>
                </w:rPr>
                <w:t>Vòng lặp foreach</w:t>
              </w:r>
            </w:hyperlink>
          </w:p>
        </w:tc>
        <w:tc>
          <w:tcPr>
            <w:tcW w:w="7648" w:type="dxa"/>
            <w:shd w:val="clear" w:color="auto" w:fill="auto"/>
            <w:tcMar>
              <w:top w:w="120" w:type="dxa"/>
              <w:left w:w="120" w:type="dxa"/>
              <w:bottom w:w="120" w:type="dxa"/>
              <w:right w:w="120" w:type="dxa"/>
            </w:tcMar>
            <w:hideMark/>
          </w:tcPr>
          <w:p w14:paraId="442B8718" w14:textId="77777777" w:rsidR="00454AD3" w:rsidRPr="00454AD3" w:rsidRDefault="00454AD3" w:rsidP="00454AD3">
            <w:pPr>
              <w:spacing w:line="360" w:lineRule="auto"/>
              <w:jc w:val="both"/>
              <w:rPr>
                <w:rFonts w:ascii="Roboto Slab" w:hAnsi="Roboto Slab" w:cs="Roboto Slab"/>
              </w:rPr>
            </w:pPr>
            <w:r w:rsidRPr="00454AD3">
              <w:rPr>
                <w:rFonts w:ascii="Roboto Slab" w:hAnsi="Roboto Slab" w:cs="Roboto Slab"/>
              </w:rPr>
              <w:t>Trong Java 5, vòng lặp foreach (một tên gọi khác là enhanced for) đã được giới thiệu. Nó được sử dụng chủ yếu với các mảng, các ArrayList, ...</w:t>
            </w:r>
          </w:p>
        </w:tc>
      </w:tr>
    </w:tbl>
    <w:p w14:paraId="421C316A" w14:textId="77777777" w:rsidR="00454AD3" w:rsidRPr="00454AD3" w:rsidRDefault="00454AD3" w:rsidP="00454AD3">
      <w:pPr>
        <w:pStyle w:val="Heading3"/>
      </w:pPr>
      <w:r w:rsidRPr="00454AD3">
        <w:lastRenderedPageBreak/>
        <w:t>Các lệnh điều khiển vòng lặp trong Java</w:t>
      </w:r>
    </w:p>
    <w:p w14:paraId="4EA09496" w14:textId="77777777" w:rsidR="00454AD3" w:rsidRPr="00454AD3" w:rsidRDefault="00454AD3" w:rsidP="00454AD3">
      <w:pPr>
        <w:pStyle w:val="NormalWeb"/>
        <w:spacing w:before="0" w:beforeAutospacing="0" w:after="240" w:afterAutospacing="0" w:line="360" w:lineRule="auto"/>
        <w:ind w:left="48" w:right="48"/>
        <w:jc w:val="both"/>
        <w:rPr>
          <w:rFonts w:ascii="Roboto Slab" w:hAnsi="Roboto Slab" w:cs="Roboto Slab"/>
          <w:color w:val="000000"/>
        </w:rPr>
      </w:pPr>
      <w:r w:rsidRPr="00454AD3">
        <w:rPr>
          <w:rFonts w:ascii="Roboto Slab" w:hAnsi="Roboto Slab" w:cs="Roboto Slab"/>
          <w:color w:val="000000"/>
        </w:rPr>
        <w:t>Câu hỏi đặt ra là nếu giả sử trong một vòng lặp tại một điều kiện cụ thể nào đó, bạn muốn dừng thực thi hoặc tiếp tục thực thi vòng lặp đó, bạn sử dụng cách nào. Cũng như các ngôn ngữ lập trình khác, Java hỗ trợ các lệnh giúp bạn điều khiển và kiểm soát vòng lặp.</w:t>
      </w:r>
    </w:p>
    <w:p w14:paraId="0171199C" w14:textId="77777777" w:rsidR="00454AD3" w:rsidRPr="00454AD3" w:rsidRDefault="00454AD3" w:rsidP="00454AD3">
      <w:pPr>
        <w:pStyle w:val="NormalWeb"/>
        <w:spacing w:before="0" w:beforeAutospacing="0" w:after="240" w:afterAutospacing="0" w:line="360" w:lineRule="auto"/>
        <w:ind w:left="48" w:right="48"/>
        <w:jc w:val="both"/>
        <w:rPr>
          <w:rFonts w:ascii="Roboto Slab" w:hAnsi="Roboto Slab" w:cs="Roboto Slab"/>
          <w:color w:val="000000"/>
        </w:rPr>
      </w:pPr>
      <w:r w:rsidRPr="00454AD3">
        <w:rPr>
          <w:rFonts w:ascii="Roboto Slab" w:hAnsi="Roboto Slab" w:cs="Roboto Slab"/>
          <w:color w:val="000000"/>
        </w:rPr>
        <w:t>Bảng dưới liệt kê các lệnh được sử dụng để điều khiển vòng lặp mà Ngôn ngữ lập trình Java hỗ trợ: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8215"/>
      </w:tblGrid>
      <w:tr w:rsidR="00454AD3" w:rsidRPr="00454AD3" w14:paraId="7A857C3E" w14:textId="77777777" w:rsidTr="00E5374F">
        <w:trPr>
          <w:jc w:val="center"/>
        </w:trPr>
        <w:tc>
          <w:tcPr>
            <w:tcW w:w="1980" w:type="dxa"/>
            <w:shd w:val="clear" w:color="auto" w:fill="EEEEEE"/>
            <w:tcMar>
              <w:top w:w="120" w:type="dxa"/>
              <w:left w:w="120" w:type="dxa"/>
              <w:bottom w:w="120" w:type="dxa"/>
              <w:right w:w="120" w:type="dxa"/>
            </w:tcMar>
            <w:hideMark/>
          </w:tcPr>
          <w:p w14:paraId="6AF0245A" w14:textId="77777777" w:rsidR="00454AD3" w:rsidRPr="00454AD3" w:rsidRDefault="00454AD3" w:rsidP="00046C3C">
            <w:pPr>
              <w:spacing w:line="360" w:lineRule="auto"/>
              <w:jc w:val="center"/>
              <w:rPr>
                <w:rFonts w:ascii="Roboto Slab" w:hAnsi="Roboto Slab" w:cs="Roboto Slab"/>
                <w:b/>
                <w:bCs/>
              </w:rPr>
            </w:pPr>
            <w:r w:rsidRPr="00454AD3">
              <w:rPr>
                <w:rFonts w:ascii="Roboto Slab" w:hAnsi="Roboto Slab" w:cs="Roboto Slab"/>
                <w:b/>
                <w:bCs/>
              </w:rPr>
              <w:t>Lệnh</w:t>
            </w:r>
          </w:p>
        </w:tc>
        <w:tc>
          <w:tcPr>
            <w:tcW w:w="8215" w:type="dxa"/>
            <w:shd w:val="clear" w:color="auto" w:fill="EEEEEE"/>
            <w:tcMar>
              <w:top w:w="120" w:type="dxa"/>
              <w:left w:w="120" w:type="dxa"/>
              <w:bottom w:w="120" w:type="dxa"/>
              <w:right w:w="120" w:type="dxa"/>
            </w:tcMar>
            <w:hideMark/>
          </w:tcPr>
          <w:p w14:paraId="19AF70C2" w14:textId="77777777" w:rsidR="00454AD3" w:rsidRPr="00454AD3" w:rsidRDefault="00454AD3" w:rsidP="00046C3C">
            <w:pPr>
              <w:spacing w:line="360" w:lineRule="auto"/>
              <w:jc w:val="center"/>
              <w:rPr>
                <w:rFonts w:ascii="Roboto Slab" w:hAnsi="Roboto Slab" w:cs="Roboto Slab"/>
                <w:b/>
                <w:bCs/>
              </w:rPr>
            </w:pPr>
            <w:r w:rsidRPr="00454AD3">
              <w:rPr>
                <w:rFonts w:ascii="Roboto Slab" w:hAnsi="Roboto Slab" w:cs="Roboto Slab"/>
                <w:b/>
                <w:bCs/>
              </w:rPr>
              <w:t>Miêu tả</w:t>
            </w:r>
          </w:p>
        </w:tc>
      </w:tr>
      <w:tr w:rsidR="00454AD3" w:rsidRPr="00454AD3" w14:paraId="3C1B3A37" w14:textId="77777777" w:rsidTr="00E5374F">
        <w:trPr>
          <w:jc w:val="center"/>
        </w:trPr>
        <w:tc>
          <w:tcPr>
            <w:tcW w:w="1980" w:type="dxa"/>
            <w:shd w:val="clear" w:color="auto" w:fill="auto"/>
            <w:tcMar>
              <w:top w:w="120" w:type="dxa"/>
              <w:left w:w="120" w:type="dxa"/>
              <w:bottom w:w="120" w:type="dxa"/>
              <w:right w:w="120" w:type="dxa"/>
            </w:tcMar>
            <w:hideMark/>
          </w:tcPr>
          <w:p w14:paraId="6DFC5872" w14:textId="33CB6710" w:rsidR="00454AD3" w:rsidRPr="00597F00" w:rsidRDefault="00E5374F" w:rsidP="00454AD3">
            <w:pPr>
              <w:pStyle w:val="NormalWeb"/>
              <w:spacing w:before="0" w:beforeAutospacing="0" w:after="0" w:afterAutospacing="0" w:line="360" w:lineRule="auto"/>
              <w:ind w:left="48" w:right="48"/>
              <w:jc w:val="both"/>
              <w:rPr>
                <w:rFonts w:ascii="Roboto Slab" w:hAnsi="Roboto Slab" w:cs="Roboto Slab"/>
                <w:b/>
                <w:bCs/>
              </w:rPr>
            </w:pPr>
            <w:r w:rsidRPr="00597F00">
              <w:rPr>
                <w:rFonts w:ascii="Roboto Slab" w:hAnsi="Roboto Slab" w:cs="Roboto Slab"/>
                <w:b/>
                <w:bCs/>
              </w:rPr>
              <w:t xml:space="preserve">Lệnh </w:t>
            </w:r>
            <w:hyperlink r:id="rId38" w:tooltip="Lệnh break trong java" w:history="1">
              <w:r w:rsidR="00454AD3" w:rsidRPr="00597F00">
                <w:rPr>
                  <w:rStyle w:val="Hyperlink"/>
                  <w:rFonts w:ascii="Roboto Slab" w:hAnsi="Roboto Slab" w:cs="Roboto Slab"/>
                  <w:b/>
                  <w:bCs/>
                  <w:color w:val="auto"/>
                </w:rPr>
                <w:t>break</w:t>
              </w:r>
            </w:hyperlink>
          </w:p>
        </w:tc>
        <w:tc>
          <w:tcPr>
            <w:tcW w:w="8215" w:type="dxa"/>
            <w:shd w:val="clear" w:color="auto" w:fill="auto"/>
            <w:tcMar>
              <w:top w:w="120" w:type="dxa"/>
              <w:left w:w="120" w:type="dxa"/>
              <w:bottom w:w="120" w:type="dxa"/>
              <w:right w:w="120" w:type="dxa"/>
            </w:tcMar>
            <w:hideMark/>
          </w:tcPr>
          <w:p w14:paraId="04DA0C6C" w14:textId="77777777" w:rsidR="00454AD3" w:rsidRPr="00043856" w:rsidRDefault="00454AD3" w:rsidP="00454AD3">
            <w:pPr>
              <w:spacing w:line="360" w:lineRule="auto"/>
              <w:jc w:val="both"/>
              <w:rPr>
                <w:rFonts w:ascii="Roboto Slab" w:hAnsi="Roboto Slab" w:cs="Roboto Slab"/>
              </w:rPr>
            </w:pPr>
            <w:r w:rsidRPr="00043856">
              <w:rPr>
                <w:rFonts w:ascii="Roboto Slab" w:hAnsi="Roboto Slab" w:cs="Roboto Slab"/>
              </w:rPr>
              <w:t>Từ khóa break được sử dụng để dừng toàn bộ vòng lặp. Từ khóa break phải được sử dụng bên trong bất kỳ vòng lặp nào hoặc một lệnh switch.</w:t>
            </w:r>
          </w:p>
        </w:tc>
      </w:tr>
      <w:tr w:rsidR="00454AD3" w:rsidRPr="00454AD3" w14:paraId="3DD2D910" w14:textId="77777777" w:rsidTr="00E5374F">
        <w:trPr>
          <w:jc w:val="center"/>
        </w:trPr>
        <w:tc>
          <w:tcPr>
            <w:tcW w:w="1980" w:type="dxa"/>
            <w:shd w:val="clear" w:color="auto" w:fill="auto"/>
            <w:tcMar>
              <w:top w:w="120" w:type="dxa"/>
              <w:left w:w="120" w:type="dxa"/>
              <w:bottom w:w="120" w:type="dxa"/>
              <w:right w:w="120" w:type="dxa"/>
            </w:tcMar>
            <w:hideMark/>
          </w:tcPr>
          <w:p w14:paraId="7B95258C" w14:textId="0A5D02EC" w:rsidR="00454AD3" w:rsidRPr="00597F00" w:rsidRDefault="00E5374F" w:rsidP="00454AD3">
            <w:pPr>
              <w:pStyle w:val="NormalWeb"/>
              <w:spacing w:before="0" w:beforeAutospacing="0" w:after="0" w:afterAutospacing="0" w:line="360" w:lineRule="auto"/>
              <w:ind w:left="48" w:right="48"/>
              <w:jc w:val="both"/>
              <w:rPr>
                <w:rFonts w:ascii="Roboto Slab" w:hAnsi="Roboto Slab" w:cs="Roboto Slab"/>
                <w:b/>
                <w:bCs/>
              </w:rPr>
            </w:pPr>
            <w:r w:rsidRPr="00597F00">
              <w:rPr>
                <w:rFonts w:ascii="Roboto Slab" w:hAnsi="Roboto Slab" w:cs="Roboto Slab"/>
                <w:b/>
                <w:bCs/>
              </w:rPr>
              <w:t xml:space="preserve">Lệnh </w:t>
            </w:r>
            <w:hyperlink r:id="rId39" w:tooltip="Lệnh continue trong java" w:history="1">
              <w:r w:rsidR="00454AD3" w:rsidRPr="00597F00">
                <w:rPr>
                  <w:rStyle w:val="Hyperlink"/>
                  <w:rFonts w:ascii="Roboto Slab" w:hAnsi="Roboto Slab" w:cs="Roboto Slab"/>
                  <w:b/>
                  <w:bCs/>
                  <w:color w:val="auto"/>
                </w:rPr>
                <w:t>continue</w:t>
              </w:r>
            </w:hyperlink>
          </w:p>
        </w:tc>
        <w:tc>
          <w:tcPr>
            <w:tcW w:w="8215" w:type="dxa"/>
            <w:shd w:val="clear" w:color="auto" w:fill="auto"/>
            <w:tcMar>
              <w:top w:w="120" w:type="dxa"/>
              <w:left w:w="120" w:type="dxa"/>
              <w:bottom w:w="120" w:type="dxa"/>
              <w:right w:w="120" w:type="dxa"/>
            </w:tcMar>
            <w:hideMark/>
          </w:tcPr>
          <w:p w14:paraId="23CE5656" w14:textId="77777777" w:rsidR="00454AD3" w:rsidRPr="00043856" w:rsidRDefault="00454AD3" w:rsidP="00454AD3">
            <w:pPr>
              <w:spacing w:line="360" w:lineRule="auto"/>
              <w:jc w:val="both"/>
              <w:rPr>
                <w:rFonts w:ascii="Roboto Slab" w:hAnsi="Roboto Slab" w:cs="Roboto Slab"/>
              </w:rPr>
            </w:pPr>
            <w:r w:rsidRPr="00043856">
              <w:rPr>
                <w:rFonts w:ascii="Roboto Slab" w:hAnsi="Roboto Slab" w:cs="Roboto Slab"/>
              </w:rPr>
              <w:t>Từ khóa continue có thể được sử dụng trong bất kỳ cấu trúc điều khiển vòng lặp nào. Nó làm cho vòng lặp ngay lập tức tiếp tục tiến trình lặp tiếp theo của vòng lặp.</w:t>
            </w:r>
          </w:p>
        </w:tc>
      </w:tr>
    </w:tbl>
    <w:p w14:paraId="598FAC95" w14:textId="77777777" w:rsidR="00C403F2" w:rsidRDefault="00C403F2" w:rsidP="00454AD3">
      <w:pPr>
        <w:spacing w:line="360" w:lineRule="auto"/>
        <w:jc w:val="both"/>
        <w:rPr>
          <w:rFonts w:ascii="Roboto Slab" w:hAnsi="Roboto Slab" w:cs="Roboto Slab"/>
        </w:rPr>
      </w:pPr>
    </w:p>
    <w:p w14:paraId="0B68F507" w14:textId="77777777" w:rsidR="00046C3C" w:rsidRDefault="00046C3C" w:rsidP="00454AD3">
      <w:pPr>
        <w:spacing w:line="360" w:lineRule="auto"/>
        <w:jc w:val="both"/>
        <w:rPr>
          <w:rFonts w:ascii="Roboto Slab" w:hAnsi="Roboto Slab" w:cs="Roboto Slab"/>
        </w:rPr>
      </w:pPr>
    </w:p>
    <w:p w14:paraId="35E4395A" w14:textId="31CD97AB" w:rsidR="00046C3C" w:rsidRDefault="00046C3C" w:rsidP="00454AD3">
      <w:pPr>
        <w:spacing w:line="360" w:lineRule="auto"/>
        <w:jc w:val="both"/>
        <w:rPr>
          <w:rFonts w:ascii="Roboto Slab" w:hAnsi="Roboto Slab" w:cs="Roboto Slab"/>
        </w:rPr>
      </w:pPr>
      <w:r>
        <w:rPr>
          <w:rFonts w:ascii="Roboto Slab" w:hAnsi="Roboto Slab" w:cs="Roboto Slab"/>
        </w:rPr>
        <w:br w:type="page"/>
      </w:r>
    </w:p>
    <w:p w14:paraId="001C3346" w14:textId="52AAC0F4" w:rsidR="00046C3C" w:rsidRPr="00046C3C" w:rsidRDefault="00046C3C" w:rsidP="00046C3C">
      <w:pPr>
        <w:pStyle w:val="Heading2"/>
      </w:pPr>
      <w:r w:rsidRPr="00046C3C">
        <w:lastRenderedPageBreak/>
        <w:t>NUMBER TRONG JAVA</w:t>
      </w:r>
    </w:p>
    <w:p w14:paraId="323D266D"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Thường thì, khi làm việc với Number, chúng ta sử dụng các kiểu dữ liệu gốc như byte, int, long, double, …</w:t>
      </w:r>
    </w:p>
    <w:p w14:paraId="6EF7EA2E" w14:textId="77777777" w:rsidR="00046C3C" w:rsidRPr="00046C3C" w:rsidRDefault="00046C3C" w:rsidP="00046C3C">
      <w:pPr>
        <w:spacing w:line="360" w:lineRule="auto"/>
        <w:jc w:val="both"/>
        <w:rPr>
          <w:rFonts w:ascii="Roboto Slab" w:hAnsi="Roboto Slab" w:cs="Roboto Slab"/>
          <w:color w:val="222222"/>
          <w:spacing w:val="-15"/>
        </w:rPr>
      </w:pPr>
      <w:r w:rsidRPr="00046C3C">
        <w:rPr>
          <w:rFonts w:ascii="Roboto Slab" w:hAnsi="Roboto Slab" w:cs="Roboto Slab"/>
          <w:b/>
          <w:bCs/>
          <w:color w:val="222222"/>
          <w:spacing w:val="-15"/>
        </w:rPr>
        <w:t>Ví dụ:</w:t>
      </w:r>
    </w:p>
    <w:p w14:paraId="37DFD019"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kwd"/>
          <w:rFonts w:ascii="Roboto Slab" w:hAnsi="Roboto Slab" w:cs="Roboto Slab"/>
          <w:color w:val="000088"/>
          <w:sz w:val="24"/>
          <w:szCs w:val="24"/>
        </w:rPr>
        <w:t>int</w:t>
      </w:r>
      <w:r w:rsidRPr="00046C3C">
        <w:rPr>
          <w:rStyle w:val="pln"/>
          <w:rFonts w:ascii="Roboto Slab" w:hAnsi="Roboto Slab" w:cs="Roboto Slab"/>
          <w:color w:val="333333"/>
          <w:sz w:val="24"/>
          <w:szCs w:val="24"/>
        </w:rPr>
        <w:t xml:space="preserve"> i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lit"/>
          <w:rFonts w:ascii="Roboto Slab" w:hAnsi="Roboto Slab" w:cs="Roboto Slab"/>
          <w:color w:val="006666"/>
          <w:sz w:val="24"/>
          <w:szCs w:val="24"/>
        </w:rPr>
        <w:t>5000</w:t>
      </w:r>
      <w:r w:rsidRPr="00046C3C">
        <w:rPr>
          <w:rStyle w:val="pun"/>
          <w:rFonts w:ascii="Roboto Slab" w:hAnsi="Roboto Slab" w:cs="Roboto Slab"/>
          <w:color w:val="666600"/>
          <w:sz w:val="24"/>
          <w:szCs w:val="24"/>
        </w:rPr>
        <w:t>;</w:t>
      </w:r>
    </w:p>
    <w:p w14:paraId="203F282D"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kwd"/>
          <w:rFonts w:ascii="Roboto Slab" w:hAnsi="Roboto Slab" w:cs="Roboto Slab"/>
          <w:color w:val="000088"/>
          <w:sz w:val="24"/>
          <w:szCs w:val="24"/>
        </w:rPr>
        <w:t>float</w:t>
      </w:r>
      <w:r w:rsidRPr="00046C3C">
        <w:rPr>
          <w:rStyle w:val="pln"/>
          <w:rFonts w:ascii="Roboto Slab" w:hAnsi="Roboto Slab" w:cs="Roboto Slab"/>
          <w:color w:val="333333"/>
          <w:sz w:val="24"/>
          <w:szCs w:val="24"/>
        </w:rPr>
        <w:t xml:space="preserve"> gpa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lit"/>
          <w:rFonts w:ascii="Roboto Slab" w:hAnsi="Roboto Slab" w:cs="Roboto Slab"/>
          <w:color w:val="006666"/>
          <w:sz w:val="24"/>
          <w:szCs w:val="24"/>
        </w:rPr>
        <w:t>13.65</w:t>
      </w:r>
      <w:r w:rsidRPr="00046C3C">
        <w:rPr>
          <w:rStyle w:val="pun"/>
          <w:rFonts w:ascii="Roboto Slab" w:hAnsi="Roboto Slab" w:cs="Roboto Slab"/>
          <w:color w:val="666600"/>
          <w:sz w:val="24"/>
          <w:szCs w:val="24"/>
        </w:rPr>
        <w:t>;</w:t>
      </w:r>
    </w:p>
    <w:p w14:paraId="31F4F8B3"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046C3C">
        <w:rPr>
          <w:rStyle w:val="kwd"/>
          <w:rFonts w:ascii="Roboto Slab" w:hAnsi="Roboto Slab" w:cs="Roboto Slab"/>
          <w:color w:val="000088"/>
          <w:sz w:val="24"/>
          <w:szCs w:val="24"/>
        </w:rPr>
        <w:t>byte</w:t>
      </w:r>
      <w:r w:rsidRPr="00046C3C">
        <w:rPr>
          <w:rStyle w:val="pln"/>
          <w:rFonts w:ascii="Roboto Slab" w:hAnsi="Roboto Slab" w:cs="Roboto Slab"/>
          <w:color w:val="333333"/>
          <w:sz w:val="24"/>
          <w:szCs w:val="24"/>
        </w:rPr>
        <w:t xml:space="preserve"> mask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lit"/>
          <w:rFonts w:ascii="Roboto Slab" w:hAnsi="Roboto Slab" w:cs="Roboto Slab"/>
          <w:color w:val="006666"/>
          <w:sz w:val="24"/>
          <w:szCs w:val="24"/>
        </w:rPr>
        <w:t>0xaf</w:t>
      </w:r>
      <w:r w:rsidRPr="00046C3C">
        <w:rPr>
          <w:rStyle w:val="pun"/>
          <w:rFonts w:ascii="Roboto Slab" w:hAnsi="Roboto Slab" w:cs="Roboto Slab"/>
          <w:color w:val="666600"/>
          <w:sz w:val="24"/>
          <w:szCs w:val="24"/>
        </w:rPr>
        <w:t>;</w:t>
      </w:r>
    </w:p>
    <w:p w14:paraId="1DF5C744"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Tuy nhiên, khi mở rộng, chúng ta cũng gặp các tình huống mà chúng ta cần sử dụng các đối tượng thay cho các kiểu dữ liệu gốc. Để thực hiện điều này, Java cung cấp các lớp wrapper (lớp bọc) cho mỗi kiểu dữ liệu gốc.</w:t>
      </w:r>
    </w:p>
    <w:p w14:paraId="78EA462E"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Tất cả các lớp wrapper (Integer, Long, Byte, Double, Float, Short) là lớp phụ của lớp trừu tượng Number.</w:t>
      </w:r>
    </w:p>
    <w:p w14:paraId="4E9341AE" w14:textId="046EE744"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noProof/>
          <w:color w:val="000000"/>
        </w:rPr>
        <w:drawing>
          <wp:inline distT="0" distB="0" distL="0" distR="0" wp14:anchorId="265403A2" wp14:editId="343C32A0">
            <wp:extent cx="3810000" cy="1592580"/>
            <wp:effectExtent l="0" t="0" r="0" b="7620"/>
            <wp:docPr id="1020583552" name="Picture 1" descr="Lớp con của lớp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ớp con của lớp Numb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10000" cy="1592580"/>
                    </a:xfrm>
                    <a:prstGeom prst="rect">
                      <a:avLst/>
                    </a:prstGeom>
                    <a:noFill/>
                    <a:ln>
                      <a:noFill/>
                    </a:ln>
                  </pic:spPr>
                </pic:pic>
              </a:graphicData>
            </a:graphic>
          </wp:inline>
        </w:drawing>
      </w:r>
    </w:p>
    <w:p w14:paraId="024B8A81"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Sự bao bọc này được chăm sóc bởi bộ biên dịch, tiến trình này được gọi là boxing. Vì thế khi một kiểu dữ liệu gốc được sử dụng khi một đối tượng được yêu cầu, bộ biên dịch "đóng hộp" kiểu dữ liệu gốc trong lớp wrapper của nó. Tương tự, bộ biên dịch cũng "mở hộp" đối tượng thành một kiểu dữ liệu gốc. </w:t>
      </w:r>
      <w:r w:rsidRPr="00046C3C">
        <w:rPr>
          <w:rFonts w:ascii="Roboto Slab" w:hAnsi="Roboto Slab" w:cs="Roboto Slab"/>
          <w:i/>
          <w:iCs/>
          <w:color w:val="000000"/>
        </w:rPr>
        <w:t>Number</w:t>
      </w:r>
      <w:r w:rsidRPr="00046C3C">
        <w:rPr>
          <w:rFonts w:ascii="Roboto Slab" w:hAnsi="Roboto Slab" w:cs="Roboto Slab"/>
          <w:color w:val="000000"/>
        </w:rPr>
        <w:t> là một phần của java.lang package.</w:t>
      </w:r>
    </w:p>
    <w:p w14:paraId="270D259F"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Dưới đây là ví dụ của box và unbox:</w:t>
      </w:r>
    </w:p>
    <w:p w14:paraId="3E69056D"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kwd"/>
          <w:rFonts w:ascii="Roboto Slab" w:hAnsi="Roboto Slab" w:cs="Roboto Slab"/>
          <w:color w:val="000088"/>
          <w:sz w:val="24"/>
          <w:szCs w:val="24"/>
        </w:rPr>
        <w:t>public</w:t>
      </w:r>
      <w:r w:rsidRPr="00046C3C">
        <w:rPr>
          <w:rStyle w:val="pln"/>
          <w:rFonts w:ascii="Roboto Slab" w:hAnsi="Roboto Slab" w:cs="Roboto Slab"/>
          <w:color w:val="333333"/>
          <w:sz w:val="24"/>
          <w:szCs w:val="24"/>
        </w:rPr>
        <w:t xml:space="preserve"> </w:t>
      </w:r>
      <w:r w:rsidRPr="00046C3C">
        <w:rPr>
          <w:rStyle w:val="kwd"/>
          <w:rFonts w:ascii="Roboto Slab" w:hAnsi="Roboto Slab" w:cs="Roboto Slab"/>
          <w:color w:val="000088"/>
          <w:sz w:val="24"/>
          <w:szCs w:val="24"/>
        </w:rPr>
        <w:t>class</w:t>
      </w:r>
      <w:r w:rsidRPr="00046C3C">
        <w:rPr>
          <w:rStyle w:val="pln"/>
          <w:rFonts w:ascii="Roboto Slab" w:hAnsi="Roboto Slab" w:cs="Roboto Slab"/>
          <w:color w:val="333333"/>
          <w:sz w:val="24"/>
          <w:szCs w:val="24"/>
        </w:rPr>
        <w:t xml:space="preserve"> </w:t>
      </w:r>
      <w:r w:rsidRPr="00046C3C">
        <w:rPr>
          <w:rStyle w:val="typ"/>
          <w:rFonts w:ascii="Roboto Slab" w:hAnsi="Roboto Slab" w:cs="Roboto Slab"/>
          <w:color w:val="7F0055"/>
          <w:sz w:val="24"/>
          <w:szCs w:val="24"/>
        </w:rPr>
        <w:t>Test</w:t>
      </w:r>
      <w:r w:rsidRPr="00046C3C">
        <w:rPr>
          <w:rStyle w:val="pun"/>
          <w:rFonts w:ascii="Roboto Slab" w:hAnsi="Roboto Slab" w:cs="Roboto Slab"/>
          <w:color w:val="666600"/>
          <w:sz w:val="24"/>
          <w:szCs w:val="24"/>
        </w:rPr>
        <w:t>{</w:t>
      </w:r>
    </w:p>
    <w:p w14:paraId="5E020E12"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FE2C2D3"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pln"/>
          <w:rFonts w:ascii="Roboto Slab" w:hAnsi="Roboto Slab" w:cs="Roboto Slab"/>
          <w:color w:val="333333"/>
          <w:sz w:val="24"/>
          <w:szCs w:val="24"/>
        </w:rPr>
        <w:t xml:space="preserve">   </w:t>
      </w:r>
      <w:r w:rsidRPr="00046C3C">
        <w:rPr>
          <w:rStyle w:val="kwd"/>
          <w:rFonts w:ascii="Roboto Slab" w:hAnsi="Roboto Slab" w:cs="Roboto Slab"/>
          <w:color w:val="000088"/>
          <w:sz w:val="24"/>
          <w:szCs w:val="24"/>
        </w:rPr>
        <w:t>public</w:t>
      </w:r>
      <w:r w:rsidRPr="00046C3C">
        <w:rPr>
          <w:rStyle w:val="pln"/>
          <w:rFonts w:ascii="Roboto Slab" w:hAnsi="Roboto Slab" w:cs="Roboto Slab"/>
          <w:color w:val="333333"/>
          <w:sz w:val="24"/>
          <w:szCs w:val="24"/>
        </w:rPr>
        <w:t xml:space="preserve"> </w:t>
      </w:r>
      <w:r w:rsidRPr="00046C3C">
        <w:rPr>
          <w:rStyle w:val="kwd"/>
          <w:rFonts w:ascii="Roboto Slab" w:hAnsi="Roboto Slab" w:cs="Roboto Slab"/>
          <w:color w:val="000088"/>
          <w:sz w:val="24"/>
          <w:szCs w:val="24"/>
        </w:rPr>
        <w:t>static</w:t>
      </w:r>
      <w:r w:rsidRPr="00046C3C">
        <w:rPr>
          <w:rStyle w:val="pln"/>
          <w:rFonts w:ascii="Roboto Slab" w:hAnsi="Roboto Slab" w:cs="Roboto Slab"/>
          <w:color w:val="333333"/>
          <w:sz w:val="24"/>
          <w:szCs w:val="24"/>
        </w:rPr>
        <w:t xml:space="preserve"> </w:t>
      </w:r>
      <w:r w:rsidRPr="00046C3C">
        <w:rPr>
          <w:rStyle w:val="kwd"/>
          <w:rFonts w:ascii="Roboto Slab" w:hAnsi="Roboto Slab" w:cs="Roboto Slab"/>
          <w:color w:val="000088"/>
          <w:sz w:val="24"/>
          <w:szCs w:val="24"/>
        </w:rPr>
        <w:t>void</w:t>
      </w:r>
      <w:r w:rsidRPr="00046C3C">
        <w:rPr>
          <w:rStyle w:val="pln"/>
          <w:rFonts w:ascii="Roboto Slab" w:hAnsi="Roboto Slab" w:cs="Roboto Slab"/>
          <w:color w:val="333333"/>
          <w:sz w:val="24"/>
          <w:szCs w:val="24"/>
        </w:rPr>
        <w:t xml:space="preserve"> main</w:t>
      </w:r>
      <w:r w:rsidRPr="00046C3C">
        <w:rPr>
          <w:rStyle w:val="pun"/>
          <w:rFonts w:ascii="Roboto Slab" w:hAnsi="Roboto Slab" w:cs="Roboto Slab"/>
          <w:color w:val="666600"/>
          <w:sz w:val="24"/>
          <w:szCs w:val="24"/>
        </w:rPr>
        <w:t>(</w:t>
      </w:r>
      <w:r w:rsidRPr="00046C3C">
        <w:rPr>
          <w:rStyle w:val="typ"/>
          <w:rFonts w:ascii="Roboto Slab" w:hAnsi="Roboto Slab" w:cs="Roboto Slab"/>
          <w:color w:val="7F0055"/>
          <w:sz w:val="24"/>
          <w:szCs w:val="24"/>
        </w:rPr>
        <w:t>String</w:t>
      </w:r>
      <w:r w:rsidRPr="00046C3C">
        <w:rPr>
          <w:rStyle w:val="pln"/>
          <w:rFonts w:ascii="Roboto Slab" w:hAnsi="Roboto Slab" w:cs="Roboto Slab"/>
          <w:color w:val="333333"/>
          <w:sz w:val="24"/>
          <w:szCs w:val="24"/>
        </w:rPr>
        <w:t xml:space="preserve"> args</w:t>
      </w:r>
      <w:r w:rsidRPr="00046C3C">
        <w:rPr>
          <w:rStyle w:val="pun"/>
          <w:rFonts w:ascii="Roboto Slab" w:hAnsi="Roboto Slab" w:cs="Roboto Slab"/>
          <w:color w:val="666600"/>
          <w:sz w:val="24"/>
          <w:szCs w:val="24"/>
        </w:rPr>
        <w:t>[]){</w:t>
      </w:r>
    </w:p>
    <w:p w14:paraId="0958DCEA"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pln"/>
          <w:rFonts w:ascii="Roboto Slab" w:hAnsi="Roboto Slab" w:cs="Roboto Slab"/>
          <w:color w:val="333333"/>
          <w:sz w:val="24"/>
          <w:szCs w:val="24"/>
        </w:rPr>
        <w:lastRenderedPageBreak/>
        <w:t xml:space="preserve">      </w:t>
      </w:r>
      <w:r w:rsidRPr="00046C3C">
        <w:rPr>
          <w:rStyle w:val="typ"/>
          <w:rFonts w:ascii="Roboto Slab" w:hAnsi="Roboto Slab" w:cs="Roboto Slab"/>
          <w:color w:val="7F0055"/>
          <w:sz w:val="24"/>
          <w:szCs w:val="24"/>
        </w:rPr>
        <w:t>Integer</w:t>
      </w:r>
      <w:r w:rsidRPr="00046C3C">
        <w:rPr>
          <w:rStyle w:val="pln"/>
          <w:rFonts w:ascii="Roboto Slab" w:hAnsi="Roboto Slab" w:cs="Roboto Slab"/>
          <w:color w:val="333333"/>
          <w:sz w:val="24"/>
          <w:szCs w:val="24"/>
        </w:rPr>
        <w:t xml:space="preserve"> x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lit"/>
          <w:rFonts w:ascii="Roboto Slab" w:hAnsi="Roboto Slab" w:cs="Roboto Slab"/>
          <w:color w:val="006666"/>
          <w:sz w:val="24"/>
          <w:szCs w:val="24"/>
        </w:rPr>
        <w:t>5</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com"/>
          <w:rFonts w:ascii="Roboto Slab" w:hAnsi="Roboto Slab" w:cs="Roboto Slab"/>
          <w:color w:val="880000"/>
          <w:sz w:val="24"/>
          <w:szCs w:val="24"/>
        </w:rPr>
        <w:t>// dong hop int thanh doi tuong Integer</w:t>
      </w:r>
    </w:p>
    <w:p w14:paraId="311FC2B1"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pln"/>
          <w:rFonts w:ascii="Roboto Slab" w:hAnsi="Roboto Slab" w:cs="Roboto Slab"/>
          <w:color w:val="333333"/>
          <w:sz w:val="24"/>
          <w:szCs w:val="24"/>
        </w:rPr>
        <w:t xml:space="preserve">      x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x </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lit"/>
          <w:rFonts w:ascii="Roboto Slab" w:hAnsi="Roboto Slab" w:cs="Roboto Slab"/>
          <w:color w:val="006666"/>
          <w:sz w:val="24"/>
          <w:szCs w:val="24"/>
        </w:rPr>
        <w:t>10</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r w:rsidRPr="00046C3C">
        <w:rPr>
          <w:rStyle w:val="com"/>
          <w:rFonts w:ascii="Roboto Slab" w:hAnsi="Roboto Slab" w:cs="Roboto Slab"/>
          <w:color w:val="880000"/>
          <w:sz w:val="24"/>
          <w:szCs w:val="24"/>
        </w:rPr>
        <w:t>// mo hop Integer thanh int</w:t>
      </w:r>
    </w:p>
    <w:p w14:paraId="2A7CD74B"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pln"/>
          <w:rFonts w:ascii="Roboto Slab" w:hAnsi="Roboto Slab" w:cs="Roboto Slab"/>
          <w:color w:val="333333"/>
          <w:sz w:val="24"/>
          <w:szCs w:val="24"/>
        </w:rPr>
        <w:t xml:space="preserve">      </w:t>
      </w:r>
      <w:r w:rsidRPr="00046C3C">
        <w:rPr>
          <w:rStyle w:val="typ"/>
          <w:rFonts w:ascii="Roboto Slab" w:hAnsi="Roboto Slab" w:cs="Roboto Slab"/>
          <w:color w:val="7F0055"/>
          <w:sz w:val="24"/>
          <w:szCs w:val="24"/>
        </w:rPr>
        <w:t>System</w:t>
      </w:r>
      <w:r w:rsidRPr="00046C3C">
        <w:rPr>
          <w:rStyle w:val="pun"/>
          <w:rFonts w:ascii="Roboto Slab" w:hAnsi="Roboto Slab" w:cs="Roboto Slab"/>
          <w:color w:val="666600"/>
          <w:sz w:val="24"/>
          <w:szCs w:val="24"/>
        </w:rPr>
        <w:t>.</w:t>
      </w:r>
      <w:r w:rsidRPr="00046C3C">
        <w:rPr>
          <w:rStyle w:val="kwd"/>
          <w:rFonts w:ascii="Roboto Slab" w:hAnsi="Roboto Slab" w:cs="Roboto Slab"/>
          <w:color w:val="000088"/>
          <w:sz w:val="24"/>
          <w:szCs w:val="24"/>
        </w:rPr>
        <w:t>out</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println</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x</w:t>
      </w:r>
      <w:r w:rsidRPr="00046C3C">
        <w:rPr>
          <w:rStyle w:val="pun"/>
          <w:rFonts w:ascii="Roboto Slab" w:hAnsi="Roboto Slab" w:cs="Roboto Slab"/>
          <w:color w:val="666600"/>
          <w:sz w:val="24"/>
          <w:szCs w:val="24"/>
        </w:rPr>
        <w:t>);</w:t>
      </w:r>
      <w:r w:rsidRPr="00046C3C">
        <w:rPr>
          <w:rStyle w:val="pln"/>
          <w:rFonts w:ascii="Roboto Slab" w:hAnsi="Roboto Slab" w:cs="Roboto Slab"/>
          <w:color w:val="333333"/>
          <w:sz w:val="24"/>
          <w:szCs w:val="24"/>
        </w:rPr>
        <w:t xml:space="preserve"> </w:t>
      </w:r>
    </w:p>
    <w:p w14:paraId="125C2DAB"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046C3C">
        <w:rPr>
          <w:rStyle w:val="pln"/>
          <w:rFonts w:ascii="Roboto Slab" w:hAnsi="Roboto Slab" w:cs="Roboto Slab"/>
          <w:color w:val="333333"/>
          <w:sz w:val="24"/>
          <w:szCs w:val="24"/>
        </w:rPr>
        <w:t xml:space="preserve">   </w:t>
      </w:r>
      <w:r w:rsidRPr="00046C3C">
        <w:rPr>
          <w:rStyle w:val="pun"/>
          <w:rFonts w:ascii="Roboto Slab" w:hAnsi="Roboto Slab" w:cs="Roboto Slab"/>
          <w:color w:val="666600"/>
          <w:sz w:val="24"/>
          <w:szCs w:val="24"/>
        </w:rPr>
        <w:t>}</w:t>
      </w:r>
    </w:p>
    <w:p w14:paraId="7550AF4B"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046C3C">
        <w:rPr>
          <w:rStyle w:val="pun"/>
          <w:rFonts w:ascii="Roboto Slab" w:hAnsi="Roboto Slab" w:cs="Roboto Slab"/>
          <w:color w:val="666600"/>
          <w:sz w:val="24"/>
          <w:szCs w:val="24"/>
        </w:rPr>
        <w:t>}</w:t>
      </w:r>
    </w:p>
    <w:p w14:paraId="3361B699"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Nó sẽ cho kết quả sau:</w:t>
      </w:r>
    </w:p>
    <w:p w14:paraId="46A6EA37" w14:textId="77777777" w:rsidR="00046C3C" w:rsidRPr="00046C3C" w:rsidRDefault="00046C3C" w:rsidP="00046C3C">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046C3C">
        <w:rPr>
          <w:rStyle w:val="lit"/>
          <w:rFonts w:ascii="Roboto Slab" w:hAnsi="Roboto Slab" w:cs="Roboto Slab"/>
          <w:color w:val="006666"/>
          <w:sz w:val="24"/>
          <w:szCs w:val="24"/>
        </w:rPr>
        <w:t>15</w:t>
      </w:r>
    </w:p>
    <w:p w14:paraId="0C7429A2" w14:textId="77777777" w:rsidR="00046C3C" w:rsidRPr="00046C3C" w:rsidRDefault="00046C3C" w:rsidP="00046C3C">
      <w:pPr>
        <w:pStyle w:val="NormalWeb"/>
        <w:spacing w:before="0" w:beforeAutospacing="0" w:after="240" w:afterAutospacing="0" w:line="360" w:lineRule="auto"/>
        <w:ind w:left="48" w:right="48"/>
        <w:jc w:val="both"/>
        <w:rPr>
          <w:rFonts w:ascii="Roboto Slab" w:hAnsi="Roboto Slab" w:cs="Roboto Slab"/>
          <w:color w:val="000000"/>
        </w:rPr>
      </w:pPr>
      <w:r w:rsidRPr="00046C3C">
        <w:rPr>
          <w:rFonts w:ascii="Roboto Slab" w:hAnsi="Roboto Slab" w:cs="Roboto Slab"/>
          <w:color w:val="000000"/>
        </w:rPr>
        <w:t>Khi x được gán các giá trị integer, bộ biên dịch "đóng hộp" giá trị integer này bởi vì x là đối tượng integer. Sau đó, x được "mở hộp" để mà chúng có thể được cộng thêm các integer.</w:t>
      </w:r>
    </w:p>
    <w:p w14:paraId="5F6DE3AC" w14:textId="77777777" w:rsidR="00046C3C" w:rsidRDefault="00046C3C" w:rsidP="00046C3C">
      <w:pPr>
        <w:pStyle w:val="Heading3"/>
      </w:pPr>
      <w:r>
        <w:t>Các phương thức của lớp Number trong Java</w:t>
      </w:r>
    </w:p>
    <w:p w14:paraId="15C423B1" w14:textId="77777777" w:rsidR="00046C3C" w:rsidRDefault="00046C3C" w:rsidP="00046C3C">
      <w:pPr>
        <w:pStyle w:val="NormalWeb"/>
        <w:spacing w:before="0" w:beforeAutospacing="0" w:after="240" w:afterAutospacing="0" w:line="360" w:lineRule="atLeast"/>
        <w:ind w:left="48" w:right="48"/>
        <w:jc w:val="both"/>
        <w:rPr>
          <w:rFonts w:ascii="Open Sans" w:hAnsi="Open Sans" w:cs="Open Sans"/>
          <w:color w:val="000000"/>
          <w:sz w:val="27"/>
          <w:szCs w:val="27"/>
        </w:rPr>
      </w:pPr>
      <w:r>
        <w:rPr>
          <w:rFonts w:ascii="Open Sans" w:hAnsi="Open Sans" w:cs="Open Sans"/>
          <w:color w:val="000000"/>
          <w:sz w:val="27"/>
          <w:szCs w:val="27"/>
        </w:rPr>
        <w:t>Bảng dưới liệt kê các phương thức mà tất cả các lớp phụ của lớp Number thực thi: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2"/>
        <w:gridCol w:w="9483"/>
      </w:tblGrid>
      <w:tr w:rsidR="00046C3C" w:rsidRPr="00046C3C" w14:paraId="32D339AE" w14:textId="77777777" w:rsidTr="00046C3C">
        <w:trPr>
          <w:jc w:val="center"/>
        </w:trPr>
        <w:tc>
          <w:tcPr>
            <w:tcW w:w="0" w:type="auto"/>
            <w:shd w:val="clear" w:color="auto" w:fill="EEEEEE"/>
            <w:tcMar>
              <w:top w:w="120" w:type="dxa"/>
              <w:left w:w="120" w:type="dxa"/>
              <w:bottom w:w="120" w:type="dxa"/>
              <w:right w:w="120" w:type="dxa"/>
            </w:tcMar>
            <w:hideMark/>
          </w:tcPr>
          <w:p w14:paraId="2099E77D" w14:textId="77777777" w:rsidR="00046C3C" w:rsidRPr="00046C3C" w:rsidRDefault="00046C3C" w:rsidP="00046C3C">
            <w:pPr>
              <w:spacing w:line="360" w:lineRule="auto"/>
              <w:rPr>
                <w:rFonts w:ascii="Roboto Slab" w:hAnsi="Roboto Slab" w:cs="Roboto Slab"/>
                <w:b/>
                <w:bCs/>
              </w:rPr>
            </w:pPr>
            <w:r w:rsidRPr="00046C3C">
              <w:rPr>
                <w:rFonts w:ascii="Roboto Slab" w:hAnsi="Roboto Slab" w:cs="Roboto Slab"/>
                <w:b/>
                <w:bCs/>
              </w:rPr>
              <w:t>STT</w:t>
            </w:r>
          </w:p>
        </w:tc>
        <w:tc>
          <w:tcPr>
            <w:tcW w:w="0" w:type="auto"/>
            <w:shd w:val="clear" w:color="auto" w:fill="EEEEEE"/>
            <w:tcMar>
              <w:top w:w="120" w:type="dxa"/>
              <w:left w:w="120" w:type="dxa"/>
              <w:bottom w:w="120" w:type="dxa"/>
              <w:right w:w="120" w:type="dxa"/>
            </w:tcMar>
            <w:hideMark/>
          </w:tcPr>
          <w:p w14:paraId="4B526400" w14:textId="77777777" w:rsidR="00046C3C" w:rsidRPr="00046C3C" w:rsidRDefault="00046C3C" w:rsidP="00046C3C">
            <w:pPr>
              <w:spacing w:line="360" w:lineRule="auto"/>
              <w:rPr>
                <w:rFonts w:ascii="Roboto Slab" w:hAnsi="Roboto Slab" w:cs="Roboto Slab"/>
                <w:b/>
                <w:bCs/>
              </w:rPr>
            </w:pPr>
            <w:r w:rsidRPr="00046C3C">
              <w:rPr>
                <w:rFonts w:ascii="Roboto Slab" w:hAnsi="Roboto Slab" w:cs="Roboto Slab"/>
                <w:b/>
                <w:bCs/>
              </w:rPr>
              <w:t>Phương thức và miêu tả</w:t>
            </w:r>
          </w:p>
        </w:tc>
      </w:tr>
      <w:tr w:rsidR="00046C3C" w:rsidRPr="00046C3C" w14:paraId="7BD60865" w14:textId="77777777" w:rsidTr="00046C3C">
        <w:trPr>
          <w:jc w:val="center"/>
        </w:trPr>
        <w:tc>
          <w:tcPr>
            <w:tcW w:w="0" w:type="auto"/>
            <w:shd w:val="clear" w:color="auto" w:fill="auto"/>
            <w:tcMar>
              <w:top w:w="120" w:type="dxa"/>
              <w:left w:w="120" w:type="dxa"/>
              <w:bottom w:w="120" w:type="dxa"/>
              <w:right w:w="120" w:type="dxa"/>
            </w:tcMar>
            <w:hideMark/>
          </w:tcPr>
          <w:p w14:paraId="6C588E57"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w:t>
            </w:r>
          </w:p>
        </w:tc>
        <w:tc>
          <w:tcPr>
            <w:tcW w:w="0" w:type="auto"/>
            <w:shd w:val="clear" w:color="auto" w:fill="auto"/>
            <w:tcMar>
              <w:top w:w="120" w:type="dxa"/>
              <w:left w:w="120" w:type="dxa"/>
              <w:bottom w:w="120" w:type="dxa"/>
              <w:right w:w="120" w:type="dxa"/>
            </w:tcMar>
            <w:hideMark/>
          </w:tcPr>
          <w:p w14:paraId="1C59A069"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1" w:history="1">
              <w:r w:rsidR="00046C3C" w:rsidRPr="00046C3C">
                <w:rPr>
                  <w:rStyle w:val="Hyperlink"/>
                  <w:rFonts w:ascii="Roboto Slab" w:hAnsi="Roboto Slab" w:cs="Roboto Slab"/>
                  <w:b/>
                  <w:bCs/>
                  <w:color w:val="auto"/>
                </w:rPr>
                <w:t>xxxValue() trong Java</w:t>
              </w:r>
            </w:hyperlink>
          </w:p>
          <w:p w14:paraId="356B98E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Biến đổi giá trị của đối tượng Number này thành kiểu dữ liệu xxx mà được trả về từ phương thức</w:t>
            </w:r>
          </w:p>
        </w:tc>
      </w:tr>
      <w:tr w:rsidR="00046C3C" w:rsidRPr="00046C3C" w14:paraId="4C49817E" w14:textId="77777777" w:rsidTr="00046C3C">
        <w:trPr>
          <w:jc w:val="center"/>
        </w:trPr>
        <w:tc>
          <w:tcPr>
            <w:tcW w:w="0" w:type="auto"/>
            <w:shd w:val="clear" w:color="auto" w:fill="auto"/>
            <w:tcMar>
              <w:top w:w="120" w:type="dxa"/>
              <w:left w:w="120" w:type="dxa"/>
              <w:bottom w:w="120" w:type="dxa"/>
              <w:right w:w="120" w:type="dxa"/>
            </w:tcMar>
            <w:hideMark/>
          </w:tcPr>
          <w:p w14:paraId="5D0CFE28"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w:t>
            </w:r>
          </w:p>
        </w:tc>
        <w:tc>
          <w:tcPr>
            <w:tcW w:w="0" w:type="auto"/>
            <w:shd w:val="clear" w:color="auto" w:fill="auto"/>
            <w:tcMar>
              <w:top w:w="120" w:type="dxa"/>
              <w:left w:w="120" w:type="dxa"/>
              <w:bottom w:w="120" w:type="dxa"/>
              <w:right w:w="120" w:type="dxa"/>
            </w:tcMar>
            <w:hideMark/>
          </w:tcPr>
          <w:p w14:paraId="567F1AEC"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2" w:history="1">
              <w:r w:rsidR="00046C3C" w:rsidRPr="00046C3C">
                <w:rPr>
                  <w:rStyle w:val="Hyperlink"/>
                  <w:rFonts w:ascii="Roboto Slab" w:hAnsi="Roboto Slab" w:cs="Roboto Slab"/>
                  <w:b/>
                  <w:bCs/>
                  <w:color w:val="auto"/>
                </w:rPr>
                <w:t>compareTo() trong Java</w:t>
              </w:r>
            </w:hyperlink>
          </w:p>
          <w:p w14:paraId="6538BA21"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So sánh đối tượng Number này với tham số</w:t>
            </w:r>
          </w:p>
        </w:tc>
      </w:tr>
      <w:tr w:rsidR="00046C3C" w:rsidRPr="00046C3C" w14:paraId="448AA86B" w14:textId="77777777" w:rsidTr="00046C3C">
        <w:trPr>
          <w:jc w:val="center"/>
        </w:trPr>
        <w:tc>
          <w:tcPr>
            <w:tcW w:w="0" w:type="auto"/>
            <w:shd w:val="clear" w:color="auto" w:fill="auto"/>
            <w:tcMar>
              <w:top w:w="120" w:type="dxa"/>
              <w:left w:w="120" w:type="dxa"/>
              <w:bottom w:w="120" w:type="dxa"/>
              <w:right w:w="120" w:type="dxa"/>
            </w:tcMar>
            <w:hideMark/>
          </w:tcPr>
          <w:p w14:paraId="3AF9A221"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3</w:t>
            </w:r>
          </w:p>
        </w:tc>
        <w:tc>
          <w:tcPr>
            <w:tcW w:w="0" w:type="auto"/>
            <w:shd w:val="clear" w:color="auto" w:fill="auto"/>
            <w:tcMar>
              <w:top w:w="120" w:type="dxa"/>
              <w:left w:w="120" w:type="dxa"/>
              <w:bottom w:w="120" w:type="dxa"/>
              <w:right w:w="120" w:type="dxa"/>
            </w:tcMar>
            <w:hideMark/>
          </w:tcPr>
          <w:p w14:paraId="15CDA049"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3" w:history="1">
              <w:r w:rsidR="00046C3C" w:rsidRPr="00046C3C">
                <w:rPr>
                  <w:rStyle w:val="Hyperlink"/>
                  <w:rFonts w:ascii="Roboto Slab" w:hAnsi="Roboto Slab" w:cs="Roboto Slab"/>
                  <w:b/>
                  <w:bCs/>
                  <w:color w:val="auto"/>
                </w:rPr>
                <w:t>equals() trong Java</w:t>
              </w:r>
            </w:hyperlink>
          </w:p>
          <w:p w14:paraId="0C8AD143"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Kiểm tra có hay không đối tượng Number này là bằng với tham số</w:t>
            </w:r>
          </w:p>
        </w:tc>
      </w:tr>
      <w:tr w:rsidR="00046C3C" w:rsidRPr="00046C3C" w14:paraId="66C8EE84" w14:textId="77777777" w:rsidTr="00046C3C">
        <w:trPr>
          <w:jc w:val="center"/>
        </w:trPr>
        <w:tc>
          <w:tcPr>
            <w:tcW w:w="0" w:type="auto"/>
            <w:shd w:val="clear" w:color="auto" w:fill="auto"/>
            <w:tcMar>
              <w:top w:w="120" w:type="dxa"/>
              <w:left w:w="120" w:type="dxa"/>
              <w:bottom w:w="120" w:type="dxa"/>
              <w:right w:w="120" w:type="dxa"/>
            </w:tcMar>
            <w:hideMark/>
          </w:tcPr>
          <w:p w14:paraId="166BE9BD"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4</w:t>
            </w:r>
          </w:p>
        </w:tc>
        <w:tc>
          <w:tcPr>
            <w:tcW w:w="0" w:type="auto"/>
            <w:shd w:val="clear" w:color="auto" w:fill="auto"/>
            <w:tcMar>
              <w:top w:w="120" w:type="dxa"/>
              <w:left w:w="120" w:type="dxa"/>
              <w:bottom w:w="120" w:type="dxa"/>
              <w:right w:w="120" w:type="dxa"/>
            </w:tcMar>
            <w:hideMark/>
          </w:tcPr>
          <w:p w14:paraId="44F2BB78"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4" w:history="1">
              <w:r w:rsidR="00046C3C" w:rsidRPr="00046C3C">
                <w:rPr>
                  <w:rStyle w:val="Hyperlink"/>
                  <w:rFonts w:ascii="Roboto Slab" w:hAnsi="Roboto Slab" w:cs="Roboto Slab"/>
                  <w:b/>
                  <w:bCs/>
                  <w:color w:val="auto"/>
                </w:rPr>
                <w:t>valueOf() trong Java</w:t>
              </w:r>
            </w:hyperlink>
          </w:p>
          <w:p w14:paraId="2F0ED332"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một đối tượng integer giữ giá trị gốc đã xác định</w:t>
            </w:r>
          </w:p>
        </w:tc>
      </w:tr>
      <w:tr w:rsidR="00046C3C" w:rsidRPr="00046C3C" w14:paraId="2F6CD056" w14:textId="77777777" w:rsidTr="00046C3C">
        <w:trPr>
          <w:jc w:val="center"/>
        </w:trPr>
        <w:tc>
          <w:tcPr>
            <w:tcW w:w="0" w:type="auto"/>
            <w:shd w:val="clear" w:color="auto" w:fill="auto"/>
            <w:tcMar>
              <w:top w:w="120" w:type="dxa"/>
              <w:left w:w="120" w:type="dxa"/>
              <w:bottom w:w="120" w:type="dxa"/>
              <w:right w:w="120" w:type="dxa"/>
            </w:tcMar>
            <w:hideMark/>
          </w:tcPr>
          <w:p w14:paraId="4573377D"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5</w:t>
            </w:r>
          </w:p>
        </w:tc>
        <w:tc>
          <w:tcPr>
            <w:tcW w:w="0" w:type="auto"/>
            <w:shd w:val="clear" w:color="auto" w:fill="auto"/>
            <w:tcMar>
              <w:top w:w="120" w:type="dxa"/>
              <w:left w:w="120" w:type="dxa"/>
              <w:bottom w:w="120" w:type="dxa"/>
              <w:right w:w="120" w:type="dxa"/>
            </w:tcMar>
            <w:hideMark/>
          </w:tcPr>
          <w:p w14:paraId="702481B6"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5" w:history="1">
              <w:r w:rsidR="00046C3C" w:rsidRPr="00046C3C">
                <w:rPr>
                  <w:rStyle w:val="Hyperlink"/>
                  <w:rFonts w:ascii="Roboto Slab" w:hAnsi="Roboto Slab" w:cs="Roboto Slab"/>
                  <w:b/>
                  <w:bCs/>
                  <w:color w:val="auto"/>
                </w:rPr>
                <w:t>toString() trong Java</w:t>
              </w:r>
            </w:hyperlink>
          </w:p>
          <w:p w14:paraId="43911203"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đối tượng String biểu diễn giá trị Integer đã xác định</w:t>
            </w:r>
          </w:p>
        </w:tc>
      </w:tr>
      <w:tr w:rsidR="00046C3C" w:rsidRPr="00046C3C" w14:paraId="00226068" w14:textId="77777777" w:rsidTr="00046C3C">
        <w:trPr>
          <w:jc w:val="center"/>
        </w:trPr>
        <w:tc>
          <w:tcPr>
            <w:tcW w:w="0" w:type="auto"/>
            <w:shd w:val="clear" w:color="auto" w:fill="auto"/>
            <w:tcMar>
              <w:top w:w="120" w:type="dxa"/>
              <w:left w:w="120" w:type="dxa"/>
              <w:bottom w:w="120" w:type="dxa"/>
              <w:right w:w="120" w:type="dxa"/>
            </w:tcMar>
            <w:hideMark/>
          </w:tcPr>
          <w:p w14:paraId="7C814583"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lastRenderedPageBreak/>
              <w:t>6</w:t>
            </w:r>
          </w:p>
        </w:tc>
        <w:tc>
          <w:tcPr>
            <w:tcW w:w="0" w:type="auto"/>
            <w:shd w:val="clear" w:color="auto" w:fill="auto"/>
            <w:tcMar>
              <w:top w:w="120" w:type="dxa"/>
              <w:left w:w="120" w:type="dxa"/>
              <w:bottom w:w="120" w:type="dxa"/>
              <w:right w:w="120" w:type="dxa"/>
            </w:tcMar>
            <w:hideMark/>
          </w:tcPr>
          <w:p w14:paraId="06549D5E"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6" w:history="1">
              <w:r w:rsidR="00046C3C" w:rsidRPr="00046C3C">
                <w:rPr>
                  <w:rStyle w:val="Hyperlink"/>
                  <w:rFonts w:ascii="Roboto Slab" w:hAnsi="Roboto Slab" w:cs="Roboto Slab"/>
                  <w:b/>
                  <w:bCs/>
                  <w:color w:val="auto"/>
                </w:rPr>
                <w:t>parseInt() trong Java</w:t>
              </w:r>
            </w:hyperlink>
          </w:p>
          <w:p w14:paraId="7725CC7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Phương thức này được sử dụng để nhận kiểu dữ liệu gốc của một String cụ thể</w:t>
            </w:r>
          </w:p>
        </w:tc>
      </w:tr>
      <w:tr w:rsidR="00046C3C" w:rsidRPr="00046C3C" w14:paraId="0C33EBF9" w14:textId="77777777" w:rsidTr="00046C3C">
        <w:trPr>
          <w:jc w:val="center"/>
        </w:trPr>
        <w:tc>
          <w:tcPr>
            <w:tcW w:w="0" w:type="auto"/>
            <w:shd w:val="clear" w:color="auto" w:fill="auto"/>
            <w:tcMar>
              <w:top w:w="120" w:type="dxa"/>
              <w:left w:w="120" w:type="dxa"/>
              <w:bottom w:w="120" w:type="dxa"/>
              <w:right w:w="120" w:type="dxa"/>
            </w:tcMar>
            <w:hideMark/>
          </w:tcPr>
          <w:p w14:paraId="41D92177"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7</w:t>
            </w:r>
          </w:p>
        </w:tc>
        <w:tc>
          <w:tcPr>
            <w:tcW w:w="0" w:type="auto"/>
            <w:shd w:val="clear" w:color="auto" w:fill="auto"/>
            <w:tcMar>
              <w:top w:w="120" w:type="dxa"/>
              <w:left w:w="120" w:type="dxa"/>
              <w:bottom w:w="120" w:type="dxa"/>
              <w:right w:w="120" w:type="dxa"/>
            </w:tcMar>
            <w:hideMark/>
          </w:tcPr>
          <w:p w14:paraId="41E5A81A"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7" w:history="1">
              <w:r w:rsidR="00046C3C" w:rsidRPr="00046C3C">
                <w:rPr>
                  <w:rStyle w:val="Hyperlink"/>
                  <w:rFonts w:ascii="Roboto Slab" w:hAnsi="Roboto Slab" w:cs="Roboto Slab"/>
                  <w:b/>
                  <w:bCs/>
                  <w:color w:val="auto"/>
                </w:rPr>
                <w:t>abs() trong Java</w:t>
              </w:r>
            </w:hyperlink>
          </w:p>
          <w:p w14:paraId="226EB574"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giá trị tuyệt đối của tham số</w:t>
            </w:r>
          </w:p>
        </w:tc>
      </w:tr>
      <w:tr w:rsidR="00046C3C" w:rsidRPr="00046C3C" w14:paraId="45CFDBDB" w14:textId="77777777" w:rsidTr="00046C3C">
        <w:trPr>
          <w:jc w:val="center"/>
        </w:trPr>
        <w:tc>
          <w:tcPr>
            <w:tcW w:w="0" w:type="auto"/>
            <w:shd w:val="clear" w:color="auto" w:fill="auto"/>
            <w:tcMar>
              <w:top w:w="120" w:type="dxa"/>
              <w:left w:w="120" w:type="dxa"/>
              <w:bottom w:w="120" w:type="dxa"/>
              <w:right w:w="120" w:type="dxa"/>
            </w:tcMar>
            <w:hideMark/>
          </w:tcPr>
          <w:p w14:paraId="3EF07836"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8</w:t>
            </w:r>
          </w:p>
        </w:tc>
        <w:tc>
          <w:tcPr>
            <w:tcW w:w="0" w:type="auto"/>
            <w:shd w:val="clear" w:color="auto" w:fill="auto"/>
            <w:tcMar>
              <w:top w:w="120" w:type="dxa"/>
              <w:left w:w="120" w:type="dxa"/>
              <w:bottom w:w="120" w:type="dxa"/>
              <w:right w:w="120" w:type="dxa"/>
            </w:tcMar>
            <w:hideMark/>
          </w:tcPr>
          <w:p w14:paraId="2A4097C5"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8" w:history="1">
              <w:r w:rsidR="00046C3C" w:rsidRPr="00046C3C">
                <w:rPr>
                  <w:rStyle w:val="Hyperlink"/>
                  <w:rFonts w:ascii="Roboto Slab" w:hAnsi="Roboto Slab" w:cs="Roboto Slab"/>
                  <w:b/>
                  <w:bCs/>
                  <w:color w:val="auto"/>
                </w:rPr>
                <w:t>ceil() trong Java</w:t>
              </w:r>
            </w:hyperlink>
          </w:p>
          <w:p w14:paraId="0B0B267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số integer nhỏ nhất mà lớn hơn hoặc bằng tham số. Giá trị trả về ở dạng double.</w:t>
            </w:r>
          </w:p>
        </w:tc>
      </w:tr>
      <w:tr w:rsidR="00046C3C" w:rsidRPr="00046C3C" w14:paraId="3613E22C" w14:textId="77777777" w:rsidTr="00046C3C">
        <w:trPr>
          <w:jc w:val="center"/>
        </w:trPr>
        <w:tc>
          <w:tcPr>
            <w:tcW w:w="0" w:type="auto"/>
            <w:shd w:val="clear" w:color="auto" w:fill="auto"/>
            <w:tcMar>
              <w:top w:w="120" w:type="dxa"/>
              <w:left w:w="120" w:type="dxa"/>
              <w:bottom w:w="120" w:type="dxa"/>
              <w:right w:w="120" w:type="dxa"/>
            </w:tcMar>
            <w:hideMark/>
          </w:tcPr>
          <w:p w14:paraId="5232299D"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9</w:t>
            </w:r>
          </w:p>
        </w:tc>
        <w:tc>
          <w:tcPr>
            <w:tcW w:w="0" w:type="auto"/>
            <w:shd w:val="clear" w:color="auto" w:fill="auto"/>
            <w:tcMar>
              <w:top w:w="120" w:type="dxa"/>
              <w:left w:w="120" w:type="dxa"/>
              <w:bottom w:w="120" w:type="dxa"/>
              <w:right w:w="120" w:type="dxa"/>
            </w:tcMar>
            <w:hideMark/>
          </w:tcPr>
          <w:p w14:paraId="697349B1"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49" w:history="1">
              <w:r w:rsidR="00046C3C" w:rsidRPr="00046C3C">
                <w:rPr>
                  <w:rStyle w:val="Hyperlink"/>
                  <w:rFonts w:ascii="Roboto Slab" w:hAnsi="Roboto Slab" w:cs="Roboto Slab"/>
                  <w:b/>
                  <w:bCs/>
                  <w:color w:val="auto"/>
                </w:rPr>
                <w:t>floor() trong Java</w:t>
              </w:r>
            </w:hyperlink>
          </w:p>
          <w:p w14:paraId="06DF0D74"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số integer lớn nhất mà nhỏ hơn hoặc bằng tham số. Giá trị trả về ở dạng double.</w:t>
            </w:r>
          </w:p>
        </w:tc>
      </w:tr>
      <w:tr w:rsidR="00046C3C" w:rsidRPr="00046C3C" w14:paraId="735D22FF" w14:textId="77777777" w:rsidTr="00046C3C">
        <w:trPr>
          <w:jc w:val="center"/>
        </w:trPr>
        <w:tc>
          <w:tcPr>
            <w:tcW w:w="0" w:type="auto"/>
            <w:shd w:val="clear" w:color="auto" w:fill="auto"/>
            <w:tcMar>
              <w:top w:w="120" w:type="dxa"/>
              <w:left w:w="120" w:type="dxa"/>
              <w:bottom w:w="120" w:type="dxa"/>
              <w:right w:w="120" w:type="dxa"/>
            </w:tcMar>
            <w:hideMark/>
          </w:tcPr>
          <w:p w14:paraId="33D89351"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10</w:t>
            </w:r>
          </w:p>
        </w:tc>
        <w:tc>
          <w:tcPr>
            <w:tcW w:w="0" w:type="auto"/>
            <w:shd w:val="clear" w:color="auto" w:fill="auto"/>
            <w:tcMar>
              <w:top w:w="120" w:type="dxa"/>
              <w:left w:w="120" w:type="dxa"/>
              <w:bottom w:w="120" w:type="dxa"/>
              <w:right w:w="120" w:type="dxa"/>
            </w:tcMar>
            <w:hideMark/>
          </w:tcPr>
          <w:p w14:paraId="16986265"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0" w:history="1">
              <w:r w:rsidR="00046C3C" w:rsidRPr="00046C3C">
                <w:rPr>
                  <w:rStyle w:val="Hyperlink"/>
                  <w:rFonts w:ascii="Roboto Slab" w:hAnsi="Roboto Slab" w:cs="Roboto Slab"/>
                  <w:b/>
                  <w:bCs/>
                  <w:color w:val="auto"/>
                </w:rPr>
                <w:t>rint() trong Java</w:t>
              </w:r>
            </w:hyperlink>
          </w:p>
          <w:p w14:paraId="6F03799B"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Làm tròn số, trả về giá trị integer gần nhất với giá trị tham số. Giá trị trả về ở dạng double.</w:t>
            </w:r>
          </w:p>
        </w:tc>
      </w:tr>
      <w:tr w:rsidR="00046C3C" w:rsidRPr="00046C3C" w14:paraId="62BFB8EA" w14:textId="77777777" w:rsidTr="00046C3C">
        <w:trPr>
          <w:jc w:val="center"/>
        </w:trPr>
        <w:tc>
          <w:tcPr>
            <w:tcW w:w="0" w:type="auto"/>
            <w:shd w:val="clear" w:color="auto" w:fill="auto"/>
            <w:tcMar>
              <w:top w:w="120" w:type="dxa"/>
              <w:left w:w="120" w:type="dxa"/>
              <w:bottom w:w="120" w:type="dxa"/>
              <w:right w:w="120" w:type="dxa"/>
            </w:tcMar>
            <w:hideMark/>
          </w:tcPr>
          <w:p w14:paraId="57147BDC"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11</w:t>
            </w:r>
          </w:p>
        </w:tc>
        <w:tc>
          <w:tcPr>
            <w:tcW w:w="0" w:type="auto"/>
            <w:shd w:val="clear" w:color="auto" w:fill="auto"/>
            <w:tcMar>
              <w:top w:w="120" w:type="dxa"/>
              <w:left w:w="120" w:type="dxa"/>
              <w:bottom w:w="120" w:type="dxa"/>
              <w:right w:w="120" w:type="dxa"/>
            </w:tcMar>
            <w:hideMark/>
          </w:tcPr>
          <w:p w14:paraId="47E07E10"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1" w:history="1">
              <w:r w:rsidR="00046C3C" w:rsidRPr="00046C3C">
                <w:rPr>
                  <w:rStyle w:val="Hyperlink"/>
                  <w:rFonts w:ascii="Roboto Slab" w:hAnsi="Roboto Slab" w:cs="Roboto Slab"/>
                  <w:b/>
                  <w:bCs/>
                  <w:color w:val="auto"/>
                </w:rPr>
                <w:t>round() trong Java</w:t>
              </w:r>
            </w:hyperlink>
          </w:p>
          <w:p w14:paraId="0A510F2C"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long hoặc int gần nhất, như kiểu dữ liệu được chỉ dẫn bởi phương thức, với tham số.</w:t>
            </w:r>
          </w:p>
        </w:tc>
      </w:tr>
      <w:tr w:rsidR="00046C3C" w:rsidRPr="00046C3C" w14:paraId="13C4E5AD" w14:textId="77777777" w:rsidTr="00046C3C">
        <w:trPr>
          <w:jc w:val="center"/>
        </w:trPr>
        <w:tc>
          <w:tcPr>
            <w:tcW w:w="0" w:type="auto"/>
            <w:shd w:val="clear" w:color="auto" w:fill="auto"/>
            <w:tcMar>
              <w:top w:w="120" w:type="dxa"/>
              <w:left w:w="120" w:type="dxa"/>
              <w:bottom w:w="120" w:type="dxa"/>
              <w:right w:w="120" w:type="dxa"/>
            </w:tcMar>
            <w:hideMark/>
          </w:tcPr>
          <w:p w14:paraId="7025D01B"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12</w:t>
            </w:r>
          </w:p>
        </w:tc>
        <w:tc>
          <w:tcPr>
            <w:tcW w:w="0" w:type="auto"/>
            <w:shd w:val="clear" w:color="auto" w:fill="auto"/>
            <w:tcMar>
              <w:top w:w="120" w:type="dxa"/>
              <w:left w:w="120" w:type="dxa"/>
              <w:bottom w:w="120" w:type="dxa"/>
              <w:right w:w="120" w:type="dxa"/>
            </w:tcMar>
            <w:hideMark/>
          </w:tcPr>
          <w:p w14:paraId="75AD999C"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2" w:history="1">
              <w:r w:rsidR="00046C3C" w:rsidRPr="00046C3C">
                <w:rPr>
                  <w:rStyle w:val="Hyperlink"/>
                  <w:rFonts w:ascii="Roboto Slab" w:hAnsi="Roboto Slab" w:cs="Roboto Slab"/>
                  <w:b/>
                  <w:bCs/>
                  <w:color w:val="auto"/>
                </w:rPr>
                <w:t>min() trong Java</w:t>
              </w:r>
            </w:hyperlink>
          </w:p>
          <w:p w14:paraId="1FEAF4F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số nhỏ nhất trong hai tham số</w:t>
            </w:r>
          </w:p>
        </w:tc>
      </w:tr>
      <w:tr w:rsidR="00046C3C" w:rsidRPr="00046C3C" w14:paraId="1687C9E0" w14:textId="77777777" w:rsidTr="00046C3C">
        <w:trPr>
          <w:jc w:val="center"/>
        </w:trPr>
        <w:tc>
          <w:tcPr>
            <w:tcW w:w="0" w:type="auto"/>
            <w:shd w:val="clear" w:color="auto" w:fill="auto"/>
            <w:tcMar>
              <w:top w:w="120" w:type="dxa"/>
              <w:left w:w="120" w:type="dxa"/>
              <w:bottom w:w="120" w:type="dxa"/>
              <w:right w:w="120" w:type="dxa"/>
            </w:tcMar>
            <w:hideMark/>
          </w:tcPr>
          <w:p w14:paraId="03ABE2F0"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13</w:t>
            </w:r>
          </w:p>
        </w:tc>
        <w:tc>
          <w:tcPr>
            <w:tcW w:w="0" w:type="auto"/>
            <w:shd w:val="clear" w:color="auto" w:fill="auto"/>
            <w:tcMar>
              <w:top w:w="120" w:type="dxa"/>
              <w:left w:w="120" w:type="dxa"/>
              <w:bottom w:w="120" w:type="dxa"/>
              <w:right w:w="120" w:type="dxa"/>
            </w:tcMar>
            <w:hideMark/>
          </w:tcPr>
          <w:p w14:paraId="742DB06E"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3" w:history="1">
              <w:r w:rsidR="00046C3C" w:rsidRPr="00046C3C">
                <w:rPr>
                  <w:rStyle w:val="Hyperlink"/>
                  <w:rFonts w:ascii="Roboto Slab" w:hAnsi="Roboto Slab" w:cs="Roboto Slab"/>
                  <w:b/>
                  <w:bCs/>
                  <w:color w:val="auto"/>
                </w:rPr>
                <w:t>max() trong Java</w:t>
              </w:r>
            </w:hyperlink>
          </w:p>
          <w:p w14:paraId="17D6625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số lớn nhất trong hai tham số</w:t>
            </w:r>
          </w:p>
        </w:tc>
      </w:tr>
      <w:tr w:rsidR="00046C3C" w:rsidRPr="00046C3C" w14:paraId="08879305" w14:textId="77777777" w:rsidTr="00046C3C">
        <w:trPr>
          <w:jc w:val="center"/>
        </w:trPr>
        <w:tc>
          <w:tcPr>
            <w:tcW w:w="0" w:type="auto"/>
            <w:shd w:val="clear" w:color="auto" w:fill="auto"/>
            <w:tcMar>
              <w:top w:w="120" w:type="dxa"/>
              <w:left w:w="120" w:type="dxa"/>
              <w:bottom w:w="120" w:type="dxa"/>
              <w:right w:w="120" w:type="dxa"/>
            </w:tcMar>
            <w:hideMark/>
          </w:tcPr>
          <w:p w14:paraId="72584C2C"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14</w:t>
            </w:r>
          </w:p>
        </w:tc>
        <w:tc>
          <w:tcPr>
            <w:tcW w:w="0" w:type="auto"/>
            <w:shd w:val="clear" w:color="auto" w:fill="auto"/>
            <w:tcMar>
              <w:top w:w="120" w:type="dxa"/>
              <w:left w:w="120" w:type="dxa"/>
              <w:bottom w:w="120" w:type="dxa"/>
              <w:right w:w="120" w:type="dxa"/>
            </w:tcMar>
            <w:hideMark/>
          </w:tcPr>
          <w:p w14:paraId="406F1DDC"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4" w:history="1">
              <w:r w:rsidR="00046C3C" w:rsidRPr="00046C3C">
                <w:rPr>
                  <w:rStyle w:val="Hyperlink"/>
                  <w:rFonts w:ascii="Roboto Slab" w:hAnsi="Roboto Slab" w:cs="Roboto Slab"/>
                  <w:b/>
                  <w:bCs/>
                  <w:color w:val="auto"/>
                </w:rPr>
                <w:t>exp() trong Java</w:t>
              </w:r>
            </w:hyperlink>
          </w:p>
          <w:p w14:paraId="01D94DB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Hàm mũ cơ số e.</w:t>
            </w:r>
          </w:p>
        </w:tc>
      </w:tr>
      <w:tr w:rsidR="00046C3C" w:rsidRPr="00415107" w14:paraId="60EBD10E" w14:textId="77777777" w:rsidTr="00046C3C">
        <w:trPr>
          <w:jc w:val="center"/>
        </w:trPr>
        <w:tc>
          <w:tcPr>
            <w:tcW w:w="0" w:type="auto"/>
            <w:shd w:val="clear" w:color="auto" w:fill="auto"/>
            <w:tcMar>
              <w:top w:w="120" w:type="dxa"/>
              <w:left w:w="120" w:type="dxa"/>
              <w:bottom w:w="120" w:type="dxa"/>
              <w:right w:w="120" w:type="dxa"/>
            </w:tcMar>
            <w:hideMark/>
          </w:tcPr>
          <w:p w14:paraId="541FCE01"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15</w:t>
            </w:r>
          </w:p>
        </w:tc>
        <w:tc>
          <w:tcPr>
            <w:tcW w:w="0" w:type="auto"/>
            <w:shd w:val="clear" w:color="auto" w:fill="auto"/>
            <w:tcMar>
              <w:top w:w="120" w:type="dxa"/>
              <w:left w:w="120" w:type="dxa"/>
              <w:bottom w:w="120" w:type="dxa"/>
              <w:right w:w="120" w:type="dxa"/>
            </w:tcMar>
            <w:hideMark/>
          </w:tcPr>
          <w:p w14:paraId="632EED1F"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lang w:val="pt-BR"/>
              </w:rPr>
            </w:pPr>
            <w:hyperlink r:id="rId55" w:history="1">
              <w:r w:rsidR="00046C3C" w:rsidRPr="00046C3C">
                <w:rPr>
                  <w:rStyle w:val="Hyperlink"/>
                  <w:rFonts w:ascii="Roboto Slab" w:hAnsi="Roboto Slab" w:cs="Roboto Slab"/>
                  <w:b/>
                  <w:bCs/>
                  <w:color w:val="auto"/>
                  <w:lang w:val="pt-BR"/>
                </w:rPr>
                <w:t>log() trong Java</w:t>
              </w:r>
            </w:hyperlink>
          </w:p>
          <w:p w14:paraId="1A4B96FB"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lang w:val="pt-BR"/>
              </w:rPr>
            </w:pPr>
            <w:r w:rsidRPr="00046C3C">
              <w:rPr>
                <w:rFonts w:ascii="Roboto Slab" w:hAnsi="Roboto Slab" w:cs="Roboto Slab"/>
                <w:lang w:val="pt-BR"/>
              </w:rPr>
              <w:t>Hàm logarit cơ số e</w:t>
            </w:r>
          </w:p>
        </w:tc>
      </w:tr>
      <w:tr w:rsidR="00046C3C" w:rsidRPr="00046C3C" w14:paraId="76B8F17A" w14:textId="77777777" w:rsidTr="00046C3C">
        <w:trPr>
          <w:jc w:val="center"/>
        </w:trPr>
        <w:tc>
          <w:tcPr>
            <w:tcW w:w="0" w:type="auto"/>
            <w:shd w:val="clear" w:color="auto" w:fill="auto"/>
            <w:tcMar>
              <w:top w:w="120" w:type="dxa"/>
              <w:left w:w="120" w:type="dxa"/>
              <w:bottom w:w="120" w:type="dxa"/>
              <w:right w:w="120" w:type="dxa"/>
            </w:tcMar>
            <w:hideMark/>
          </w:tcPr>
          <w:p w14:paraId="51BFF6ED"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lastRenderedPageBreak/>
              <w:t>16</w:t>
            </w:r>
          </w:p>
        </w:tc>
        <w:tc>
          <w:tcPr>
            <w:tcW w:w="0" w:type="auto"/>
            <w:shd w:val="clear" w:color="auto" w:fill="auto"/>
            <w:tcMar>
              <w:top w:w="120" w:type="dxa"/>
              <w:left w:w="120" w:type="dxa"/>
              <w:bottom w:w="120" w:type="dxa"/>
              <w:right w:w="120" w:type="dxa"/>
            </w:tcMar>
            <w:hideMark/>
          </w:tcPr>
          <w:p w14:paraId="4C70D111"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6" w:history="1">
              <w:r w:rsidR="00046C3C" w:rsidRPr="00046C3C">
                <w:rPr>
                  <w:rStyle w:val="Hyperlink"/>
                  <w:rFonts w:ascii="Roboto Slab" w:hAnsi="Roboto Slab" w:cs="Roboto Slab"/>
                  <w:b/>
                  <w:bCs/>
                  <w:color w:val="auto"/>
                </w:rPr>
                <w:t>pow() trong Java</w:t>
              </w:r>
            </w:hyperlink>
          </w:p>
          <w:p w14:paraId="1F115364"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giá trị hàm mũ với cơ số là tham số đầu tiên và mũ là tham số thứ hai</w:t>
            </w:r>
          </w:p>
        </w:tc>
      </w:tr>
      <w:tr w:rsidR="00046C3C" w:rsidRPr="00046C3C" w14:paraId="10A0E206" w14:textId="77777777" w:rsidTr="00046C3C">
        <w:trPr>
          <w:jc w:val="center"/>
        </w:trPr>
        <w:tc>
          <w:tcPr>
            <w:tcW w:w="0" w:type="auto"/>
            <w:shd w:val="clear" w:color="auto" w:fill="auto"/>
            <w:tcMar>
              <w:top w:w="120" w:type="dxa"/>
              <w:left w:w="120" w:type="dxa"/>
              <w:bottom w:w="120" w:type="dxa"/>
              <w:right w:w="120" w:type="dxa"/>
            </w:tcMar>
            <w:hideMark/>
          </w:tcPr>
          <w:p w14:paraId="3014C078"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17</w:t>
            </w:r>
          </w:p>
        </w:tc>
        <w:tc>
          <w:tcPr>
            <w:tcW w:w="0" w:type="auto"/>
            <w:shd w:val="clear" w:color="auto" w:fill="auto"/>
            <w:tcMar>
              <w:top w:w="120" w:type="dxa"/>
              <w:left w:w="120" w:type="dxa"/>
              <w:bottom w:w="120" w:type="dxa"/>
              <w:right w:w="120" w:type="dxa"/>
            </w:tcMar>
            <w:hideMark/>
          </w:tcPr>
          <w:p w14:paraId="27288BD8"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7" w:history="1">
              <w:r w:rsidR="00046C3C" w:rsidRPr="00046C3C">
                <w:rPr>
                  <w:rStyle w:val="Hyperlink"/>
                  <w:rFonts w:ascii="Roboto Slab" w:hAnsi="Roboto Slab" w:cs="Roboto Slab"/>
                  <w:b/>
                  <w:bCs/>
                  <w:color w:val="auto"/>
                </w:rPr>
                <w:t>sqrt() trong Java</w:t>
              </w:r>
            </w:hyperlink>
          </w:p>
          <w:p w14:paraId="5989A58C"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căn bậc hai của tham số</w:t>
            </w:r>
          </w:p>
        </w:tc>
      </w:tr>
      <w:tr w:rsidR="00046C3C" w:rsidRPr="00046C3C" w14:paraId="047EBC52" w14:textId="77777777" w:rsidTr="00046C3C">
        <w:trPr>
          <w:jc w:val="center"/>
        </w:trPr>
        <w:tc>
          <w:tcPr>
            <w:tcW w:w="0" w:type="auto"/>
            <w:shd w:val="clear" w:color="auto" w:fill="auto"/>
            <w:tcMar>
              <w:top w:w="120" w:type="dxa"/>
              <w:left w:w="120" w:type="dxa"/>
              <w:bottom w:w="120" w:type="dxa"/>
              <w:right w:w="120" w:type="dxa"/>
            </w:tcMar>
            <w:hideMark/>
          </w:tcPr>
          <w:p w14:paraId="070BC4D1"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18</w:t>
            </w:r>
          </w:p>
        </w:tc>
        <w:tc>
          <w:tcPr>
            <w:tcW w:w="0" w:type="auto"/>
            <w:shd w:val="clear" w:color="auto" w:fill="auto"/>
            <w:tcMar>
              <w:top w:w="120" w:type="dxa"/>
              <w:left w:w="120" w:type="dxa"/>
              <w:bottom w:w="120" w:type="dxa"/>
              <w:right w:w="120" w:type="dxa"/>
            </w:tcMar>
            <w:hideMark/>
          </w:tcPr>
          <w:p w14:paraId="698A4816"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8" w:history="1">
              <w:r w:rsidR="00046C3C" w:rsidRPr="00046C3C">
                <w:rPr>
                  <w:rStyle w:val="Hyperlink"/>
                  <w:rFonts w:ascii="Roboto Slab" w:hAnsi="Roboto Slab" w:cs="Roboto Slab"/>
                  <w:b/>
                  <w:bCs/>
                  <w:color w:val="auto"/>
                </w:rPr>
                <w:t>sin() trong Java</w:t>
              </w:r>
            </w:hyperlink>
          </w:p>
          <w:p w14:paraId="78FC5CBD"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sin của giá trị double đã cho.</w:t>
            </w:r>
          </w:p>
        </w:tc>
      </w:tr>
      <w:tr w:rsidR="00046C3C" w:rsidRPr="00046C3C" w14:paraId="6EA8C1C8" w14:textId="77777777" w:rsidTr="00046C3C">
        <w:trPr>
          <w:jc w:val="center"/>
        </w:trPr>
        <w:tc>
          <w:tcPr>
            <w:tcW w:w="0" w:type="auto"/>
            <w:shd w:val="clear" w:color="auto" w:fill="auto"/>
            <w:tcMar>
              <w:top w:w="120" w:type="dxa"/>
              <w:left w:w="120" w:type="dxa"/>
              <w:bottom w:w="120" w:type="dxa"/>
              <w:right w:w="120" w:type="dxa"/>
            </w:tcMar>
            <w:hideMark/>
          </w:tcPr>
          <w:p w14:paraId="0D0B3A6F"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19</w:t>
            </w:r>
          </w:p>
        </w:tc>
        <w:tc>
          <w:tcPr>
            <w:tcW w:w="0" w:type="auto"/>
            <w:shd w:val="clear" w:color="auto" w:fill="auto"/>
            <w:tcMar>
              <w:top w:w="120" w:type="dxa"/>
              <w:left w:w="120" w:type="dxa"/>
              <w:bottom w:w="120" w:type="dxa"/>
              <w:right w:w="120" w:type="dxa"/>
            </w:tcMar>
            <w:hideMark/>
          </w:tcPr>
          <w:p w14:paraId="02CD60FC"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59" w:history="1">
              <w:r w:rsidR="00046C3C" w:rsidRPr="00046C3C">
                <w:rPr>
                  <w:rStyle w:val="Hyperlink"/>
                  <w:rFonts w:ascii="Roboto Slab" w:hAnsi="Roboto Slab" w:cs="Roboto Slab"/>
                  <w:b/>
                  <w:bCs/>
                  <w:color w:val="auto"/>
                </w:rPr>
                <w:t>cos() trong Java</w:t>
              </w:r>
            </w:hyperlink>
          </w:p>
          <w:p w14:paraId="1C0E60EA"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cos của giá trị double đã cho.</w:t>
            </w:r>
          </w:p>
        </w:tc>
      </w:tr>
      <w:tr w:rsidR="00046C3C" w:rsidRPr="00046C3C" w14:paraId="53DD9B75" w14:textId="77777777" w:rsidTr="00046C3C">
        <w:trPr>
          <w:jc w:val="center"/>
        </w:trPr>
        <w:tc>
          <w:tcPr>
            <w:tcW w:w="0" w:type="auto"/>
            <w:shd w:val="clear" w:color="auto" w:fill="auto"/>
            <w:tcMar>
              <w:top w:w="120" w:type="dxa"/>
              <w:left w:w="120" w:type="dxa"/>
              <w:bottom w:w="120" w:type="dxa"/>
              <w:right w:w="120" w:type="dxa"/>
            </w:tcMar>
            <w:hideMark/>
          </w:tcPr>
          <w:p w14:paraId="5B1EFF27"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20</w:t>
            </w:r>
          </w:p>
        </w:tc>
        <w:tc>
          <w:tcPr>
            <w:tcW w:w="0" w:type="auto"/>
            <w:shd w:val="clear" w:color="auto" w:fill="auto"/>
            <w:tcMar>
              <w:top w:w="120" w:type="dxa"/>
              <w:left w:w="120" w:type="dxa"/>
              <w:bottom w:w="120" w:type="dxa"/>
              <w:right w:w="120" w:type="dxa"/>
            </w:tcMar>
            <w:hideMark/>
          </w:tcPr>
          <w:p w14:paraId="4F2F71C7"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0" w:history="1">
              <w:r w:rsidR="00046C3C" w:rsidRPr="00046C3C">
                <w:rPr>
                  <w:rStyle w:val="Hyperlink"/>
                  <w:rFonts w:ascii="Roboto Slab" w:hAnsi="Roboto Slab" w:cs="Roboto Slab"/>
                  <w:b/>
                  <w:bCs/>
                  <w:color w:val="auto"/>
                </w:rPr>
                <w:t>tan() trong Java</w:t>
              </w:r>
            </w:hyperlink>
          </w:p>
          <w:p w14:paraId="6A2CCDBC"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tan của giá trị double đã cho.</w:t>
            </w:r>
          </w:p>
        </w:tc>
      </w:tr>
      <w:tr w:rsidR="00046C3C" w:rsidRPr="00046C3C" w14:paraId="3DB110A0" w14:textId="77777777" w:rsidTr="00046C3C">
        <w:trPr>
          <w:jc w:val="center"/>
        </w:trPr>
        <w:tc>
          <w:tcPr>
            <w:tcW w:w="0" w:type="auto"/>
            <w:shd w:val="clear" w:color="auto" w:fill="auto"/>
            <w:tcMar>
              <w:top w:w="120" w:type="dxa"/>
              <w:left w:w="120" w:type="dxa"/>
              <w:bottom w:w="120" w:type="dxa"/>
              <w:right w:w="120" w:type="dxa"/>
            </w:tcMar>
            <w:hideMark/>
          </w:tcPr>
          <w:p w14:paraId="77A1C280"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21</w:t>
            </w:r>
          </w:p>
        </w:tc>
        <w:tc>
          <w:tcPr>
            <w:tcW w:w="0" w:type="auto"/>
            <w:shd w:val="clear" w:color="auto" w:fill="auto"/>
            <w:tcMar>
              <w:top w:w="120" w:type="dxa"/>
              <w:left w:w="120" w:type="dxa"/>
              <w:bottom w:w="120" w:type="dxa"/>
              <w:right w:w="120" w:type="dxa"/>
            </w:tcMar>
            <w:hideMark/>
          </w:tcPr>
          <w:p w14:paraId="13AF9107"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1" w:history="1">
              <w:r w:rsidR="00046C3C" w:rsidRPr="00046C3C">
                <w:rPr>
                  <w:rStyle w:val="Hyperlink"/>
                  <w:rFonts w:ascii="Roboto Slab" w:hAnsi="Roboto Slab" w:cs="Roboto Slab"/>
                  <w:b/>
                  <w:bCs/>
                  <w:color w:val="auto"/>
                </w:rPr>
                <w:t>asin() trong Java</w:t>
              </w:r>
            </w:hyperlink>
          </w:p>
          <w:p w14:paraId="515B7C01"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arcsin của giá trị double đã cho.</w:t>
            </w:r>
          </w:p>
        </w:tc>
      </w:tr>
      <w:tr w:rsidR="00046C3C" w:rsidRPr="00046C3C" w14:paraId="4159D3EC" w14:textId="77777777" w:rsidTr="00046C3C">
        <w:trPr>
          <w:jc w:val="center"/>
        </w:trPr>
        <w:tc>
          <w:tcPr>
            <w:tcW w:w="0" w:type="auto"/>
            <w:shd w:val="clear" w:color="auto" w:fill="auto"/>
            <w:tcMar>
              <w:top w:w="120" w:type="dxa"/>
              <w:left w:w="120" w:type="dxa"/>
              <w:bottom w:w="120" w:type="dxa"/>
              <w:right w:w="120" w:type="dxa"/>
            </w:tcMar>
            <w:hideMark/>
          </w:tcPr>
          <w:p w14:paraId="4CD790EF"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22</w:t>
            </w:r>
          </w:p>
        </w:tc>
        <w:tc>
          <w:tcPr>
            <w:tcW w:w="0" w:type="auto"/>
            <w:shd w:val="clear" w:color="auto" w:fill="auto"/>
            <w:tcMar>
              <w:top w:w="120" w:type="dxa"/>
              <w:left w:w="120" w:type="dxa"/>
              <w:bottom w:w="120" w:type="dxa"/>
              <w:right w:w="120" w:type="dxa"/>
            </w:tcMar>
            <w:hideMark/>
          </w:tcPr>
          <w:p w14:paraId="04DFED41"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2" w:history="1">
              <w:r w:rsidR="00046C3C" w:rsidRPr="00046C3C">
                <w:rPr>
                  <w:rStyle w:val="Hyperlink"/>
                  <w:rFonts w:ascii="Roboto Slab" w:hAnsi="Roboto Slab" w:cs="Roboto Slab"/>
                  <w:b/>
                  <w:bCs/>
                  <w:color w:val="auto"/>
                </w:rPr>
                <w:t>acos() trong Java</w:t>
              </w:r>
            </w:hyperlink>
          </w:p>
          <w:p w14:paraId="1D9D9495"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arccos của giá trị double đã cho</w:t>
            </w:r>
          </w:p>
        </w:tc>
      </w:tr>
      <w:tr w:rsidR="00046C3C" w:rsidRPr="00046C3C" w14:paraId="442C4733" w14:textId="77777777" w:rsidTr="00046C3C">
        <w:trPr>
          <w:jc w:val="center"/>
        </w:trPr>
        <w:tc>
          <w:tcPr>
            <w:tcW w:w="0" w:type="auto"/>
            <w:shd w:val="clear" w:color="auto" w:fill="auto"/>
            <w:tcMar>
              <w:top w:w="120" w:type="dxa"/>
              <w:left w:w="120" w:type="dxa"/>
              <w:bottom w:w="120" w:type="dxa"/>
              <w:right w:w="120" w:type="dxa"/>
            </w:tcMar>
            <w:hideMark/>
          </w:tcPr>
          <w:p w14:paraId="2E23DCA0"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23</w:t>
            </w:r>
          </w:p>
        </w:tc>
        <w:tc>
          <w:tcPr>
            <w:tcW w:w="0" w:type="auto"/>
            <w:shd w:val="clear" w:color="auto" w:fill="auto"/>
            <w:tcMar>
              <w:top w:w="120" w:type="dxa"/>
              <w:left w:w="120" w:type="dxa"/>
              <w:bottom w:w="120" w:type="dxa"/>
              <w:right w:w="120" w:type="dxa"/>
            </w:tcMar>
            <w:hideMark/>
          </w:tcPr>
          <w:p w14:paraId="30D3C270"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3" w:history="1">
              <w:r w:rsidR="00046C3C" w:rsidRPr="00046C3C">
                <w:rPr>
                  <w:rStyle w:val="Hyperlink"/>
                  <w:rFonts w:ascii="Roboto Slab" w:hAnsi="Roboto Slab" w:cs="Roboto Slab"/>
                  <w:b/>
                  <w:bCs/>
                  <w:color w:val="auto"/>
                </w:rPr>
                <w:t>atan() trong Java</w:t>
              </w:r>
            </w:hyperlink>
          </w:p>
          <w:p w14:paraId="46D71422"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arctan của giá trị double đã cho</w:t>
            </w:r>
          </w:p>
        </w:tc>
      </w:tr>
      <w:tr w:rsidR="00046C3C" w:rsidRPr="00046C3C" w14:paraId="69793C76" w14:textId="77777777" w:rsidTr="00046C3C">
        <w:trPr>
          <w:jc w:val="center"/>
        </w:trPr>
        <w:tc>
          <w:tcPr>
            <w:tcW w:w="0" w:type="auto"/>
            <w:shd w:val="clear" w:color="auto" w:fill="auto"/>
            <w:tcMar>
              <w:top w:w="120" w:type="dxa"/>
              <w:left w:w="120" w:type="dxa"/>
              <w:bottom w:w="120" w:type="dxa"/>
              <w:right w:w="120" w:type="dxa"/>
            </w:tcMar>
            <w:hideMark/>
          </w:tcPr>
          <w:p w14:paraId="71B44A1D"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24</w:t>
            </w:r>
          </w:p>
        </w:tc>
        <w:tc>
          <w:tcPr>
            <w:tcW w:w="0" w:type="auto"/>
            <w:shd w:val="clear" w:color="auto" w:fill="auto"/>
            <w:tcMar>
              <w:top w:w="120" w:type="dxa"/>
              <w:left w:w="120" w:type="dxa"/>
              <w:bottom w:w="120" w:type="dxa"/>
              <w:right w:w="120" w:type="dxa"/>
            </w:tcMar>
            <w:hideMark/>
          </w:tcPr>
          <w:p w14:paraId="2C8C2B87"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4" w:history="1">
              <w:r w:rsidR="00046C3C" w:rsidRPr="00046C3C">
                <w:rPr>
                  <w:rStyle w:val="Hyperlink"/>
                  <w:rFonts w:ascii="Roboto Slab" w:hAnsi="Roboto Slab" w:cs="Roboto Slab"/>
                  <w:b/>
                  <w:bCs/>
                  <w:color w:val="auto"/>
                </w:rPr>
                <w:t>atan2() trong Java</w:t>
              </w:r>
            </w:hyperlink>
          </w:p>
          <w:p w14:paraId="186EB096"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Biến đổi tọa độ (x, y) thành tọa độ cực (r, theta) và trả về theta.</w:t>
            </w:r>
          </w:p>
        </w:tc>
      </w:tr>
      <w:tr w:rsidR="00046C3C" w:rsidRPr="00046C3C" w14:paraId="7BFAF558" w14:textId="77777777" w:rsidTr="00046C3C">
        <w:trPr>
          <w:jc w:val="center"/>
        </w:trPr>
        <w:tc>
          <w:tcPr>
            <w:tcW w:w="0" w:type="auto"/>
            <w:shd w:val="clear" w:color="auto" w:fill="auto"/>
            <w:tcMar>
              <w:top w:w="120" w:type="dxa"/>
              <w:left w:w="120" w:type="dxa"/>
              <w:bottom w:w="120" w:type="dxa"/>
              <w:right w:w="120" w:type="dxa"/>
            </w:tcMar>
            <w:hideMark/>
          </w:tcPr>
          <w:p w14:paraId="6B117021"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25</w:t>
            </w:r>
          </w:p>
        </w:tc>
        <w:tc>
          <w:tcPr>
            <w:tcW w:w="0" w:type="auto"/>
            <w:shd w:val="clear" w:color="auto" w:fill="auto"/>
            <w:tcMar>
              <w:top w:w="120" w:type="dxa"/>
              <w:left w:w="120" w:type="dxa"/>
              <w:bottom w:w="120" w:type="dxa"/>
              <w:right w:w="120" w:type="dxa"/>
            </w:tcMar>
            <w:hideMark/>
          </w:tcPr>
          <w:p w14:paraId="17078618"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5" w:history="1">
              <w:r w:rsidR="00046C3C" w:rsidRPr="00046C3C">
                <w:rPr>
                  <w:rStyle w:val="Hyperlink"/>
                  <w:rFonts w:ascii="Roboto Slab" w:hAnsi="Roboto Slab" w:cs="Roboto Slab"/>
                  <w:b/>
                  <w:bCs/>
                  <w:color w:val="auto"/>
                </w:rPr>
                <w:t>toDegrees() trong Java</w:t>
              </w:r>
            </w:hyperlink>
          </w:p>
          <w:p w14:paraId="16B013F9"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Biến đổi tham số thành giá trị độ đo góc</w:t>
            </w:r>
          </w:p>
        </w:tc>
      </w:tr>
      <w:tr w:rsidR="00046C3C" w:rsidRPr="00046C3C" w14:paraId="11AF9F01" w14:textId="77777777" w:rsidTr="00046C3C">
        <w:trPr>
          <w:jc w:val="center"/>
        </w:trPr>
        <w:tc>
          <w:tcPr>
            <w:tcW w:w="0" w:type="auto"/>
            <w:shd w:val="clear" w:color="auto" w:fill="auto"/>
            <w:tcMar>
              <w:top w:w="120" w:type="dxa"/>
              <w:left w:w="120" w:type="dxa"/>
              <w:bottom w:w="120" w:type="dxa"/>
              <w:right w:w="120" w:type="dxa"/>
            </w:tcMar>
            <w:hideMark/>
          </w:tcPr>
          <w:p w14:paraId="65A33285"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26</w:t>
            </w:r>
          </w:p>
        </w:tc>
        <w:tc>
          <w:tcPr>
            <w:tcW w:w="0" w:type="auto"/>
            <w:shd w:val="clear" w:color="auto" w:fill="auto"/>
            <w:tcMar>
              <w:top w:w="120" w:type="dxa"/>
              <w:left w:w="120" w:type="dxa"/>
              <w:bottom w:w="120" w:type="dxa"/>
              <w:right w:w="120" w:type="dxa"/>
            </w:tcMar>
            <w:hideMark/>
          </w:tcPr>
          <w:p w14:paraId="40D5F467"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6" w:history="1">
              <w:r w:rsidR="00046C3C" w:rsidRPr="00046C3C">
                <w:rPr>
                  <w:rStyle w:val="Hyperlink"/>
                  <w:rFonts w:ascii="Roboto Slab" w:hAnsi="Roboto Slab" w:cs="Roboto Slab"/>
                  <w:b/>
                  <w:bCs/>
                  <w:color w:val="auto"/>
                </w:rPr>
                <w:t>toRadians() trong Java</w:t>
              </w:r>
            </w:hyperlink>
          </w:p>
          <w:p w14:paraId="6B0DF652"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Biến đổi tham số thành radian.</w:t>
            </w:r>
          </w:p>
        </w:tc>
      </w:tr>
      <w:tr w:rsidR="00046C3C" w:rsidRPr="00046C3C" w14:paraId="73FB02FD" w14:textId="77777777" w:rsidTr="00046C3C">
        <w:trPr>
          <w:jc w:val="center"/>
        </w:trPr>
        <w:tc>
          <w:tcPr>
            <w:tcW w:w="0" w:type="auto"/>
            <w:shd w:val="clear" w:color="auto" w:fill="auto"/>
            <w:tcMar>
              <w:top w:w="120" w:type="dxa"/>
              <w:left w:w="120" w:type="dxa"/>
              <w:bottom w:w="120" w:type="dxa"/>
              <w:right w:w="120" w:type="dxa"/>
            </w:tcMar>
            <w:hideMark/>
          </w:tcPr>
          <w:p w14:paraId="19739C8B" w14:textId="77777777" w:rsidR="00046C3C" w:rsidRPr="00046C3C" w:rsidRDefault="00046C3C" w:rsidP="00046C3C">
            <w:pPr>
              <w:spacing w:line="360" w:lineRule="auto"/>
              <w:rPr>
                <w:rFonts w:ascii="Roboto Slab" w:hAnsi="Roboto Slab" w:cs="Roboto Slab"/>
              </w:rPr>
            </w:pPr>
            <w:r w:rsidRPr="00046C3C">
              <w:rPr>
                <w:rFonts w:ascii="Roboto Slab" w:hAnsi="Roboto Slab" w:cs="Roboto Slab"/>
              </w:rPr>
              <w:t>27</w:t>
            </w:r>
          </w:p>
        </w:tc>
        <w:tc>
          <w:tcPr>
            <w:tcW w:w="0" w:type="auto"/>
            <w:shd w:val="clear" w:color="auto" w:fill="auto"/>
            <w:tcMar>
              <w:top w:w="120" w:type="dxa"/>
              <w:left w:w="120" w:type="dxa"/>
              <w:bottom w:w="120" w:type="dxa"/>
              <w:right w:w="120" w:type="dxa"/>
            </w:tcMar>
            <w:hideMark/>
          </w:tcPr>
          <w:p w14:paraId="0349364C" w14:textId="77777777" w:rsidR="00046C3C" w:rsidRPr="00046C3C" w:rsidRDefault="00000000" w:rsidP="00046C3C">
            <w:pPr>
              <w:pStyle w:val="NormalWeb"/>
              <w:spacing w:before="0" w:beforeAutospacing="0" w:after="0" w:afterAutospacing="0" w:line="360" w:lineRule="auto"/>
              <w:ind w:left="48" w:right="48"/>
              <w:jc w:val="both"/>
              <w:rPr>
                <w:rFonts w:ascii="Roboto Slab" w:hAnsi="Roboto Slab" w:cs="Roboto Slab"/>
              </w:rPr>
            </w:pPr>
            <w:hyperlink r:id="rId67" w:history="1">
              <w:r w:rsidR="00046C3C" w:rsidRPr="00046C3C">
                <w:rPr>
                  <w:rStyle w:val="Hyperlink"/>
                  <w:rFonts w:ascii="Roboto Slab" w:hAnsi="Roboto Slab" w:cs="Roboto Slab"/>
                  <w:b/>
                  <w:bCs/>
                  <w:color w:val="auto"/>
                </w:rPr>
                <w:t>random() trong Java</w:t>
              </w:r>
            </w:hyperlink>
          </w:p>
          <w:p w14:paraId="2AB4C51F" w14:textId="77777777" w:rsidR="00046C3C" w:rsidRPr="00046C3C" w:rsidRDefault="00046C3C" w:rsidP="00046C3C">
            <w:pPr>
              <w:pStyle w:val="NormalWeb"/>
              <w:spacing w:before="0" w:beforeAutospacing="0" w:after="0" w:afterAutospacing="0" w:line="360" w:lineRule="auto"/>
              <w:ind w:left="48" w:right="48"/>
              <w:jc w:val="both"/>
              <w:rPr>
                <w:rFonts w:ascii="Roboto Slab" w:hAnsi="Roboto Slab" w:cs="Roboto Slab"/>
              </w:rPr>
            </w:pPr>
            <w:r w:rsidRPr="00046C3C">
              <w:rPr>
                <w:rFonts w:ascii="Roboto Slab" w:hAnsi="Roboto Slab" w:cs="Roboto Slab"/>
              </w:rPr>
              <w:t>Trả về một số ngẫu nhiên</w:t>
            </w:r>
          </w:p>
        </w:tc>
      </w:tr>
    </w:tbl>
    <w:p w14:paraId="37403BC9" w14:textId="77777777" w:rsidR="00046C3C" w:rsidRDefault="00046C3C" w:rsidP="00454AD3">
      <w:pPr>
        <w:spacing w:line="360" w:lineRule="auto"/>
        <w:jc w:val="both"/>
        <w:rPr>
          <w:rFonts w:ascii="Roboto Slab" w:hAnsi="Roboto Slab" w:cs="Roboto Slab"/>
        </w:rPr>
      </w:pPr>
    </w:p>
    <w:p w14:paraId="564A797C" w14:textId="26E91D08" w:rsidR="00383DDD" w:rsidRDefault="00383DDD" w:rsidP="00454AD3">
      <w:pPr>
        <w:spacing w:line="360" w:lineRule="auto"/>
        <w:jc w:val="both"/>
        <w:rPr>
          <w:rFonts w:ascii="Roboto Slab" w:hAnsi="Roboto Slab" w:cs="Roboto Slab"/>
        </w:rPr>
      </w:pPr>
      <w:r>
        <w:rPr>
          <w:rFonts w:ascii="Roboto Slab" w:hAnsi="Roboto Slab" w:cs="Roboto Slab"/>
        </w:rPr>
        <w:br w:type="page"/>
      </w:r>
    </w:p>
    <w:p w14:paraId="14C759B0" w14:textId="713CE9F3" w:rsidR="00383DDD" w:rsidRPr="00383DDD" w:rsidRDefault="00383DDD" w:rsidP="00383DDD">
      <w:pPr>
        <w:pStyle w:val="Heading2"/>
      </w:pPr>
      <w:r w:rsidRPr="00383DDD">
        <w:lastRenderedPageBreak/>
        <w:t>CHARACTER TRONG JAVA</w:t>
      </w:r>
    </w:p>
    <w:p w14:paraId="1C3E9F04"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Thường thì, khi làm việc với các ký tự, chúng ta sử dụng kiểu dữ liệu char gốc.</w:t>
      </w:r>
    </w:p>
    <w:p w14:paraId="29670C56" w14:textId="77777777" w:rsidR="00383DDD" w:rsidRPr="006152BF" w:rsidRDefault="00383DDD" w:rsidP="003315B6">
      <w:pPr>
        <w:spacing w:line="360" w:lineRule="auto"/>
        <w:jc w:val="both"/>
        <w:rPr>
          <w:rFonts w:ascii="Roboto Slab" w:hAnsi="Roboto Slab" w:cs="Roboto Slab"/>
          <w:color w:val="222222"/>
          <w:spacing w:val="-15"/>
          <w:lang w:val="pt-BR"/>
        </w:rPr>
      </w:pPr>
      <w:r w:rsidRPr="006152BF">
        <w:rPr>
          <w:rFonts w:ascii="Roboto Slab" w:hAnsi="Roboto Slab" w:cs="Roboto Slab"/>
          <w:b/>
          <w:bCs/>
          <w:color w:val="222222"/>
          <w:spacing w:val="-15"/>
          <w:lang w:val="pt-BR"/>
        </w:rPr>
        <w:t>Ví dụ:</w:t>
      </w:r>
    </w:p>
    <w:p w14:paraId="7150F556" w14:textId="77777777" w:rsidR="00383DDD" w:rsidRPr="006152BF"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6152BF">
        <w:rPr>
          <w:rStyle w:val="kwd"/>
          <w:rFonts w:ascii="Roboto Slab" w:hAnsi="Roboto Slab" w:cs="Roboto Slab"/>
          <w:color w:val="000088"/>
          <w:sz w:val="24"/>
          <w:szCs w:val="24"/>
          <w:lang w:val="pt-BR"/>
        </w:rPr>
        <w:t>char</w:t>
      </w:r>
      <w:r w:rsidRPr="006152BF">
        <w:rPr>
          <w:rStyle w:val="pln"/>
          <w:rFonts w:ascii="Roboto Slab" w:hAnsi="Roboto Slab" w:cs="Roboto Slab"/>
          <w:color w:val="333333"/>
          <w:sz w:val="24"/>
          <w:szCs w:val="24"/>
          <w:lang w:val="pt-BR"/>
        </w:rPr>
        <w:t xml:space="preserve"> ch </w:t>
      </w:r>
      <w:r w:rsidRPr="006152BF">
        <w:rPr>
          <w:rStyle w:val="pun"/>
          <w:rFonts w:ascii="Roboto Slab" w:hAnsi="Roboto Slab" w:cs="Roboto Slab"/>
          <w:color w:val="666600"/>
          <w:sz w:val="24"/>
          <w:szCs w:val="24"/>
          <w:lang w:val="pt-BR"/>
        </w:rPr>
        <w:t>=</w:t>
      </w:r>
      <w:r w:rsidRPr="006152BF">
        <w:rPr>
          <w:rStyle w:val="pln"/>
          <w:rFonts w:ascii="Roboto Slab" w:hAnsi="Roboto Slab" w:cs="Roboto Slab"/>
          <w:color w:val="333333"/>
          <w:sz w:val="24"/>
          <w:szCs w:val="24"/>
          <w:lang w:val="pt-BR"/>
        </w:rPr>
        <w:t xml:space="preserve"> </w:t>
      </w:r>
      <w:r w:rsidRPr="006152BF">
        <w:rPr>
          <w:rStyle w:val="str"/>
          <w:rFonts w:ascii="Roboto Slab" w:hAnsi="Roboto Slab" w:cs="Roboto Slab"/>
          <w:color w:val="008800"/>
          <w:sz w:val="24"/>
          <w:szCs w:val="24"/>
          <w:lang w:val="pt-BR"/>
        </w:rPr>
        <w:t>'a'</w:t>
      </w:r>
      <w:r w:rsidRPr="006152BF">
        <w:rPr>
          <w:rStyle w:val="pun"/>
          <w:rFonts w:ascii="Roboto Slab" w:hAnsi="Roboto Slab" w:cs="Roboto Slab"/>
          <w:color w:val="666600"/>
          <w:sz w:val="24"/>
          <w:szCs w:val="24"/>
          <w:lang w:val="pt-BR"/>
        </w:rPr>
        <w:t>;</w:t>
      </w:r>
    </w:p>
    <w:p w14:paraId="49E0E9FD" w14:textId="77777777" w:rsidR="00383DDD" w:rsidRPr="006152BF"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p>
    <w:p w14:paraId="547D719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3315B6">
        <w:rPr>
          <w:rStyle w:val="com"/>
          <w:rFonts w:ascii="Roboto Slab" w:hAnsi="Roboto Slab" w:cs="Roboto Slab"/>
          <w:color w:val="880000"/>
          <w:sz w:val="24"/>
          <w:szCs w:val="24"/>
          <w:lang w:val="pt-BR"/>
        </w:rPr>
        <w:t>// Ma Unicode cho ky tu Greek omega dang chu hoa</w:t>
      </w:r>
    </w:p>
    <w:p w14:paraId="6B7B9029"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3315B6">
        <w:rPr>
          <w:rStyle w:val="kwd"/>
          <w:rFonts w:ascii="Roboto Slab" w:hAnsi="Roboto Slab" w:cs="Roboto Slab"/>
          <w:color w:val="000088"/>
          <w:sz w:val="24"/>
          <w:szCs w:val="24"/>
          <w:lang w:val="pt-BR"/>
        </w:rPr>
        <w:t>char</w:t>
      </w:r>
      <w:r w:rsidRPr="003315B6">
        <w:rPr>
          <w:rStyle w:val="pln"/>
          <w:rFonts w:ascii="Roboto Slab" w:hAnsi="Roboto Slab" w:cs="Roboto Slab"/>
          <w:color w:val="333333"/>
          <w:sz w:val="24"/>
          <w:szCs w:val="24"/>
          <w:lang w:val="pt-BR"/>
        </w:rPr>
        <w:t xml:space="preserve"> uniChar </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'\u039A'</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p>
    <w:p w14:paraId="7E565AB8"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p>
    <w:p w14:paraId="51E33F5A"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3315B6">
        <w:rPr>
          <w:rStyle w:val="com"/>
          <w:rFonts w:ascii="Roboto Slab" w:hAnsi="Roboto Slab" w:cs="Roboto Slab"/>
          <w:color w:val="880000"/>
          <w:sz w:val="24"/>
          <w:szCs w:val="24"/>
          <w:lang w:val="pt-BR"/>
        </w:rPr>
        <w:t>// Mot mang ky tu</w:t>
      </w:r>
    </w:p>
    <w:p w14:paraId="160238F0"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3315B6">
        <w:rPr>
          <w:rStyle w:val="kwd"/>
          <w:rFonts w:ascii="Roboto Slab" w:hAnsi="Roboto Slab" w:cs="Roboto Slab"/>
          <w:color w:val="000088"/>
          <w:sz w:val="24"/>
          <w:szCs w:val="24"/>
          <w:lang w:val="pt-BR"/>
        </w:rPr>
        <w:t>char</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charArray </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'a'</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'b'</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'c'</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'd'</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r w:rsidRPr="003315B6">
        <w:rPr>
          <w:rStyle w:val="str"/>
          <w:rFonts w:ascii="Roboto Slab" w:hAnsi="Roboto Slab" w:cs="Roboto Slab"/>
          <w:color w:val="008800"/>
          <w:sz w:val="24"/>
          <w:szCs w:val="24"/>
          <w:lang w:val="pt-BR"/>
        </w:rPr>
        <w:t>'e'</w:t>
      </w:r>
      <w:r w:rsidRPr="003315B6">
        <w:rPr>
          <w:rStyle w:val="pln"/>
          <w:rFonts w:ascii="Roboto Slab" w:hAnsi="Roboto Slab" w:cs="Roboto Slab"/>
          <w:color w:val="333333"/>
          <w:sz w:val="24"/>
          <w:szCs w:val="24"/>
          <w:lang w:val="pt-BR"/>
        </w:rPr>
        <w:t xml:space="preserve"> </w:t>
      </w:r>
      <w:r w:rsidRPr="003315B6">
        <w:rPr>
          <w:rStyle w:val="pun"/>
          <w:rFonts w:ascii="Roboto Slab" w:hAnsi="Roboto Slab" w:cs="Roboto Slab"/>
          <w:color w:val="666600"/>
          <w:sz w:val="24"/>
          <w:szCs w:val="24"/>
          <w:lang w:val="pt-BR"/>
        </w:rPr>
        <w:t>};</w:t>
      </w:r>
      <w:r w:rsidRPr="003315B6">
        <w:rPr>
          <w:rStyle w:val="pln"/>
          <w:rFonts w:ascii="Roboto Slab" w:hAnsi="Roboto Slab" w:cs="Roboto Slab"/>
          <w:color w:val="333333"/>
          <w:sz w:val="24"/>
          <w:szCs w:val="24"/>
          <w:lang w:val="pt-BR"/>
        </w:rPr>
        <w:t xml:space="preserve"> </w:t>
      </w:r>
    </w:p>
    <w:p w14:paraId="6E4F0F79"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lang w:val="pt-BR"/>
        </w:rPr>
      </w:pPr>
      <w:r w:rsidRPr="003315B6">
        <w:rPr>
          <w:rFonts w:ascii="Roboto Slab" w:hAnsi="Roboto Slab" w:cs="Roboto Slab"/>
          <w:color w:val="000000"/>
          <w:lang w:val="pt-BR"/>
        </w:rPr>
        <w:t>Tuy nhiên, khi mở rộng làm việc, chúng ta thường gặp các tính huống cần sử dụng các đối tượng thay vì các kiểu dữ liệu gốc. Để thực hiện điều này, Java cung cấp lớp wrapper là </w:t>
      </w:r>
      <w:r w:rsidRPr="003315B6">
        <w:rPr>
          <w:rFonts w:ascii="Roboto Slab" w:hAnsi="Roboto Slab" w:cs="Roboto Slab"/>
          <w:b/>
          <w:bCs/>
          <w:color w:val="000000"/>
          <w:lang w:val="pt-BR"/>
        </w:rPr>
        <w:t>Charater</w:t>
      </w:r>
      <w:r w:rsidRPr="003315B6">
        <w:rPr>
          <w:rFonts w:ascii="Roboto Slab" w:hAnsi="Roboto Slab" w:cs="Roboto Slab"/>
          <w:color w:val="000000"/>
          <w:lang w:val="pt-BR"/>
        </w:rPr>
        <w:t> với kiểu dữ liệu char gốc.</w:t>
      </w:r>
    </w:p>
    <w:p w14:paraId="6A118F50"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lang w:val="pt-BR"/>
        </w:rPr>
        <w:t xml:space="preserve">Lớp Character có một số phương thức hữu ích (ví dụ: static) để thao tác với các ký tự. </w:t>
      </w:r>
      <w:r w:rsidRPr="003315B6">
        <w:rPr>
          <w:rFonts w:ascii="Roboto Slab" w:hAnsi="Roboto Slab" w:cs="Roboto Slab"/>
          <w:color w:val="000000"/>
        </w:rPr>
        <w:t>Bạn có thể tạo một đối tượng Character với Character constructor.</w:t>
      </w:r>
    </w:p>
    <w:p w14:paraId="3EB3E1BB"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3315B6">
        <w:rPr>
          <w:rStyle w:val="typ"/>
          <w:rFonts w:ascii="Roboto Slab" w:hAnsi="Roboto Slab" w:cs="Roboto Slab"/>
          <w:color w:val="7F0055"/>
          <w:sz w:val="24"/>
          <w:szCs w:val="24"/>
        </w:rPr>
        <w:t>Character</w:t>
      </w:r>
      <w:r w:rsidRPr="003315B6">
        <w:rPr>
          <w:rStyle w:val="pln"/>
          <w:rFonts w:ascii="Roboto Slab" w:hAnsi="Roboto Slab" w:cs="Roboto Slab"/>
          <w:color w:val="333333"/>
          <w:sz w:val="24"/>
          <w:szCs w:val="24"/>
        </w:rPr>
        <w:t xml:space="preserve"> ch </w:t>
      </w:r>
      <w:r w:rsidRPr="003315B6">
        <w:rPr>
          <w:rStyle w:val="pun"/>
          <w:rFonts w:ascii="Roboto Slab" w:hAnsi="Roboto Slab" w:cs="Roboto Slab"/>
          <w:color w:val="666600"/>
          <w:sz w:val="24"/>
          <w:szCs w:val="24"/>
        </w:rPr>
        <w:t>=</w:t>
      </w:r>
      <w:r w:rsidRPr="003315B6">
        <w:rPr>
          <w:rStyle w:val="pln"/>
          <w:rFonts w:ascii="Roboto Slab" w:hAnsi="Roboto Slab" w:cs="Roboto Slab"/>
          <w:color w:val="333333"/>
          <w:sz w:val="24"/>
          <w:szCs w:val="24"/>
        </w:rPr>
        <w:t xml:space="preserve"> </w:t>
      </w:r>
      <w:r w:rsidRPr="003315B6">
        <w:rPr>
          <w:rStyle w:val="kwd"/>
          <w:rFonts w:ascii="Roboto Slab" w:hAnsi="Roboto Slab" w:cs="Roboto Slab"/>
          <w:color w:val="000088"/>
          <w:sz w:val="24"/>
          <w:szCs w:val="24"/>
        </w:rPr>
        <w:t>new</w:t>
      </w:r>
      <w:r w:rsidRPr="003315B6">
        <w:rPr>
          <w:rStyle w:val="pln"/>
          <w:rFonts w:ascii="Roboto Slab" w:hAnsi="Roboto Slab" w:cs="Roboto Slab"/>
          <w:color w:val="333333"/>
          <w:sz w:val="24"/>
          <w:szCs w:val="24"/>
        </w:rPr>
        <w:t xml:space="preserve"> </w:t>
      </w:r>
      <w:r w:rsidRPr="003315B6">
        <w:rPr>
          <w:rStyle w:val="typ"/>
          <w:rFonts w:ascii="Roboto Slab" w:hAnsi="Roboto Slab" w:cs="Roboto Slab"/>
          <w:color w:val="7F0055"/>
          <w:sz w:val="24"/>
          <w:szCs w:val="24"/>
        </w:rPr>
        <w:t>Character</w:t>
      </w:r>
      <w:r w:rsidRPr="003315B6">
        <w:rPr>
          <w:rStyle w:val="pun"/>
          <w:rFonts w:ascii="Roboto Slab" w:hAnsi="Roboto Slab" w:cs="Roboto Slab"/>
          <w:color w:val="666600"/>
          <w:sz w:val="24"/>
          <w:szCs w:val="24"/>
        </w:rPr>
        <w:t>(</w:t>
      </w:r>
      <w:r w:rsidRPr="003315B6">
        <w:rPr>
          <w:rStyle w:val="str"/>
          <w:rFonts w:ascii="Roboto Slab" w:hAnsi="Roboto Slab" w:cs="Roboto Slab"/>
          <w:color w:val="008800"/>
          <w:sz w:val="24"/>
          <w:szCs w:val="24"/>
        </w:rPr>
        <w:t>'a'</w:t>
      </w:r>
      <w:r w:rsidRPr="003315B6">
        <w:rPr>
          <w:rStyle w:val="pun"/>
          <w:rFonts w:ascii="Roboto Slab" w:hAnsi="Roboto Slab" w:cs="Roboto Slab"/>
          <w:color w:val="666600"/>
          <w:sz w:val="24"/>
          <w:szCs w:val="24"/>
        </w:rPr>
        <w:t>);</w:t>
      </w:r>
    </w:p>
    <w:p w14:paraId="15E78B78"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Bộ biên dịch Java sẽ cũng tạo một đối tượng Character cho bạn. Ví dụ, nếu bạn truyền một dữ liệu char gốc vào trong một phương thức mà cho một đối tượng, bộ biên dịch tự động biến đổi kiểu char tới một Character cho bạn. Tính năng này được gọi là autobox hoặc unbox, nếu sự biến đổi này theo hướng ngược lại.</w:t>
      </w:r>
    </w:p>
    <w:p w14:paraId="6EDE2779" w14:textId="77777777" w:rsidR="00383DDD" w:rsidRPr="003315B6" w:rsidRDefault="00383DDD" w:rsidP="003315B6">
      <w:pPr>
        <w:spacing w:line="360" w:lineRule="auto"/>
        <w:jc w:val="both"/>
        <w:rPr>
          <w:rFonts w:ascii="Roboto Slab" w:hAnsi="Roboto Slab" w:cs="Roboto Slab"/>
          <w:color w:val="222222"/>
          <w:spacing w:val="-15"/>
        </w:rPr>
      </w:pPr>
      <w:r w:rsidRPr="003315B6">
        <w:rPr>
          <w:rFonts w:ascii="Roboto Slab" w:hAnsi="Roboto Slab" w:cs="Roboto Slab"/>
          <w:b/>
          <w:bCs/>
          <w:color w:val="222222"/>
          <w:spacing w:val="-15"/>
        </w:rPr>
        <w:t xml:space="preserve">Ví </w:t>
      </w:r>
      <w:r w:rsidRPr="003315B6">
        <w:rPr>
          <w:rFonts w:ascii="Roboto Slab" w:hAnsi="Roboto Slab" w:cs="Roboto Slab"/>
        </w:rPr>
        <w:t>dụ</w:t>
      </w:r>
      <w:r w:rsidRPr="003315B6">
        <w:rPr>
          <w:rFonts w:ascii="Roboto Slab" w:hAnsi="Roboto Slab" w:cs="Roboto Slab"/>
          <w:b/>
          <w:bCs/>
          <w:color w:val="222222"/>
          <w:spacing w:val="-15"/>
        </w:rPr>
        <w:t>:</w:t>
      </w:r>
    </w:p>
    <w:p w14:paraId="5B9D459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com"/>
          <w:rFonts w:ascii="Roboto Slab" w:hAnsi="Roboto Slab" w:cs="Roboto Slab"/>
          <w:color w:val="880000"/>
          <w:sz w:val="24"/>
          <w:szCs w:val="24"/>
        </w:rPr>
        <w:t>// O day la kieu char goc 'a'</w:t>
      </w:r>
    </w:p>
    <w:p w14:paraId="3B839CC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com"/>
          <w:rFonts w:ascii="Roboto Slab" w:hAnsi="Roboto Slab" w:cs="Roboto Slab"/>
          <w:color w:val="880000"/>
          <w:sz w:val="24"/>
          <w:szCs w:val="24"/>
        </w:rPr>
        <w:t>// duoc dong hop thanh doi tuong Character la ch</w:t>
      </w:r>
    </w:p>
    <w:p w14:paraId="43225FDA"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typ"/>
          <w:rFonts w:ascii="Roboto Slab" w:hAnsi="Roboto Slab" w:cs="Roboto Slab"/>
          <w:color w:val="7F0055"/>
          <w:sz w:val="24"/>
          <w:szCs w:val="24"/>
        </w:rPr>
        <w:t>Character</w:t>
      </w:r>
      <w:r w:rsidRPr="003315B6">
        <w:rPr>
          <w:rStyle w:val="pln"/>
          <w:rFonts w:ascii="Roboto Slab" w:hAnsi="Roboto Slab" w:cs="Roboto Slab"/>
          <w:color w:val="333333"/>
          <w:sz w:val="24"/>
          <w:szCs w:val="24"/>
        </w:rPr>
        <w:t xml:space="preserve"> ch </w:t>
      </w:r>
      <w:r w:rsidRPr="003315B6">
        <w:rPr>
          <w:rStyle w:val="pun"/>
          <w:rFonts w:ascii="Roboto Slab" w:hAnsi="Roboto Slab" w:cs="Roboto Slab"/>
          <w:color w:val="666600"/>
          <w:sz w:val="24"/>
          <w:szCs w:val="24"/>
        </w:rPr>
        <w:t>=</w:t>
      </w:r>
      <w:r w:rsidRPr="003315B6">
        <w:rPr>
          <w:rStyle w:val="pln"/>
          <w:rFonts w:ascii="Roboto Slab" w:hAnsi="Roboto Slab" w:cs="Roboto Slab"/>
          <w:color w:val="333333"/>
          <w:sz w:val="24"/>
          <w:szCs w:val="24"/>
        </w:rPr>
        <w:t xml:space="preserve"> </w:t>
      </w:r>
      <w:r w:rsidRPr="003315B6">
        <w:rPr>
          <w:rStyle w:val="str"/>
          <w:rFonts w:ascii="Roboto Slab" w:hAnsi="Roboto Slab" w:cs="Roboto Slab"/>
          <w:color w:val="008800"/>
          <w:sz w:val="24"/>
          <w:szCs w:val="24"/>
        </w:rPr>
        <w:t>'a'</w:t>
      </w:r>
      <w:r w:rsidRPr="003315B6">
        <w:rPr>
          <w:rStyle w:val="pun"/>
          <w:rFonts w:ascii="Roboto Slab" w:hAnsi="Roboto Slab" w:cs="Roboto Slab"/>
          <w:color w:val="666600"/>
          <w:sz w:val="24"/>
          <w:szCs w:val="24"/>
        </w:rPr>
        <w:t>;</w:t>
      </w:r>
    </w:p>
    <w:p w14:paraId="18C3F4B5"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308F744F"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com"/>
          <w:rFonts w:ascii="Roboto Slab" w:hAnsi="Roboto Slab" w:cs="Roboto Slab"/>
          <w:color w:val="880000"/>
          <w:sz w:val="24"/>
          <w:szCs w:val="24"/>
        </w:rPr>
        <w:t>// Tai day kieu goc 'x' duoc dong hop cho phuong thuc test,</w:t>
      </w:r>
    </w:p>
    <w:p w14:paraId="0A6DC92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3315B6">
        <w:rPr>
          <w:rStyle w:val="com"/>
          <w:rFonts w:ascii="Roboto Slab" w:hAnsi="Roboto Slab" w:cs="Roboto Slab"/>
          <w:color w:val="880000"/>
          <w:sz w:val="24"/>
          <w:szCs w:val="24"/>
          <w:lang w:val="pt-BR"/>
        </w:rPr>
        <w:t>// gia tri tra ve duoc mo hop cho ky tu 'c'</w:t>
      </w:r>
    </w:p>
    <w:p w14:paraId="30CA977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3315B6">
        <w:rPr>
          <w:rStyle w:val="kwd"/>
          <w:rFonts w:ascii="Roboto Slab" w:hAnsi="Roboto Slab" w:cs="Roboto Slab"/>
          <w:color w:val="000088"/>
          <w:sz w:val="24"/>
          <w:szCs w:val="24"/>
        </w:rPr>
        <w:t>char</w:t>
      </w:r>
      <w:r w:rsidRPr="003315B6">
        <w:rPr>
          <w:rStyle w:val="pln"/>
          <w:rFonts w:ascii="Roboto Slab" w:hAnsi="Roboto Slab" w:cs="Roboto Slab"/>
          <w:color w:val="333333"/>
          <w:sz w:val="24"/>
          <w:szCs w:val="24"/>
        </w:rPr>
        <w:t xml:space="preserve"> c </w:t>
      </w:r>
      <w:r w:rsidRPr="003315B6">
        <w:rPr>
          <w:rStyle w:val="pun"/>
          <w:rFonts w:ascii="Roboto Slab" w:hAnsi="Roboto Slab" w:cs="Roboto Slab"/>
          <w:color w:val="666600"/>
          <w:sz w:val="24"/>
          <w:szCs w:val="24"/>
        </w:rPr>
        <w:t>=</w:t>
      </w:r>
      <w:r w:rsidRPr="003315B6">
        <w:rPr>
          <w:rStyle w:val="pln"/>
          <w:rFonts w:ascii="Roboto Slab" w:hAnsi="Roboto Slab" w:cs="Roboto Slab"/>
          <w:color w:val="333333"/>
          <w:sz w:val="24"/>
          <w:szCs w:val="24"/>
        </w:rPr>
        <w:t xml:space="preserve"> test</w:t>
      </w:r>
      <w:r w:rsidRPr="003315B6">
        <w:rPr>
          <w:rStyle w:val="pun"/>
          <w:rFonts w:ascii="Roboto Slab" w:hAnsi="Roboto Slab" w:cs="Roboto Slab"/>
          <w:color w:val="666600"/>
          <w:sz w:val="24"/>
          <w:szCs w:val="24"/>
        </w:rPr>
        <w:t>(</w:t>
      </w:r>
      <w:r w:rsidRPr="003315B6">
        <w:rPr>
          <w:rStyle w:val="str"/>
          <w:rFonts w:ascii="Roboto Slab" w:hAnsi="Roboto Slab" w:cs="Roboto Slab"/>
          <w:color w:val="008800"/>
          <w:sz w:val="24"/>
          <w:szCs w:val="24"/>
        </w:rPr>
        <w:t>'x'</w:t>
      </w:r>
      <w:r w:rsidRPr="003315B6">
        <w:rPr>
          <w:rStyle w:val="pun"/>
          <w:rFonts w:ascii="Roboto Slab" w:hAnsi="Roboto Slab" w:cs="Roboto Slab"/>
          <w:color w:val="666600"/>
          <w:sz w:val="24"/>
          <w:szCs w:val="24"/>
        </w:rPr>
        <w:t>);</w:t>
      </w:r>
    </w:p>
    <w:p w14:paraId="67216FD8" w14:textId="77777777" w:rsidR="00383DDD" w:rsidRPr="003315B6" w:rsidRDefault="00383DDD" w:rsidP="003315B6">
      <w:pPr>
        <w:pStyle w:val="Heading3"/>
        <w:jc w:val="both"/>
        <w:rPr>
          <w:rFonts w:cs="Roboto Slab"/>
        </w:rPr>
      </w:pPr>
      <w:r w:rsidRPr="003315B6">
        <w:rPr>
          <w:rFonts w:cs="Roboto Slab"/>
        </w:rPr>
        <w:t>Các ký tự ngắt văn bản trong Java</w:t>
      </w:r>
    </w:p>
    <w:p w14:paraId="08CC937B"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Một ký tự được đặt trước bởi một dấu gạch chéo ngược (\) là một ký tự ngắt và có ý nghĩa đặc biệt với bộ biên dịch.</w:t>
      </w:r>
    </w:p>
    <w:p w14:paraId="2B427947"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Ký tự dòng mới (\n) thường được sử dụng trong bài học có trong lệnh System.out.println() để có được dòng tiếp theo sau khi chuỗi được in.</w:t>
      </w:r>
    </w:p>
    <w:p w14:paraId="303356FC"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Bảng dưới liệt kê các ký tự ngắt trong Java: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8389"/>
      </w:tblGrid>
      <w:tr w:rsidR="003315B6" w:rsidRPr="003315B6" w14:paraId="4B436DF1" w14:textId="77777777" w:rsidTr="00383DDD">
        <w:trPr>
          <w:jc w:val="center"/>
        </w:trPr>
        <w:tc>
          <w:tcPr>
            <w:tcW w:w="0" w:type="auto"/>
            <w:shd w:val="clear" w:color="auto" w:fill="EEEEEE"/>
            <w:tcMar>
              <w:top w:w="120" w:type="dxa"/>
              <w:left w:w="120" w:type="dxa"/>
              <w:bottom w:w="120" w:type="dxa"/>
              <w:right w:w="120" w:type="dxa"/>
            </w:tcMar>
            <w:hideMark/>
          </w:tcPr>
          <w:p w14:paraId="3C9CD23F" w14:textId="77777777" w:rsidR="00383DDD" w:rsidRPr="003315B6" w:rsidRDefault="00383DDD" w:rsidP="003315B6">
            <w:pPr>
              <w:spacing w:after="300" w:line="360" w:lineRule="auto"/>
              <w:jc w:val="both"/>
              <w:rPr>
                <w:rFonts w:ascii="Roboto Slab" w:hAnsi="Roboto Slab" w:cs="Roboto Slab"/>
                <w:b/>
                <w:bCs/>
              </w:rPr>
            </w:pPr>
            <w:r w:rsidRPr="003315B6">
              <w:rPr>
                <w:rFonts w:ascii="Roboto Slab" w:hAnsi="Roboto Slab" w:cs="Roboto Slab"/>
                <w:b/>
                <w:bCs/>
              </w:rPr>
              <w:t>Ký tự ngắt</w:t>
            </w:r>
          </w:p>
        </w:tc>
        <w:tc>
          <w:tcPr>
            <w:tcW w:w="0" w:type="auto"/>
            <w:shd w:val="clear" w:color="auto" w:fill="EEEEEE"/>
            <w:tcMar>
              <w:top w:w="120" w:type="dxa"/>
              <w:left w:w="120" w:type="dxa"/>
              <w:bottom w:w="120" w:type="dxa"/>
              <w:right w:w="120" w:type="dxa"/>
            </w:tcMar>
            <w:hideMark/>
          </w:tcPr>
          <w:p w14:paraId="673A866A" w14:textId="77777777" w:rsidR="00383DDD" w:rsidRPr="003315B6" w:rsidRDefault="00383DDD" w:rsidP="003315B6">
            <w:pPr>
              <w:spacing w:after="300" w:line="360" w:lineRule="auto"/>
              <w:jc w:val="both"/>
              <w:rPr>
                <w:rFonts w:ascii="Roboto Slab" w:hAnsi="Roboto Slab" w:cs="Roboto Slab"/>
                <w:b/>
                <w:bCs/>
              </w:rPr>
            </w:pPr>
            <w:r w:rsidRPr="003315B6">
              <w:rPr>
                <w:rFonts w:ascii="Roboto Slab" w:hAnsi="Roboto Slab" w:cs="Roboto Slab"/>
                <w:b/>
                <w:bCs/>
              </w:rPr>
              <w:t>Miêu tả</w:t>
            </w:r>
          </w:p>
        </w:tc>
      </w:tr>
      <w:tr w:rsidR="003315B6" w:rsidRPr="003315B6" w14:paraId="6B3DE125" w14:textId="77777777" w:rsidTr="00383DDD">
        <w:trPr>
          <w:jc w:val="center"/>
        </w:trPr>
        <w:tc>
          <w:tcPr>
            <w:tcW w:w="0" w:type="auto"/>
            <w:shd w:val="clear" w:color="auto" w:fill="auto"/>
            <w:tcMar>
              <w:top w:w="120" w:type="dxa"/>
              <w:left w:w="120" w:type="dxa"/>
              <w:bottom w:w="120" w:type="dxa"/>
              <w:right w:w="120" w:type="dxa"/>
            </w:tcMar>
            <w:hideMark/>
          </w:tcPr>
          <w:p w14:paraId="74DDA3CB"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\t</w:t>
            </w:r>
          </w:p>
        </w:tc>
        <w:tc>
          <w:tcPr>
            <w:tcW w:w="0" w:type="auto"/>
            <w:shd w:val="clear" w:color="auto" w:fill="auto"/>
            <w:tcMar>
              <w:top w:w="120" w:type="dxa"/>
              <w:left w:w="120" w:type="dxa"/>
              <w:bottom w:w="120" w:type="dxa"/>
              <w:right w:w="120" w:type="dxa"/>
            </w:tcMar>
            <w:hideMark/>
          </w:tcPr>
          <w:p w14:paraId="75E19C80"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tab vào văn bản tại điểm này</w:t>
            </w:r>
          </w:p>
        </w:tc>
      </w:tr>
      <w:tr w:rsidR="003315B6" w:rsidRPr="003315B6" w14:paraId="7D875C50" w14:textId="77777777" w:rsidTr="00383DDD">
        <w:trPr>
          <w:jc w:val="center"/>
        </w:trPr>
        <w:tc>
          <w:tcPr>
            <w:tcW w:w="0" w:type="auto"/>
            <w:shd w:val="clear" w:color="auto" w:fill="auto"/>
            <w:tcMar>
              <w:top w:w="120" w:type="dxa"/>
              <w:left w:w="120" w:type="dxa"/>
              <w:bottom w:w="120" w:type="dxa"/>
              <w:right w:w="120" w:type="dxa"/>
            </w:tcMar>
            <w:hideMark/>
          </w:tcPr>
          <w:p w14:paraId="3FF33204"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\b</w:t>
            </w:r>
          </w:p>
        </w:tc>
        <w:tc>
          <w:tcPr>
            <w:tcW w:w="0" w:type="auto"/>
            <w:shd w:val="clear" w:color="auto" w:fill="auto"/>
            <w:tcMar>
              <w:top w:w="120" w:type="dxa"/>
              <w:left w:w="120" w:type="dxa"/>
              <w:bottom w:w="120" w:type="dxa"/>
              <w:right w:w="120" w:type="dxa"/>
            </w:tcMar>
            <w:hideMark/>
          </w:tcPr>
          <w:p w14:paraId="6FD29ABE"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backspace vào văn bản tại điểm này</w:t>
            </w:r>
          </w:p>
        </w:tc>
      </w:tr>
      <w:tr w:rsidR="003315B6" w:rsidRPr="003315B6" w14:paraId="1E162B41" w14:textId="77777777" w:rsidTr="00383DDD">
        <w:trPr>
          <w:jc w:val="center"/>
        </w:trPr>
        <w:tc>
          <w:tcPr>
            <w:tcW w:w="0" w:type="auto"/>
            <w:shd w:val="clear" w:color="auto" w:fill="auto"/>
            <w:tcMar>
              <w:top w:w="120" w:type="dxa"/>
              <w:left w:w="120" w:type="dxa"/>
              <w:bottom w:w="120" w:type="dxa"/>
              <w:right w:w="120" w:type="dxa"/>
            </w:tcMar>
            <w:hideMark/>
          </w:tcPr>
          <w:p w14:paraId="4CED5B7A"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\n</w:t>
            </w:r>
          </w:p>
        </w:tc>
        <w:tc>
          <w:tcPr>
            <w:tcW w:w="0" w:type="auto"/>
            <w:shd w:val="clear" w:color="auto" w:fill="auto"/>
            <w:tcMar>
              <w:top w:w="120" w:type="dxa"/>
              <w:left w:w="120" w:type="dxa"/>
              <w:bottom w:w="120" w:type="dxa"/>
              <w:right w:w="120" w:type="dxa"/>
            </w:tcMar>
            <w:hideMark/>
          </w:tcPr>
          <w:p w14:paraId="48DB3F3F"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dòng mới vào văn bản tại điểm này</w:t>
            </w:r>
          </w:p>
        </w:tc>
      </w:tr>
      <w:tr w:rsidR="003315B6" w:rsidRPr="003315B6" w14:paraId="3BCD198B" w14:textId="77777777" w:rsidTr="00383DDD">
        <w:trPr>
          <w:jc w:val="center"/>
        </w:trPr>
        <w:tc>
          <w:tcPr>
            <w:tcW w:w="0" w:type="auto"/>
            <w:shd w:val="clear" w:color="auto" w:fill="auto"/>
            <w:tcMar>
              <w:top w:w="120" w:type="dxa"/>
              <w:left w:w="120" w:type="dxa"/>
              <w:bottom w:w="120" w:type="dxa"/>
              <w:right w:w="120" w:type="dxa"/>
            </w:tcMar>
            <w:hideMark/>
          </w:tcPr>
          <w:p w14:paraId="53862E82"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\r</w:t>
            </w:r>
          </w:p>
        </w:tc>
        <w:tc>
          <w:tcPr>
            <w:tcW w:w="0" w:type="auto"/>
            <w:shd w:val="clear" w:color="auto" w:fill="auto"/>
            <w:tcMar>
              <w:top w:w="120" w:type="dxa"/>
              <w:left w:w="120" w:type="dxa"/>
              <w:bottom w:w="120" w:type="dxa"/>
              <w:right w:w="120" w:type="dxa"/>
            </w:tcMar>
            <w:hideMark/>
          </w:tcPr>
          <w:p w14:paraId="5DB31F85"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carriage return vào văn bản tại điểm này</w:t>
            </w:r>
          </w:p>
        </w:tc>
      </w:tr>
      <w:tr w:rsidR="003315B6" w:rsidRPr="003315B6" w14:paraId="3D19DA50" w14:textId="77777777" w:rsidTr="00383DDD">
        <w:trPr>
          <w:jc w:val="center"/>
        </w:trPr>
        <w:tc>
          <w:tcPr>
            <w:tcW w:w="0" w:type="auto"/>
            <w:shd w:val="clear" w:color="auto" w:fill="auto"/>
            <w:tcMar>
              <w:top w:w="120" w:type="dxa"/>
              <w:left w:w="120" w:type="dxa"/>
              <w:bottom w:w="120" w:type="dxa"/>
              <w:right w:w="120" w:type="dxa"/>
            </w:tcMar>
            <w:hideMark/>
          </w:tcPr>
          <w:p w14:paraId="4659B65F"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\f</w:t>
            </w:r>
          </w:p>
        </w:tc>
        <w:tc>
          <w:tcPr>
            <w:tcW w:w="0" w:type="auto"/>
            <w:shd w:val="clear" w:color="auto" w:fill="auto"/>
            <w:tcMar>
              <w:top w:w="120" w:type="dxa"/>
              <w:left w:w="120" w:type="dxa"/>
              <w:bottom w:w="120" w:type="dxa"/>
              <w:right w:w="120" w:type="dxa"/>
            </w:tcMar>
            <w:hideMark/>
          </w:tcPr>
          <w:p w14:paraId="7AB64249"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form feed vào văn bản tại điểm này</w:t>
            </w:r>
          </w:p>
        </w:tc>
      </w:tr>
      <w:tr w:rsidR="003315B6" w:rsidRPr="003315B6" w14:paraId="1741BCCF" w14:textId="77777777" w:rsidTr="00383DDD">
        <w:trPr>
          <w:jc w:val="center"/>
        </w:trPr>
        <w:tc>
          <w:tcPr>
            <w:tcW w:w="0" w:type="auto"/>
            <w:shd w:val="clear" w:color="auto" w:fill="auto"/>
            <w:tcMar>
              <w:top w:w="120" w:type="dxa"/>
              <w:left w:w="120" w:type="dxa"/>
              <w:bottom w:w="120" w:type="dxa"/>
              <w:right w:w="120" w:type="dxa"/>
            </w:tcMar>
            <w:hideMark/>
          </w:tcPr>
          <w:p w14:paraId="23D90934"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w:t>
            </w:r>
          </w:p>
        </w:tc>
        <w:tc>
          <w:tcPr>
            <w:tcW w:w="0" w:type="auto"/>
            <w:shd w:val="clear" w:color="auto" w:fill="auto"/>
            <w:tcMar>
              <w:top w:w="120" w:type="dxa"/>
              <w:left w:w="120" w:type="dxa"/>
              <w:bottom w:w="120" w:type="dxa"/>
              <w:right w:w="120" w:type="dxa"/>
            </w:tcMar>
            <w:hideMark/>
          </w:tcPr>
          <w:p w14:paraId="5842D712"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dấu trích dẫn đơn vào văn bản tại điểm này</w:t>
            </w:r>
          </w:p>
        </w:tc>
      </w:tr>
      <w:tr w:rsidR="003315B6" w:rsidRPr="003315B6" w14:paraId="456DE27C" w14:textId="77777777" w:rsidTr="00383DDD">
        <w:trPr>
          <w:jc w:val="center"/>
        </w:trPr>
        <w:tc>
          <w:tcPr>
            <w:tcW w:w="0" w:type="auto"/>
            <w:shd w:val="clear" w:color="auto" w:fill="auto"/>
            <w:tcMar>
              <w:top w:w="120" w:type="dxa"/>
              <w:left w:w="120" w:type="dxa"/>
              <w:bottom w:w="120" w:type="dxa"/>
              <w:right w:w="120" w:type="dxa"/>
            </w:tcMar>
            <w:hideMark/>
          </w:tcPr>
          <w:p w14:paraId="4FF520EC"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w:t>
            </w:r>
          </w:p>
        </w:tc>
        <w:tc>
          <w:tcPr>
            <w:tcW w:w="0" w:type="auto"/>
            <w:shd w:val="clear" w:color="auto" w:fill="auto"/>
            <w:tcMar>
              <w:top w:w="120" w:type="dxa"/>
              <w:left w:w="120" w:type="dxa"/>
              <w:bottom w:w="120" w:type="dxa"/>
              <w:right w:w="120" w:type="dxa"/>
            </w:tcMar>
            <w:hideMark/>
          </w:tcPr>
          <w:p w14:paraId="09FCE1C4"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dấu trích dẫn kép vào văn bản tại điểm này</w:t>
            </w:r>
          </w:p>
        </w:tc>
      </w:tr>
      <w:tr w:rsidR="003315B6" w:rsidRPr="003315B6" w14:paraId="0BCEDCE5" w14:textId="77777777" w:rsidTr="00383DDD">
        <w:trPr>
          <w:jc w:val="center"/>
        </w:trPr>
        <w:tc>
          <w:tcPr>
            <w:tcW w:w="0" w:type="auto"/>
            <w:shd w:val="clear" w:color="auto" w:fill="auto"/>
            <w:tcMar>
              <w:top w:w="120" w:type="dxa"/>
              <w:left w:w="120" w:type="dxa"/>
              <w:bottom w:w="120" w:type="dxa"/>
              <w:right w:w="120" w:type="dxa"/>
            </w:tcMar>
            <w:hideMark/>
          </w:tcPr>
          <w:p w14:paraId="2396976D"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lastRenderedPageBreak/>
              <w:t>\\</w:t>
            </w:r>
          </w:p>
        </w:tc>
        <w:tc>
          <w:tcPr>
            <w:tcW w:w="0" w:type="auto"/>
            <w:shd w:val="clear" w:color="auto" w:fill="auto"/>
            <w:tcMar>
              <w:top w:w="120" w:type="dxa"/>
              <w:left w:w="120" w:type="dxa"/>
              <w:bottom w:w="120" w:type="dxa"/>
              <w:right w:w="120" w:type="dxa"/>
            </w:tcMar>
            <w:hideMark/>
          </w:tcPr>
          <w:p w14:paraId="633BE50C" w14:textId="77777777" w:rsidR="00383DDD" w:rsidRPr="003315B6" w:rsidRDefault="00383DDD" w:rsidP="003315B6">
            <w:pPr>
              <w:spacing w:after="300" w:line="360" w:lineRule="auto"/>
              <w:jc w:val="both"/>
              <w:rPr>
                <w:rFonts w:ascii="Roboto Slab" w:hAnsi="Roboto Slab" w:cs="Roboto Slab"/>
              </w:rPr>
            </w:pPr>
            <w:r w:rsidRPr="003315B6">
              <w:rPr>
                <w:rFonts w:ascii="Roboto Slab" w:hAnsi="Roboto Slab" w:cs="Roboto Slab"/>
              </w:rPr>
              <w:t>Chèn một ký tự dấu chéo ngược vào văn bản tại điểm này</w:t>
            </w:r>
          </w:p>
        </w:tc>
      </w:tr>
    </w:tbl>
    <w:p w14:paraId="19FD0760"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Khi gặp một ký tự ngắt trong một lệnh print, bộ biên dịch thông dịch nó cho phù hợp.</w:t>
      </w:r>
    </w:p>
    <w:p w14:paraId="1B109A9C" w14:textId="77777777" w:rsidR="00383DDD" w:rsidRPr="003315B6" w:rsidRDefault="00383DDD" w:rsidP="003315B6">
      <w:pPr>
        <w:rPr>
          <w:rFonts w:ascii="Roboto Slab" w:hAnsi="Roboto Slab" w:cs="Roboto Slab"/>
          <w:color w:val="222222"/>
          <w:spacing w:val="-15"/>
        </w:rPr>
      </w:pPr>
      <w:r w:rsidRPr="003315B6">
        <w:rPr>
          <w:rFonts w:ascii="Roboto Slab" w:hAnsi="Roboto Slab" w:cs="Roboto Slab"/>
          <w:b/>
          <w:bCs/>
          <w:color w:val="222222"/>
          <w:spacing w:val="-15"/>
        </w:rPr>
        <w:t>Ví dụ:</w:t>
      </w:r>
    </w:p>
    <w:p w14:paraId="67081701"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Nếu bạn muốn đặt các trích dẫn bên trong các trích dẫn, bạn phải sử dụng ký tự ngắt, \", trong trích dẫn bên trong.</w:t>
      </w:r>
    </w:p>
    <w:p w14:paraId="3C677461"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kwd"/>
          <w:rFonts w:ascii="Roboto Slab" w:hAnsi="Roboto Slab" w:cs="Roboto Slab"/>
          <w:color w:val="000088"/>
          <w:sz w:val="24"/>
          <w:szCs w:val="24"/>
        </w:rPr>
        <w:t>public</w:t>
      </w:r>
      <w:r w:rsidRPr="003315B6">
        <w:rPr>
          <w:rStyle w:val="pln"/>
          <w:rFonts w:ascii="Roboto Slab" w:hAnsi="Roboto Slab" w:cs="Roboto Slab"/>
          <w:color w:val="333333"/>
          <w:sz w:val="24"/>
          <w:szCs w:val="24"/>
        </w:rPr>
        <w:t xml:space="preserve"> </w:t>
      </w:r>
      <w:r w:rsidRPr="003315B6">
        <w:rPr>
          <w:rStyle w:val="kwd"/>
          <w:rFonts w:ascii="Roboto Slab" w:hAnsi="Roboto Slab" w:cs="Roboto Slab"/>
          <w:color w:val="000088"/>
          <w:sz w:val="24"/>
          <w:szCs w:val="24"/>
        </w:rPr>
        <w:t>class</w:t>
      </w:r>
      <w:r w:rsidRPr="003315B6">
        <w:rPr>
          <w:rStyle w:val="pln"/>
          <w:rFonts w:ascii="Roboto Slab" w:hAnsi="Roboto Slab" w:cs="Roboto Slab"/>
          <w:color w:val="333333"/>
          <w:sz w:val="24"/>
          <w:szCs w:val="24"/>
        </w:rPr>
        <w:t xml:space="preserve"> </w:t>
      </w:r>
      <w:r w:rsidRPr="003315B6">
        <w:rPr>
          <w:rStyle w:val="typ"/>
          <w:rFonts w:ascii="Roboto Slab" w:hAnsi="Roboto Slab" w:cs="Roboto Slab"/>
          <w:color w:val="7F0055"/>
          <w:sz w:val="24"/>
          <w:szCs w:val="24"/>
        </w:rPr>
        <w:t>Test</w:t>
      </w:r>
      <w:r w:rsidRPr="003315B6">
        <w:rPr>
          <w:rStyle w:val="pln"/>
          <w:rFonts w:ascii="Roboto Slab" w:hAnsi="Roboto Slab" w:cs="Roboto Slab"/>
          <w:color w:val="333333"/>
          <w:sz w:val="24"/>
          <w:szCs w:val="24"/>
        </w:rPr>
        <w:t xml:space="preserve"> </w:t>
      </w:r>
      <w:r w:rsidRPr="003315B6">
        <w:rPr>
          <w:rStyle w:val="pun"/>
          <w:rFonts w:ascii="Roboto Slab" w:hAnsi="Roboto Slab" w:cs="Roboto Slab"/>
          <w:color w:val="666600"/>
          <w:sz w:val="24"/>
          <w:szCs w:val="24"/>
        </w:rPr>
        <w:t>{</w:t>
      </w:r>
    </w:p>
    <w:p w14:paraId="67E8801B"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D8787F7"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pln"/>
          <w:rFonts w:ascii="Roboto Slab" w:hAnsi="Roboto Slab" w:cs="Roboto Slab"/>
          <w:color w:val="333333"/>
          <w:sz w:val="24"/>
          <w:szCs w:val="24"/>
        </w:rPr>
        <w:t xml:space="preserve">   </w:t>
      </w:r>
      <w:r w:rsidRPr="003315B6">
        <w:rPr>
          <w:rStyle w:val="kwd"/>
          <w:rFonts w:ascii="Roboto Slab" w:hAnsi="Roboto Slab" w:cs="Roboto Slab"/>
          <w:color w:val="000088"/>
          <w:sz w:val="24"/>
          <w:szCs w:val="24"/>
        </w:rPr>
        <w:t>public</w:t>
      </w:r>
      <w:r w:rsidRPr="003315B6">
        <w:rPr>
          <w:rStyle w:val="pln"/>
          <w:rFonts w:ascii="Roboto Slab" w:hAnsi="Roboto Slab" w:cs="Roboto Slab"/>
          <w:color w:val="333333"/>
          <w:sz w:val="24"/>
          <w:szCs w:val="24"/>
        </w:rPr>
        <w:t xml:space="preserve"> </w:t>
      </w:r>
      <w:r w:rsidRPr="003315B6">
        <w:rPr>
          <w:rStyle w:val="kwd"/>
          <w:rFonts w:ascii="Roboto Slab" w:hAnsi="Roboto Slab" w:cs="Roboto Slab"/>
          <w:color w:val="000088"/>
          <w:sz w:val="24"/>
          <w:szCs w:val="24"/>
        </w:rPr>
        <w:t>static</w:t>
      </w:r>
      <w:r w:rsidRPr="003315B6">
        <w:rPr>
          <w:rStyle w:val="pln"/>
          <w:rFonts w:ascii="Roboto Slab" w:hAnsi="Roboto Slab" w:cs="Roboto Slab"/>
          <w:color w:val="333333"/>
          <w:sz w:val="24"/>
          <w:szCs w:val="24"/>
        </w:rPr>
        <w:t xml:space="preserve"> </w:t>
      </w:r>
      <w:r w:rsidRPr="003315B6">
        <w:rPr>
          <w:rStyle w:val="kwd"/>
          <w:rFonts w:ascii="Roboto Slab" w:hAnsi="Roboto Slab" w:cs="Roboto Slab"/>
          <w:color w:val="000088"/>
          <w:sz w:val="24"/>
          <w:szCs w:val="24"/>
        </w:rPr>
        <w:t>void</w:t>
      </w:r>
      <w:r w:rsidRPr="003315B6">
        <w:rPr>
          <w:rStyle w:val="pln"/>
          <w:rFonts w:ascii="Roboto Slab" w:hAnsi="Roboto Slab" w:cs="Roboto Slab"/>
          <w:color w:val="333333"/>
          <w:sz w:val="24"/>
          <w:szCs w:val="24"/>
        </w:rPr>
        <w:t xml:space="preserve"> main</w:t>
      </w:r>
      <w:r w:rsidRPr="003315B6">
        <w:rPr>
          <w:rStyle w:val="pun"/>
          <w:rFonts w:ascii="Roboto Slab" w:hAnsi="Roboto Slab" w:cs="Roboto Slab"/>
          <w:color w:val="666600"/>
          <w:sz w:val="24"/>
          <w:szCs w:val="24"/>
        </w:rPr>
        <w:t>(</w:t>
      </w:r>
      <w:r w:rsidRPr="003315B6">
        <w:rPr>
          <w:rStyle w:val="typ"/>
          <w:rFonts w:ascii="Roboto Slab" w:hAnsi="Roboto Slab" w:cs="Roboto Slab"/>
          <w:color w:val="7F0055"/>
          <w:sz w:val="24"/>
          <w:szCs w:val="24"/>
        </w:rPr>
        <w:t>String</w:t>
      </w:r>
      <w:r w:rsidRPr="003315B6">
        <w:rPr>
          <w:rStyle w:val="pln"/>
          <w:rFonts w:ascii="Roboto Slab" w:hAnsi="Roboto Slab" w:cs="Roboto Slab"/>
          <w:color w:val="333333"/>
          <w:sz w:val="24"/>
          <w:szCs w:val="24"/>
        </w:rPr>
        <w:t xml:space="preserve"> args</w:t>
      </w:r>
      <w:r w:rsidRPr="003315B6">
        <w:rPr>
          <w:rStyle w:val="pun"/>
          <w:rFonts w:ascii="Roboto Slab" w:hAnsi="Roboto Slab" w:cs="Roboto Slab"/>
          <w:color w:val="666600"/>
          <w:sz w:val="24"/>
          <w:szCs w:val="24"/>
        </w:rPr>
        <w:t>[])</w:t>
      </w:r>
      <w:r w:rsidRPr="003315B6">
        <w:rPr>
          <w:rStyle w:val="pln"/>
          <w:rFonts w:ascii="Roboto Slab" w:hAnsi="Roboto Slab" w:cs="Roboto Slab"/>
          <w:color w:val="333333"/>
          <w:sz w:val="24"/>
          <w:szCs w:val="24"/>
        </w:rPr>
        <w:t xml:space="preserve"> </w:t>
      </w:r>
      <w:r w:rsidRPr="003315B6">
        <w:rPr>
          <w:rStyle w:val="pun"/>
          <w:rFonts w:ascii="Roboto Slab" w:hAnsi="Roboto Slab" w:cs="Roboto Slab"/>
          <w:color w:val="666600"/>
          <w:sz w:val="24"/>
          <w:szCs w:val="24"/>
        </w:rPr>
        <w:t>{</w:t>
      </w:r>
    </w:p>
    <w:p w14:paraId="3377E7BF"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pln"/>
          <w:rFonts w:ascii="Roboto Slab" w:hAnsi="Roboto Slab" w:cs="Roboto Slab"/>
          <w:color w:val="333333"/>
          <w:sz w:val="24"/>
          <w:szCs w:val="24"/>
        </w:rPr>
        <w:t xml:space="preserve">      </w:t>
      </w:r>
      <w:r w:rsidRPr="003315B6">
        <w:rPr>
          <w:rStyle w:val="typ"/>
          <w:rFonts w:ascii="Roboto Slab" w:hAnsi="Roboto Slab" w:cs="Roboto Slab"/>
          <w:color w:val="7F0055"/>
          <w:sz w:val="24"/>
          <w:szCs w:val="24"/>
        </w:rPr>
        <w:t>System</w:t>
      </w:r>
      <w:r w:rsidRPr="003315B6">
        <w:rPr>
          <w:rStyle w:val="pun"/>
          <w:rFonts w:ascii="Roboto Slab" w:hAnsi="Roboto Slab" w:cs="Roboto Slab"/>
          <w:color w:val="666600"/>
          <w:sz w:val="24"/>
          <w:szCs w:val="24"/>
        </w:rPr>
        <w:t>.</w:t>
      </w:r>
      <w:r w:rsidRPr="003315B6">
        <w:rPr>
          <w:rStyle w:val="kwd"/>
          <w:rFonts w:ascii="Roboto Slab" w:hAnsi="Roboto Slab" w:cs="Roboto Slab"/>
          <w:color w:val="000088"/>
          <w:sz w:val="24"/>
          <w:szCs w:val="24"/>
        </w:rPr>
        <w:t>out</w:t>
      </w:r>
      <w:r w:rsidRPr="003315B6">
        <w:rPr>
          <w:rStyle w:val="pun"/>
          <w:rFonts w:ascii="Roboto Slab" w:hAnsi="Roboto Slab" w:cs="Roboto Slab"/>
          <w:color w:val="666600"/>
          <w:sz w:val="24"/>
          <w:szCs w:val="24"/>
        </w:rPr>
        <w:t>.</w:t>
      </w:r>
      <w:r w:rsidRPr="003315B6">
        <w:rPr>
          <w:rStyle w:val="pln"/>
          <w:rFonts w:ascii="Roboto Slab" w:hAnsi="Roboto Slab" w:cs="Roboto Slab"/>
          <w:color w:val="333333"/>
          <w:sz w:val="24"/>
          <w:szCs w:val="24"/>
        </w:rPr>
        <w:t>println</w:t>
      </w:r>
      <w:r w:rsidRPr="003315B6">
        <w:rPr>
          <w:rStyle w:val="pun"/>
          <w:rFonts w:ascii="Roboto Slab" w:hAnsi="Roboto Slab" w:cs="Roboto Slab"/>
          <w:color w:val="666600"/>
          <w:sz w:val="24"/>
          <w:szCs w:val="24"/>
        </w:rPr>
        <w:t>(</w:t>
      </w:r>
      <w:r w:rsidRPr="003315B6">
        <w:rPr>
          <w:rStyle w:val="str"/>
          <w:rFonts w:ascii="Roboto Slab" w:hAnsi="Roboto Slab" w:cs="Roboto Slab"/>
          <w:color w:val="008800"/>
          <w:sz w:val="24"/>
          <w:szCs w:val="24"/>
        </w:rPr>
        <w:t>"Co ta noi \"Hello!\" voi toi."</w:t>
      </w:r>
      <w:r w:rsidRPr="003315B6">
        <w:rPr>
          <w:rStyle w:val="pun"/>
          <w:rFonts w:ascii="Roboto Slab" w:hAnsi="Roboto Slab" w:cs="Roboto Slab"/>
          <w:color w:val="666600"/>
          <w:sz w:val="24"/>
          <w:szCs w:val="24"/>
        </w:rPr>
        <w:t>);</w:t>
      </w:r>
    </w:p>
    <w:p w14:paraId="1A025C23"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3315B6">
        <w:rPr>
          <w:rStyle w:val="pln"/>
          <w:rFonts w:ascii="Roboto Slab" w:hAnsi="Roboto Slab" w:cs="Roboto Slab"/>
          <w:color w:val="333333"/>
          <w:sz w:val="24"/>
          <w:szCs w:val="24"/>
        </w:rPr>
        <w:t xml:space="preserve">   </w:t>
      </w:r>
      <w:r w:rsidRPr="003315B6">
        <w:rPr>
          <w:rStyle w:val="pun"/>
          <w:rFonts w:ascii="Roboto Slab" w:hAnsi="Roboto Slab" w:cs="Roboto Slab"/>
          <w:color w:val="666600"/>
          <w:sz w:val="24"/>
          <w:szCs w:val="24"/>
        </w:rPr>
        <w:t>}</w:t>
      </w:r>
    </w:p>
    <w:p w14:paraId="679564B5"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3315B6">
        <w:rPr>
          <w:rStyle w:val="pun"/>
          <w:rFonts w:ascii="Roboto Slab" w:hAnsi="Roboto Slab" w:cs="Roboto Slab"/>
          <w:color w:val="666600"/>
          <w:sz w:val="24"/>
          <w:szCs w:val="24"/>
        </w:rPr>
        <w:t>}</w:t>
      </w:r>
    </w:p>
    <w:p w14:paraId="69456438"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Nó sẽ cho kết quả:</w:t>
      </w:r>
    </w:p>
    <w:p w14:paraId="2622AAD6" w14:textId="77777777" w:rsidR="00383DDD" w:rsidRPr="003315B6" w:rsidRDefault="00383DDD" w:rsidP="003315B6">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3315B6">
        <w:rPr>
          <w:rStyle w:val="typ"/>
          <w:rFonts w:ascii="Roboto Slab" w:hAnsi="Roboto Slab" w:cs="Roboto Slab"/>
          <w:color w:val="7F0055"/>
          <w:sz w:val="24"/>
          <w:szCs w:val="24"/>
          <w:lang w:val="pt-BR"/>
        </w:rPr>
        <w:t>Co</w:t>
      </w:r>
      <w:r w:rsidRPr="003315B6">
        <w:rPr>
          <w:rStyle w:val="pln"/>
          <w:rFonts w:ascii="Roboto Slab" w:hAnsi="Roboto Slab" w:cs="Roboto Slab"/>
          <w:color w:val="333333"/>
          <w:sz w:val="24"/>
          <w:szCs w:val="24"/>
          <w:lang w:val="pt-BR"/>
        </w:rPr>
        <w:t xml:space="preserve"> ta noi </w:t>
      </w:r>
      <w:r w:rsidRPr="003315B6">
        <w:rPr>
          <w:rStyle w:val="str"/>
          <w:rFonts w:ascii="Roboto Slab" w:hAnsi="Roboto Slab" w:cs="Roboto Slab"/>
          <w:color w:val="008800"/>
          <w:sz w:val="24"/>
          <w:szCs w:val="24"/>
          <w:lang w:val="pt-BR"/>
        </w:rPr>
        <w:t>"Hello!"</w:t>
      </w:r>
      <w:r w:rsidRPr="003315B6">
        <w:rPr>
          <w:rStyle w:val="pln"/>
          <w:rFonts w:ascii="Roboto Slab" w:hAnsi="Roboto Slab" w:cs="Roboto Slab"/>
          <w:color w:val="333333"/>
          <w:sz w:val="24"/>
          <w:szCs w:val="24"/>
          <w:lang w:val="pt-BR"/>
        </w:rPr>
        <w:t xml:space="preserve"> voi toi</w:t>
      </w:r>
      <w:r w:rsidRPr="003315B6">
        <w:rPr>
          <w:rStyle w:val="pun"/>
          <w:rFonts w:ascii="Roboto Slab" w:hAnsi="Roboto Slab" w:cs="Roboto Slab"/>
          <w:color w:val="666600"/>
          <w:sz w:val="24"/>
          <w:szCs w:val="24"/>
          <w:lang w:val="pt-BR"/>
        </w:rPr>
        <w:t>.</w:t>
      </w:r>
    </w:p>
    <w:p w14:paraId="1B009C33" w14:textId="77777777" w:rsidR="00383DDD" w:rsidRPr="003315B6" w:rsidRDefault="00383DDD" w:rsidP="003315B6">
      <w:pPr>
        <w:pStyle w:val="Heading3"/>
      </w:pPr>
      <w:r w:rsidRPr="003315B6">
        <w:t>Các phương thức của lớp Character trong Java</w:t>
      </w:r>
    </w:p>
    <w:p w14:paraId="01751CCF" w14:textId="77777777" w:rsidR="00383DDD" w:rsidRPr="003315B6" w:rsidRDefault="00383DDD" w:rsidP="003315B6">
      <w:pPr>
        <w:pStyle w:val="NormalWeb"/>
        <w:spacing w:before="0" w:beforeAutospacing="0" w:after="24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Dưới đây liệt kê các phương thức quan trọng mà tất cả lớp phụ của lớp Character trong Java thực thi: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2"/>
        <w:gridCol w:w="9483"/>
      </w:tblGrid>
      <w:tr w:rsidR="00383DDD" w:rsidRPr="003315B6" w14:paraId="6515D63B" w14:textId="77777777" w:rsidTr="003315B6">
        <w:trPr>
          <w:jc w:val="center"/>
        </w:trPr>
        <w:tc>
          <w:tcPr>
            <w:tcW w:w="0" w:type="auto"/>
            <w:shd w:val="clear" w:color="auto" w:fill="EEEEEE"/>
            <w:tcMar>
              <w:top w:w="120" w:type="dxa"/>
              <w:left w:w="120" w:type="dxa"/>
              <w:bottom w:w="120" w:type="dxa"/>
              <w:right w:w="120" w:type="dxa"/>
            </w:tcMar>
            <w:hideMark/>
          </w:tcPr>
          <w:p w14:paraId="04DEE13B" w14:textId="77777777" w:rsidR="00383DDD" w:rsidRPr="003315B6" w:rsidRDefault="00383DDD" w:rsidP="003315B6">
            <w:pPr>
              <w:spacing w:line="360" w:lineRule="auto"/>
              <w:jc w:val="both"/>
              <w:rPr>
                <w:rFonts w:ascii="Roboto Slab" w:hAnsi="Roboto Slab" w:cs="Roboto Slab"/>
                <w:b/>
                <w:bCs/>
                <w:color w:val="313131"/>
              </w:rPr>
            </w:pPr>
            <w:r w:rsidRPr="003315B6">
              <w:rPr>
                <w:rFonts w:ascii="Roboto Slab" w:hAnsi="Roboto Slab" w:cs="Roboto Slab"/>
                <w:b/>
                <w:bCs/>
                <w:color w:val="313131"/>
              </w:rPr>
              <w:t>STT</w:t>
            </w:r>
          </w:p>
        </w:tc>
        <w:tc>
          <w:tcPr>
            <w:tcW w:w="0" w:type="auto"/>
            <w:shd w:val="clear" w:color="auto" w:fill="EEEEEE"/>
            <w:tcMar>
              <w:top w:w="120" w:type="dxa"/>
              <w:left w:w="120" w:type="dxa"/>
              <w:bottom w:w="120" w:type="dxa"/>
              <w:right w:w="120" w:type="dxa"/>
            </w:tcMar>
            <w:hideMark/>
          </w:tcPr>
          <w:p w14:paraId="75735877" w14:textId="77777777" w:rsidR="00383DDD" w:rsidRPr="003315B6" w:rsidRDefault="00383DDD" w:rsidP="003315B6">
            <w:pPr>
              <w:spacing w:line="360" w:lineRule="auto"/>
              <w:jc w:val="both"/>
              <w:rPr>
                <w:rFonts w:ascii="Roboto Slab" w:hAnsi="Roboto Slab" w:cs="Roboto Slab"/>
                <w:b/>
                <w:bCs/>
                <w:color w:val="313131"/>
              </w:rPr>
            </w:pPr>
            <w:r w:rsidRPr="003315B6">
              <w:rPr>
                <w:rFonts w:ascii="Roboto Slab" w:hAnsi="Roboto Slab" w:cs="Roboto Slab"/>
                <w:b/>
                <w:bCs/>
                <w:color w:val="313131"/>
              </w:rPr>
              <w:t>Phương thức và Miêu tả</w:t>
            </w:r>
          </w:p>
        </w:tc>
      </w:tr>
      <w:tr w:rsidR="00383DDD" w:rsidRPr="003315B6" w14:paraId="20E5A4FC" w14:textId="77777777" w:rsidTr="003315B6">
        <w:trPr>
          <w:jc w:val="center"/>
        </w:trPr>
        <w:tc>
          <w:tcPr>
            <w:tcW w:w="0" w:type="auto"/>
            <w:shd w:val="clear" w:color="auto" w:fill="auto"/>
            <w:tcMar>
              <w:top w:w="120" w:type="dxa"/>
              <w:left w:w="120" w:type="dxa"/>
              <w:bottom w:w="120" w:type="dxa"/>
              <w:right w:w="120" w:type="dxa"/>
            </w:tcMar>
            <w:hideMark/>
          </w:tcPr>
          <w:p w14:paraId="11C87FE9"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t>1</w:t>
            </w:r>
          </w:p>
        </w:tc>
        <w:tc>
          <w:tcPr>
            <w:tcW w:w="0" w:type="auto"/>
            <w:shd w:val="clear" w:color="auto" w:fill="auto"/>
            <w:tcMar>
              <w:top w:w="120" w:type="dxa"/>
              <w:left w:w="120" w:type="dxa"/>
              <w:bottom w:w="120" w:type="dxa"/>
              <w:right w:w="120" w:type="dxa"/>
            </w:tcMar>
            <w:hideMark/>
          </w:tcPr>
          <w:p w14:paraId="53DFC564"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68" w:history="1">
              <w:r w:rsidR="00383DDD" w:rsidRPr="003315B6">
                <w:rPr>
                  <w:rStyle w:val="Hyperlink"/>
                  <w:rFonts w:ascii="Roboto Slab" w:hAnsi="Roboto Slab" w:cs="Roboto Slab"/>
                  <w:b/>
                  <w:bCs/>
                  <w:color w:val="313131"/>
                </w:rPr>
                <w:t>isLetter() trong Java</w:t>
              </w:r>
            </w:hyperlink>
          </w:p>
          <w:p w14:paraId="4AA46C90"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Kiểm tra có hay không giá trị char đã cho là một chữ cái</w:t>
            </w:r>
          </w:p>
        </w:tc>
      </w:tr>
      <w:tr w:rsidR="00383DDD" w:rsidRPr="003315B6" w14:paraId="1A4FDD14" w14:textId="77777777" w:rsidTr="003315B6">
        <w:trPr>
          <w:jc w:val="center"/>
        </w:trPr>
        <w:tc>
          <w:tcPr>
            <w:tcW w:w="0" w:type="auto"/>
            <w:shd w:val="clear" w:color="auto" w:fill="auto"/>
            <w:tcMar>
              <w:top w:w="120" w:type="dxa"/>
              <w:left w:w="120" w:type="dxa"/>
              <w:bottom w:w="120" w:type="dxa"/>
              <w:right w:w="120" w:type="dxa"/>
            </w:tcMar>
            <w:hideMark/>
          </w:tcPr>
          <w:p w14:paraId="24F714C4"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t>2</w:t>
            </w:r>
          </w:p>
        </w:tc>
        <w:tc>
          <w:tcPr>
            <w:tcW w:w="0" w:type="auto"/>
            <w:shd w:val="clear" w:color="auto" w:fill="auto"/>
            <w:tcMar>
              <w:top w:w="120" w:type="dxa"/>
              <w:left w:w="120" w:type="dxa"/>
              <w:bottom w:w="120" w:type="dxa"/>
              <w:right w:w="120" w:type="dxa"/>
            </w:tcMar>
            <w:hideMark/>
          </w:tcPr>
          <w:p w14:paraId="35E4660A"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69" w:history="1">
              <w:r w:rsidR="00383DDD" w:rsidRPr="003315B6">
                <w:rPr>
                  <w:rStyle w:val="Hyperlink"/>
                  <w:rFonts w:ascii="Roboto Slab" w:hAnsi="Roboto Slab" w:cs="Roboto Slab"/>
                  <w:b/>
                  <w:bCs/>
                  <w:color w:val="313131"/>
                </w:rPr>
                <w:t>isDigit() trong Java</w:t>
              </w:r>
            </w:hyperlink>
          </w:p>
          <w:p w14:paraId="162B6860"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Xác định có hay không giá trị char đã cho là một digit</w:t>
            </w:r>
          </w:p>
        </w:tc>
      </w:tr>
      <w:tr w:rsidR="00383DDD" w:rsidRPr="003315B6" w14:paraId="3590BEE7" w14:textId="77777777" w:rsidTr="003315B6">
        <w:trPr>
          <w:jc w:val="center"/>
        </w:trPr>
        <w:tc>
          <w:tcPr>
            <w:tcW w:w="0" w:type="auto"/>
            <w:shd w:val="clear" w:color="auto" w:fill="auto"/>
            <w:tcMar>
              <w:top w:w="120" w:type="dxa"/>
              <w:left w:w="120" w:type="dxa"/>
              <w:bottom w:w="120" w:type="dxa"/>
              <w:right w:w="120" w:type="dxa"/>
            </w:tcMar>
            <w:hideMark/>
          </w:tcPr>
          <w:p w14:paraId="04E11692"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t>3</w:t>
            </w:r>
          </w:p>
        </w:tc>
        <w:tc>
          <w:tcPr>
            <w:tcW w:w="0" w:type="auto"/>
            <w:shd w:val="clear" w:color="auto" w:fill="auto"/>
            <w:tcMar>
              <w:top w:w="120" w:type="dxa"/>
              <w:left w:w="120" w:type="dxa"/>
              <w:bottom w:w="120" w:type="dxa"/>
              <w:right w:w="120" w:type="dxa"/>
            </w:tcMar>
            <w:hideMark/>
          </w:tcPr>
          <w:p w14:paraId="4A2B8B65"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70" w:history="1">
              <w:r w:rsidR="00383DDD" w:rsidRPr="003315B6">
                <w:rPr>
                  <w:rStyle w:val="Hyperlink"/>
                  <w:rFonts w:ascii="Roboto Slab" w:hAnsi="Roboto Slab" w:cs="Roboto Slab"/>
                  <w:b/>
                  <w:bCs/>
                  <w:color w:val="313131"/>
                </w:rPr>
                <w:t>isWhitespace() trong Java</w:t>
              </w:r>
            </w:hyperlink>
          </w:p>
          <w:p w14:paraId="038F8FEA"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lastRenderedPageBreak/>
              <w:t>Xác định có hay không giá trị char đã cho là một khoảng trắng</w:t>
            </w:r>
          </w:p>
        </w:tc>
      </w:tr>
      <w:tr w:rsidR="00383DDD" w:rsidRPr="003315B6" w14:paraId="73004876" w14:textId="77777777" w:rsidTr="003315B6">
        <w:trPr>
          <w:jc w:val="center"/>
        </w:trPr>
        <w:tc>
          <w:tcPr>
            <w:tcW w:w="0" w:type="auto"/>
            <w:shd w:val="clear" w:color="auto" w:fill="auto"/>
            <w:tcMar>
              <w:top w:w="120" w:type="dxa"/>
              <w:left w:w="120" w:type="dxa"/>
              <w:bottom w:w="120" w:type="dxa"/>
              <w:right w:w="120" w:type="dxa"/>
            </w:tcMar>
            <w:hideMark/>
          </w:tcPr>
          <w:p w14:paraId="0CF874EB"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lastRenderedPageBreak/>
              <w:t>4</w:t>
            </w:r>
          </w:p>
        </w:tc>
        <w:tc>
          <w:tcPr>
            <w:tcW w:w="0" w:type="auto"/>
            <w:shd w:val="clear" w:color="auto" w:fill="auto"/>
            <w:tcMar>
              <w:top w:w="120" w:type="dxa"/>
              <w:left w:w="120" w:type="dxa"/>
              <w:bottom w:w="120" w:type="dxa"/>
              <w:right w:w="120" w:type="dxa"/>
            </w:tcMar>
            <w:hideMark/>
          </w:tcPr>
          <w:p w14:paraId="32AA1C69"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71" w:history="1">
              <w:r w:rsidR="00383DDD" w:rsidRPr="003315B6">
                <w:rPr>
                  <w:rStyle w:val="Hyperlink"/>
                  <w:rFonts w:ascii="Roboto Slab" w:hAnsi="Roboto Slab" w:cs="Roboto Slab"/>
                  <w:b/>
                  <w:bCs/>
                  <w:color w:val="313131"/>
                </w:rPr>
                <w:t>isUpperCase() trong Java</w:t>
              </w:r>
            </w:hyperlink>
          </w:p>
          <w:p w14:paraId="4310B519"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Xác định có hay không giá trị char đã cho là chữ hoa</w:t>
            </w:r>
          </w:p>
        </w:tc>
      </w:tr>
      <w:tr w:rsidR="00383DDD" w:rsidRPr="003315B6" w14:paraId="6130F127" w14:textId="77777777" w:rsidTr="003315B6">
        <w:trPr>
          <w:jc w:val="center"/>
        </w:trPr>
        <w:tc>
          <w:tcPr>
            <w:tcW w:w="0" w:type="auto"/>
            <w:shd w:val="clear" w:color="auto" w:fill="auto"/>
            <w:tcMar>
              <w:top w:w="120" w:type="dxa"/>
              <w:left w:w="120" w:type="dxa"/>
              <w:bottom w:w="120" w:type="dxa"/>
              <w:right w:w="120" w:type="dxa"/>
            </w:tcMar>
            <w:hideMark/>
          </w:tcPr>
          <w:p w14:paraId="6CE8C289"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t>5</w:t>
            </w:r>
          </w:p>
        </w:tc>
        <w:tc>
          <w:tcPr>
            <w:tcW w:w="0" w:type="auto"/>
            <w:shd w:val="clear" w:color="auto" w:fill="auto"/>
            <w:tcMar>
              <w:top w:w="120" w:type="dxa"/>
              <w:left w:w="120" w:type="dxa"/>
              <w:bottom w:w="120" w:type="dxa"/>
              <w:right w:w="120" w:type="dxa"/>
            </w:tcMar>
            <w:hideMark/>
          </w:tcPr>
          <w:p w14:paraId="387C02B9"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72" w:history="1">
              <w:r w:rsidR="00383DDD" w:rsidRPr="003315B6">
                <w:rPr>
                  <w:rStyle w:val="Hyperlink"/>
                  <w:rFonts w:ascii="Roboto Slab" w:hAnsi="Roboto Slab" w:cs="Roboto Slab"/>
                  <w:b/>
                  <w:bCs/>
                  <w:color w:val="313131"/>
                </w:rPr>
                <w:t>isLowerCase() trong Java</w:t>
              </w:r>
            </w:hyperlink>
          </w:p>
          <w:p w14:paraId="08813DEA"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Xác định có hay không giá trị char đã cho là chữ thường</w:t>
            </w:r>
          </w:p>
        </w:tc>
      </w:tr>
      <w:tr w:rsidR="00383DDD" w:rsidRPr="003315B6" w14:paraId="7B1C4E16" w14:textId="77777777" w:rsidTr="003315B6">
        <w:trPr>
          <w:jc w:val="center"/>
        </w:trPr>
        <w:tc>
          <w:tcPr>
            <w:tcW w:w="0" w:type="auto"/>
            <w:shd w:val="clear" w:color="auto" w:fill="auto"/>
            <w:tcMar>
              <w:top w:w="120" w:type="dxa"/>
              <w:left w:w="120" w:type="dxa"/>
              <w:bottom w:w="120" w:type="dxa"/>
              <w:right w:w="120" w:type="dxa"/>
            </w:tcMar>
            <w:hideMark/>
          </w:tcPr>
          <w:p w14:paraId="2DA05962" w14:textId="77777777" w:rsidR="00383DDD" w:rsidRPr="003315B6" w:rsidRDefault="00383DDD" w:rsidP="003315B6">
            <w:pPr>
              <w:spacing w:line="360" w:lineRule="auto"/>
              <w:jc w:val="both"/>
              <w:rPr>
                <w:rFonts w:ascii="Roboto Slab" w:hAnsi="Roboto Slab" w:cs="Roboto Slab"/>
                <w:color w:val="313131"/>
              </w:rPr>
            </w:pPr>
            <w:r w:rsidRPr="003315B6">
              <w:rPr>
                <w:rFonts w:ascii="Roboto Slab" w:hAnsi="Roboto Slab" w:cs="Roboto Slab"/>
                <w:color w:val="313131"/>
              </w:rPr>
              <w:t>6</w:t>
            </w:r>
          </w:p>
        </w:tc>
        <w:tc>
          <w:tcPr>
            <w:tcW w:w="0" w:type="auto"/>
            <w:shd w:val="clear" w:color="auto" w:fill="auto"/>
            <w:tcMar>
              <w:top w:w="120" w:type="dxa"/>
              <w:left w:w="120" w:type="dxa"/>
              <w:bottom w:w="120" w:type="dxa"/>
              <w:right w:w="120" w:type="dxa"/>
            </w:tcMar>
            <w:hideMark/>
          </w:tcPr>
          <w:p w14:paraId="7B91D3DF" w14:textId="77777777" w:rsidR="00383DDD" w:rsidRPr="003315B6" w:rsidRDefault="00000000" w:rsidP="003315B6">
            <w:pPr>
              <w:pStyle w:val="NormalWeb"/>
              <w:spacing w:before="0" w:beforeAutospacing="0" w:after="0" w:afterAutospacing="0" w:line="360" w:lineRule="auto"/>
              <w:ind w:left="48" w:right="48"/>
              <w:jc w:val="both"/>
              <w:rPr>
                <w:rFonts w:ascii="Roboto Slab" w:hAnsi="Roboto Slab" w:cs="Roboto Slab"/>
                <w:color w:val="000000"/>
              </w:rPr>
            </w:pPr>
            <w:hyperlink r:id="rId73" w:history="1">
              <w:r w:rsidR="00383DDD" w:rsidRPr="003315B6">
                <w:rPr>
                  <w:rStyle w:val="Hyperlink"/>
                  <w:rFonts w:ascii="Roboto Slab" w:hAnsi="Roboto Slab" w:cs="Roboto Slab"/>
                  <w:b/>
                  <w:bCs/>
                  <w:color w:val="313131"/>
                </w:rPr>
                <w:t>toUpperCase() trong Java</w:t>
              </w:r>
            </w:hyperlink>
          </w:p>
          <w:p w14:paraId="247A18F6" w14:textId="77777777" w:rsidR="00383DDD" w:rsidRPr="003315B6" w:rsidRDefault="00383DDD" w:rsidP="003315B6">
            <w:pPr>
              <w:pStyle w:val="NormalWeb"/>
              <w:spacing w:before="0" w:beforeAutospacing="0" w:after="0" w:afterAutospacing="0" w:line="360" w:lineRule="auto"/>
              <w:ind w:left="48" w:right="48"/>
              <w:jc w:val="both"/>
              <w:rPr>
                <w:rFonts w:ascii="Roboto Slab" w:hAnsi="Roboto Slab" w:cs="Roboto Slab"/>
                <w:color w:val="000000"/>
              </w:rPr>
            </w:pPr>
            <w:r w:rsidRPr="003315B6">
              <w:rPr>
                <w:rFonts w:ascii="Roboto Slab" w:hAnsi="Roboto Slab" w:cs="Roboto Slab"/>
                <w:color w:val="000000"/>
              </w:rPr>
              <w:t>Trả về form dạng chữ hoa của giá trị char đã cho</w:t>
            </w:r>
          </w:p>
        </w:tc>
      </w:tr>
      <w:tr w:rsidR="00383DDD" w:rsidRPr="00D23B51" w14:paraId="1AB592E0" w14:textId="77777777" w:rsidTr="003315B6">
        <w:trPr>
          <w:jc w:val="center"/>
        </w:trPr>
        <w:tc>
          <w:tcPr>
            <w:tcW w:w="0" w:type="auto"/>
            <w:shd w:val="clear" w:color="auto" w:fill="auto"/>
            <w:tcMar>
              <w:top w:w="120" w:type="dxa"/>
              <w:left w:w="120" w:type="dxa"/>
              <w:bottom w:w="120" w:type="dxa"/>
              <w:right w:w="120" w:type="dxa"/>
            </w:tcMar>
            <w:hideMark/>
          </w:tcPr>
          <w:p w14:paraId="07EC8F17" w14:textId="77777777" w:rsidR="00383DDD" w:rsidRPr="00D23B51" w:rsidRDefault="00383DDD" w:rsidP="00D23B51">
            <w:pPr>
              <w:spacing w:line="360" w:lineRule="auto"/>
              <w:jc w:val="both"/>
              <w:rPr>
                <w:rFonts w:ascii="Roboto Slab" w:hAnsi="Roboto Slab" w:cs="Roboto Slab"/>
                <w:color w:val="313131"/>
              </w:rPr>
            </w:pPr>
            <w:r w:rsidRPr="00D23B51">
              <w:rPr>
                <w:rFonts w:ascii="Roboto Slab" w:hAnsi="Roboto Slab" w:cs="Roboto Slab"/>
                <w:color w:val="313131"/>
              </w:rPr>
              <w:t>7</w:t>
            </w:r>
          </w:p>
        </w:tc>
        <w:tc>
          <w:tcPr>
            <w:tcW w:w="0" w:type="auto"/>
            <w:shd w:val="clear" w:color="auto" w:fill="auto"/>
            <w:tcMar>
              <w:top w:w="120" w:type="dxa"/>
              <w:left w:w="120" w:type="dxa"/>
              <w:bottom w:w="120" w:type="dxa"/>
              <w:right w:w="120" w:type="dxa"/>
            </w:tcMar>
            <w:hideMark/>
          </w:tcPr>
          <w:p w14:paraId="193A2AD1" w14:textId="77777777" w:rsidR="00383DDD" w:rsidRPr="00D23B51" w:rsidRDefault="00000000" w:rsidP="00D23B51">
            <w:pPr>
              <w:pStyle w:val="NormalWeb"/>
              <w:spacing w:before="0" w:beforeAutospacing="0" w:after="0" w:afterAutospacing="0" w:line="360" w:lineRule="auto"/>
              <w:ind w:left="48" w:right="48"/>
              <w:jc w:val="both"/>
              <w:rPr>
                <w:rFonts w:ascii="Roboto Slab" w:hAnsi="Roboto Slab" w:cs="Roboto Slab"/>
                <w:color w:val="000000"/>
              </w:rPr>
            </w:pPr>
            <w:hyperlink r:id="rId74" w:history="1">
              <w:r w:rsidR="00383DDD" w:rsidRPr="00D23B51">
                <w:rPr>
                  <w:rStyle w:val="Hyperlink"/>
                  <w:rFonts w:ascii="Roboto Slab" w:hAnsi="Roboto Slab" w:cs="Roboto Slab"/>
                  <w:b/>
                  <w:bCs/>
                  <w:color w:val="313131"/>
                </w:rPr>
                <w:t>toLowerCase() trong Java</w:t>
              </w:r>
            </w:hyperlink>
          </w:p>
          <w:p w14:paraId="67895603" w14:textId="77777777" w:rsidR="00383DDD" w:rsidRPr="00D23B51" w:rsidRDefault="00383DDD" w:rsidP="00D23B51">
            <w:pPr>
              <w:pStyle w:val="NormalWeb"/>
              <w:spacing w:before="0" w:beforeAutospacing="0" w:after="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Trả về form dạng chữ thường của giá trị char đã cho</w:t>
            </w:r>
          </w:p>
        </w:tc>
      </w:tr>
      <w:tr w:rsidR="00383DDD" w:rsidRPr="00D23B51" w14:paraId="5CC9AA1D" w14:textId="77777777" w:rsidTr="003315B6">
        <w:trPr>
          <w:jc w:val="center"/>
        </w:trPr>
        <w:tc>
          <w:tcPr>
            <w:tcW w:w="0" w:type="auto"/>
            <w:shd w:val="clear" w:color="auto" w:fill="auto"/>
            <w:tcMar>
              <w:top w:w="120" w:type="dxa"/>
              <w:left w:w="120" w:type="dxa"/>
              <w:bottom w:w="120" w:type="dxa"/>
              <w:right w:w="120" w:type="dxa"/>
            </w:tcMar>
            <w:hideMark/>
          </w:tcPr>
          <w:p w14:paraId="42D0506D" w14:textId="77777777" w:rsidR="00383DDD" w:rsidRPr="00D23B51" w:rsidRDefault="00383DDD" w:rsidP="00D23B51">
            <w:pPr>
              <w:spacing w:line="360" w:lineRule="auto"/>
              <w:jc w:val="both"/>
              <w:rPr>
                <w:rFonts w:ascii="Roboto Slab" w:hAnsi="Roboto Slab" w:cs="Roboto Slab"/>
                <w:color w:val="313131"/>
              </w:rPr>
            </w:pPr>
            <w:r w:rsidRPr="00D23B51">
              <w:rPr>
                <w:rFonts w:ascii="Roboto Slab" w:hAnsi="Roboto Slab" w:cs="Roboto Slab"/>
                <w:color w:val="313131"/>
              </w:rPr>
              <w:t>8</w:t>
            </w:r>
          </w:p>
        </w:tc>
        <w:tc>
          <w:tcPr>
            <w:tcW w:w="0" w:type="auto"/>
            <w:shd w:val="clear" w:color="auto" w:fill="auto"/>
            <w:tcMar>
              <w:top w:w="120" w:type="dxa"/>
              <w:left w:w="120" w:type="dxa"/>
              <w:bottom w:w="120" w:type="dxa"/>
              <w:right w:w="120" w:type="dxa"/>
            </w:tcMar>
            <w:hideMark/>
          </w:tcPr>
          <w:p w14:paraId="4CAA3027" w14:textId="77777777" w:rsidR="00383DDD" w:rsidRPr="00D23B51" w:rsidRDefault="00000000" w:rsidP="00D23B51">
            <w:pPr>
              <w:pStyle w:val="NormalWeb"/>
              <w:spacing w:before="0" w:beforeAutospacing="0" w:after="0" w:afterAutospacing="0" w:line="360" w:lineRule="auto"/>
              <w:ind w:left="48" w:right="48"/>
              <w:jc w:val="both"/>
              <w:rPr>
                <w:rFonts w:ascii="Roboto Slab" w:hAnsi="Roboto Slab" w:cs="Roboto Slab"/>
                <w:color w:val="000000"/>
              </w:rPr>
            </w:pPr>
            <w:hyperlink r:id="rId75" w:history="1">
              <w:r w:rsidR="00383DDD" w:rsidRPr="00D23B51">
                <w:rPr>
                  <w:rStyle w:val="Hyperlink"/>
                  <w:rFonts w:ascii="Roboto Slab" w:hAnsi="Roboto Slab" w:cs="Roboto Slab"/>
                  <w:b/>
                  <w:bCs/>
                  <w:color w:val="313131"/>
                </w:rPr>
                <w:t>toString() trong Java</w:t>
              </w:r>
            </w:hyperlink>
          </w:p>
          <w:p w14:paraId="380617BE" w14:textId="77777777" w:rsidR="00383DDD" w:rsidRPr="00D23B51" w:rsidRDefault="00383DDD" w:rsidP="00D23B51">
            <w:pPr>
              <w:pStyle w:val="NormalWeb"/>
              <w:spacing w:before="0" w:beforeAutospacing="0" w:after="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Trả về một đối tượng String biểu diễn giá trị ký tự đã cho, mà là, một chuỗi gồm một ký tự</w:t>
            </w:r>
          </w:p>
        </w:tc>
      </w:tr>
    </w:tbl>
    <w:p w14:paraId="3F900F6C" w14:textId="77777777" w:rsidR="00383DDD" w:rsidRPr="00D23B51" w:rsidRDefault="00383DDD"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Để có danh sách đầy đủ các phương thức, bạn tham khảo java.lang.Character API.</w:t>
      </w:r>
    </w:p>
    <w:p w14:paraId="580B706F" w14:textId="00904F75" w:rsidR="00523234" w:rsidRPr="00D23B51" w:rsidRDefault="00523234" w:rsidP="00D23B51">
      <w:pPr>
        <w:spacing w:line="360" w:lineRule="auto"/>
        <w:jc w:val="both"/>
        <w:rPr>
          <w:rFonts w:ascii="Roboto Slab" w:hAnsi="Roboto Slab" w:cs="Roboto Slab"/>
        </w:rPr>
      </w:pPr>
      <w:r w:rsidRPr="00D23B51">
        <w:rPr>
          <w:rFonts w:ascii="Roboto Slab" w:hAnsi="Roboto Slab" w:cs="Roboto Slab"/>
        </w:rPr>
        <w:br w:type="page"/>
      </w:r>
    </w:p>
    <w:p w14:paraId="72957B66" w14:textId="04A281D5" w:rsidR="00523234" w:rsidRPr="00D23B51" w:rsidRDefault="000C200A" w:rsidP="00D23B51">
      <w:pPr>
        <w:pStyle w:val="Heading1"/>
        <w:jc w:val="both"/>
        <w:rPr>
          <w:rFonts w:cs="Roboto Slab"/>
          <w:sz w:val="24"/>
          <w:szCs w:val="24"/>
        </w:rPr>
      </w:pPr>
      <w:r w:rsidRPr="00D23B51">
        <w:rPr>
          <w:rFonts w:cs="Roboto Slab"/>
          <w:sz w:val="24"/>
          <w:szCs w:val="24"/>
        </w:rPr>
        <w:lastRenderedPageBreak/>
        <w:t>HƯỚNG ĐỐI TƯỢNG (OOP) TRONG JAVA</w:t>
      </w:r>
    </w:p>
    <w:p w14:paraId="44514E75"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b/>
          <w:bCs/>
          <w:color w:val="000000"/>
        </w:rPr>
        <w:t>[Khái niệm hướng đối tượng OOP trong Java]</w:t>
      </w:r>
      <w:r w:rsidRPr="00D23B51">
        <w:rPr>
          <w:rFonts w:ascii="Roboto Slab" w:hAnsi="Roboto Slab" w:cs="Roboto Slab"/>
          <w:color w:val="000000"/>
        </w:rPr>
        <w:t>Chương này, chúng ta sẽ tìm hiểu các khái niệm cơ bản về Hướng đối tượng (OOP). Lập trình hướng đối tượng bao gồm nhiều khái niệm như tính kế thừa, gắn kết dữ liệu (Data Binding), tính đa hình, …</w:t>
      </w:r>
    </w:p>
    <w:p w14:paraId="7E3BC680"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b/>
          <w:bCs/>
          <w:color w:val="000000"/>
        </w:rPr>
        <w:t>Simula</w:t>
      </w:r>
      <w:r w:rsidRPr="00D23B51">
        <w:rPr>
          <w:rFonts w:ascii="Roboto Slab" w:hAnsi="Roboto Slab" w:cs="Roboto Slab"/>
          <w:color w:val="000000"/>
        </w:rPr>
        <w:t> được xem như là ngôn ngữ lập trình hướng đối tượng đầu tiên. Là một hệ lập trình mà ở đó mọi thứ được biểu diễn dưới dạng một đối tượng, và được biết đến như là ngôn ngữ hướng đối tượng thực sự. Tuy nhiên, </w:t>
      </w:r>
      <w:r w:rsidRPr="00D23B51">
        <w:rPr>
          <w:rFonts w:ascii="Roboto Slab" w:hAnsi="Roboto Slab" w:cs="Roboto Slab"/>
          <w:b/>
          <w:bCs/>
          <w:color w:val="000000"/>
        </w:rPr>
        <w:t>Smalltalk</w:t>
      </w:r>
      <w:r w:rsidRPr="00D23B51">
        <w:rPr>
          <w:rFonts w:ascii="Roboto Slab" w:hAnsi="Roboto Slab" w:cs="Roboto Slab"/>
          <w:color w:val="000000"/>
        </w:rPr>
        <w:t> mới được xem như là ngôn ngữ lập trình hướng đối tượng thực sự đầu tiên.</w:t>
      </w:r>
    </w:p>
    <w:p w14:paraId="563B2132" w14:textId="764D686F" w:rsidR="000C200A" w:rsidRPr="00D23B51" w:rsidRDefault="000C200A" w:rsidP="00D23B51">
      <w:pPr>
        <w:pStyle w:val="Heading2"/>
      </w:pPr>
      <w:r w:rsidRPr="00D23B51">
        <w:t>LẬP TRÌNH HƯỚNG ĐỐI TƯỢNG</w:t>
      </w:r>
    </w:p>
    <w:p w14:paraId="35756F61"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b/>
          <w:bCs/>
          <w:color w:val="000000"/>
        </w:rPr>
        <w:t>Object</w:t>
      </w:r>
      <w:r w:rsidRPr="00D23B51">
        <w:rPr>
          <w:rFonts w:ascii="Roboto Slab" w:hAnsi="Roboto Slab" w:cs="Roboto Slab"/>
          <w:color w:val="000000"/>
        </w:rPr>
        <w:t> (đối tượng) nghĩa là một thực thể trong thế giới thực, chẳng hạn như bàn, quả bóng, con bò, … Lập trình hướng đối tượng là một phương pháp để thiết kế một chương trình bởi sử dụng các lớp và các đối tượng. Nó làm đơn giản hóa việc duy trì và phát triển phần mềm bằng việc cung cấp một số khái niệm:</w:t>
      </w:r>
    </w:p>
    <w:p w14:paraId="753EAB82"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Đối tượng</w:t>
      </w:r>
      <w:r w:rsidRPr="00D23B51">
        <w:rPr>
          <w:rFonts w:ascii="Roboto Slab" w:hAnsi="Roboto Slab" w:cs="Roboto Slab"/>
          <w:color w:val="000000"/>
        </w:rPr>
        <w:t>: Một thực thể có trạng thái và hành vi. Ví dụ như xe đạp, bàn, ghế, … Nó có thể mang tính vật lý hoặc logic.</w:t>
      </w:r>
    </w:p>
    <w:p w14:paraId="0046A12D"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Lớp</w:t>
      </w:r>
      <w:r w:rsidRPr="00D23B51">
        <w:rPr>
          <w:rFonts w:ascii="Roboto Slab" w:hAnsi="Roboto Slab" w:cs="Roboto Slab"/>
          <w:color w:val="000000"/>
        </w:rPr>
        <w:t>: Một tập hợp các đối tượng. Nó là một thực thể logic.</w:t>
      </w:r>
    </w:p>
    <w:p w14:paraId="30A1F412"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Tính kế thừa</w:t>
      </w:r>
      <w:r w:rsidRPr="00D23B51">
        <w:rPr>
          <w:rFonts w:ascii="Roboto Slab" w:hAnsi="Roboto Slab" w:cs="Roboto Slab"/>
          <w:color w:val="000000"/>
        </w:rPr>
        <w:t>: Khi một đối tượng đạt được các thuộc tính và các hành vi của đối tượng cha, thì đó là tính kế thừa. Điều này làm tăng tính tái sử dụng cho code. Nó được sử dụng để đạt được tính đa hình tại runtime.</w:t>
      </w:r>
    </w:p>
    <w:p w14:paraId="501D1D46"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Tính đa hình</w:t>
      </w:r>
      <w:r w:rsidRPr="00D23B51">
        <w:rPr>
          <w:rFonts w:ascii="Roboto Slab" w:hAnsi="Roboto Slab" w:cs="Roboto Slab"/>
          <w:color w:val="000000"/>
        </w:rPr>
        <w:t>: Khi một tác vụ được thực hiện theo nhiều cách khác nhau được gọi là tính đa hình. Ví dụ: như vẽ hình chữ nhật hoặc hình tam giác, … Trong Java, chúng ta sử dụng nạp chồng phương thức (method overloading) và ghi đè phương thức (method overriding) để có tính đa hình. Một ví dụ khác: con mèo kêu meooo, còn chú chó thì sủa goooo.</w:t>
      </w:r>
    </w:p>
    <w:p w14:paraId="07F8DA47"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Tính trừu tượng</w:t>
      </w:r>
      <w:r w:rsidRPr="00D23B51">
        <w:rPr>
          <w:rFonts w:ascii="Roboto Slab" w:hAnsi="Roboto Slab" w:cs="Roboto Slab"/>
          <w:color w:val="000000"/>
        </w:rPr>
        <w:t>: Đó là ẩn các chi tiết nội tại và hiển thị tính năng. Ví dụ, với cuộc gọi điện thoại, chúng ta không biết tiến trình xử lý nội tại là như thế nào. Trong Java, chúng là sử dụng lớp abstract và abstract interface để có tính trừu tượng.</w:t>
      </w:r>
    </w:p>
    <w:p w14:paraId="70DA9315" w14:textId="77777777" w:rsidR="000C200A" w:rsidRPr="00D23B51" w:rsidRDefault="000C200A" w:rsidP="00D23B51">
      <w:pPr>
        <w:pStyle w:val="NormalWeb"/>
        <w:numPr>
          <w:ilvl w:val="0"/>
          <w:numId w:val="14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lastRenderedPageBreak/>
        <w:t>Tính bao đóng</w:t>
      </w:r>
      <w:r w:rsidRPr="00D23B51">
        <w:rPr>
          <w:rFonts w:ascii="Roboto Slab" w:hAnsi="Roboto Slab" w:cs="Roboto Slab"/>
          <w:color w:val="000000"/>
        </w:rPr>
        <w:t>: Đó là gắn kết code và dữ liệu cùng với nhau vào trong một đơn vị unit đơn. Ví dụ: có thể bạn đã biết đến viên thuốc con nhộng (hay đơn giản hơn là gói bột giặt), các viên thuốc (hạt bột giặt) khác nhau được đóng gói.</w:t>
      </w:r>
    </w:p>
    <w:p w14:paraId="0C497CCD" w14:textId="77777777" w:rsidR="000C200A" w:rsidRPr="00D23B51" w:rsidRDefault="000C200A" w:rsidP="00D23B51">
      <w:pPr>
        <w:pStyle w:val="NormalWeb"/>
        <w:spacing w:before="0" w:beforeAutospacing="0" w:after="0" w:afterAutospacing="0" w:line="360" w:lineRule="auto"/>
        <w:ind w:left="720"/>
        <w:jc w:val="both"/>
        <w:rPr>
          <w:rFonts w:ascii="Roboto Slab" w:hAnsi="Roboto Slab" w:cs="Roboto Slab"/>
          <w:color w:val="000000"/>
        </w:rPr>
      </w:pPr>
      <w:r w:rsidRPr="00D23B51">
        <w:rPr>
          <w:rFonts w:ascii="Roboto Slab" w:hAnsi="Roboto Slab" w:cs="Roboto Slab"/>
          <w:color w:val="000000"/>
        </w:rPr>
        <w:t>Một lớp Java là một ví dụ về tính bao đóng. Java Bean là lớp bao đóng thực sự, vì tất cả thành viên dữ liệu là private.</w:t>
      </w:r>
    </w:p>
    <w:p w14:paraId="7A4574CC" w14:textId="77777777" w:rsidR="000C200A" w:rsidRPr="00D23B51" w:rsidRDefault="000C200A" w:rsidP="00D23B51">
      <w:pPr>
        <w:pStyle w:val="Heading3"/>
        <w:jc w:val="both"/>
        <w:rPr>
          <w:rFonts w:cs="Roboto Slab"/>
        </w:rPr>
      </w:pPr>
      <w:r w:rsidRPr="00D23B51">
        <w:rPr>
          <w:rFonts w:cs="Roboto Slab"/>
        </w:rPr>
        <w:t>Lợi thế của OOP khi so với ngôn ngữ lập trình hướng thủ tục (procedure-oriented)</w:t>
      </w:r>
    </w:p>
    <w:p w14:paraId="559EBC61"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OOP giúp việc thiết kế, phát triển và bảo trì dễ dàng hơn trong khi với lập trình hướng thủ tục thì việc quản lý code là khá khó khăn nếu lượng code tăng lên. Điều này làm tăng hiệu quả có quá trình phát triển phần mềm.</w:t>
      </w:r>
    </w:p>
    <w:p w14:paraId="45ADC242"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OOP cung cấp Data Hiding (ẩn dữ liệu) trong khi đó trong hướng thủ tục một dữ liệu toàn cục có thể được truy cập từ bất cứ đâu.</w:t>
      </w:r>
    </w:p>
    <w:p w14:paraId="360242D5"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OOP cung cấp cho bạn khả năng để mô phỏng các sự kiện trong thế giới thực một cách hiệu quả hơn. Chúng ta có thể cung cấp giải pháp cho các vấn đề trong thế giới thực nếu chúng ta sử dụng Lập trình hướng đối tượng.</w:t>
      </w:r>
    </w:p>
    <w:p w14:paraId="0FCAAB97" w14:textId="77777777" w:rsidR="000C200A" w:rsidRPr="00D23B51" w:rsidRDefault="000C200A" w:rsidP="00D23B51">
      <w:pPr>
        <w:pStyle w:val="Heading3"/>
        <w:jc w:val="both"/>
        <w:rPr>
          <w:rFonts w:cs="Roboto Slab"/>
        </w:rPr>
      </w:pPr>
      <w:r w:rsidRPr="00D23B51">
        <w:rPr>
          <w:rFonts w:cs="Roboto Slab"/>
        </w:rPr>
        <w:t>Điểm khác nhau giữa OOP và OBP (Object-base programming)</w:t>
      </w:r>
    </w:p>
    <w:p w14:paraId="6D257AE6"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Lập trình dựa trên đối tượng có tất cả đặc điểm của OOP ngoại trừ tính kế thừa. JavaScript và VBScript là các ví dụ về các ngôn ngữ lập trình dựa trên đối tượng.</w:t>
      </w:r>
    </w:p>
    <w:p w14:paraId="355A0CCE" w14:textId="39120AD3" w:rsidR="000C200A" w:rsidRPr="00D23B51" w:rsidRDefault="000C200A" w:rsidP="00D23B51">
      <w:pPr>
        <w:pStyle w:val="Heading2"/>
      </w:pPr>
      <w:r w:rsidRPr="00D23B51">
        <w:t>ĐỐI TƯỢNG V</w:t>
      </w:r>
      <w:r w:rsidRPr="00D23B51">
        <w:rPr>
          <w:rFonts w:hint="eastAsia"/>
        </w:rPr>
        <w:t>À</w:t>
      </w:r>
      <w:r w:rsidRPr="00D23B51">
        <w:t xml:space="preserve"> LỚP (CLASS) TRONG JAVA</w:t>
      </w:r>
    </w:p>
    <w:p w14:paraId="343E7115"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Trong chương này, chúng ta sẽ tìm hiểu về lớp (class) và đối tượng (object) trong Java. Trong kỹ thuật lập trình hướng đối tượng, chúng ta thiết kế một chương trình bởi sử dụng các lớp và các đối tượng.</w:t>
      </w:r>
    </w:p>
    <w:p w14:paraId="5A850CC4" w14:textId="77777777" w:rsidR="000C200A" w:rsidRPr="00D23B51" w:rsidRDefault="000C200A" w:rsidP="00D23B51">
      <w:pPr>
        <w:pStyle w:val="NormalWeb"/>
        <w:numPr>
          <w:ilvl w:val="0"/>
          <w:numId w:val="144"/>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Object -</w:t>
      </w:r>
      <w:r w:rsidRPr="00D23B51">
        <w:rPr>
          <w:rFonts w:ascii="Roboto Slab" w:hAnsi="Roboto Slab" w:cs="Roboto Slab"/>
          <w:color w:val="000000"/>
        </w:rPr>
        <w:t> Đối tượng là thực thể mang tính vật lý cũng như mang tính logic, trong khi lớp chỉ là thực thể logic. Đối tượng có các trạng thái và các hành vi. Ví dụ: Một dog có trạng thái là color, name, breed (dòng dõi) và cũng có các hành vi: Wag (vẫy đuôi), bark (sủa), eat (ăn). Một đối tượng là một instance (ví dụ,trường hợp) của một lớp.</w:t>
      </w:r>
    </w:p>
    <w:p w14:paraId="3D47A8C0" w14:textId="77777777" w:rsidR="000C200A" w:rsidRPr="00D23B51" w:rsidRDefault="000C200A" w:rsidP="00D23B51">
      <w:pPr>
        <w:pStyle w:val="NormalWeb"/>
        <w:numPr>
          <w:ilvl w:val="0"/>
          <w:numId w:val="144"/>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Class -</w:t>
      </w:r>
      <w:r w:rsidRPr="00D23B51">
        <w:rPr>
          <w:rFonts w:ascii="Roboto Slab" w:hAnsi="Roboto Slab" w:cs="Roboto Slab"/>
          <w:color w:val="000000"/>
        </w:rPr>
        <w:t> Một lớp là một nhóm các đối tượng mà có các thuộc tính chung. Lớp là một Template hoặc bản thiết kế từ đó đối tượng được tạo.</w:t>
      </w:r>
    </w:p>
    <w:p w14:paraId="012196A9" w14:textId="77777777" w:rsidR="000C200A" w:rsidRPr="00D23B51" w:rsidRDefault="000C200A" w:rsidP="00D23B51">
      <w:pPr>
        <w:pStyle w:val="Heading3"/>
        <w:jc w:val="both"/>
        <w:rPr>
          <w:rFonts w:cs="Roboto Slab"/>
        </w:rPr>
      </w:pPr>
      <w:r w:rsidRPr="00D23B51">
        <w:rPr>
          <w:rFonts w:cs="Roboto Slab"/>
        </w:rPr>
        <w:lastRenderedPageBreak/>
        <w:t>Đối tượng trong Java</w:t>
      </w:r>
    </w:p>
    <w:p w14:paraId="009D7AC2"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Đó là một thực thể có trạng thái và hành vi, ví dụ như bàn, ghế, xe con, mèo, … Nó có thể mang tính vật lý hoặc logic. Ví dụ về logic đó là Banking system.</w:t>
      </w:r>
    </w:p>
    <w:p w14:paraId="347B2225"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Một đối tượng có ba đặc trưng sau:</w:t>
      </w:r>
    </w:p>
    <w:p w14:paraId="72D9B738" w14:textId="77777777" w:rsidR="000C200A" w:rsidRPr="00D23B51" w:rsidRDefault="000C200A" w:rsidP="00D23B51">
      <w:pPr>
        <w:pStyle w:val="NormalWeb"/>
        <w:numPr>
          <w:ilvl w:val="0"/>
          <w:numId w:val="145"/>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Trạng thái</w:t>
      </w:r>
      <w:r w:rsidRPr="00D23B51">
        <w:rPr>
          <w:rFonts w:ascii="Roboto Slab" w:hAnsi="Roboto Slab" w:cs="Roboto Slab"/>
          <w:color w:val="000000"/>
        </w:rPr>
        <w:t>: biểu diễn dữ liệu (giá trị) của một đối tượng.</w:t>
      </w:r>
    </w:p>
    <w:p w14:paraId="2556E5BB" w14:textId="77777777" w:rsidR="000C200A" w:rsidRPr="00D23B51" w:rsidRDefault="000C200A" w:rsidP="00D23B51">
      <w:pPr>
        <w:pStyle w:val="NormalWeb"/>
        <w:numPr>
          <w:ilvl w:val="0"/>
          <w:numId w:val="145"/>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Hành vi</w:t>
      </w:r>
      <w:r w:rsidRPr="00D23B51">
        <w:rPr>
          <w:rFonts w:ascii="Roboto Slab" w:hAnsi="Roboto Slab" w:cs="Roboto Slab"/>
          <w:color w:val="000000"/>
        </w:rPr>
        <w:t>: biểu diễn hành vi (tính năng) của một đối tượng như gửi tiền vào, rút tiền ra, …</w:t>
      </w:r>
    </w:p>
    <w:p w14:paraId="11B7F4E7" w14:textId="77777777" w:rsidR="000C200A" w:rsidRPr="00D23B51" w:rsidRDefault="000C200A" w:rsidP="00D23B51">
      <w:pPr>
        <w:pStyle w:val="NormalWeb"/>
        <w:numPr>
          <w:ilvl w:val="0"/>
          <w:numId w:val="145"/>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Nhận diện</w:t>
      </w:r>
      <w:r w:rsidRPr="00D23B51">
        <w:rPr>
          <w:rFonts w:ascii="Roboto Slab" w:hAnsi="Roboto Slab" w:cs="Roboto Slab"/>
          <w:color w:val="000000"/>
        </w:rPr>
        <w:t>: việc nhận diện đối tượng được triển khai thông qua một ID duy nhất. Giá trị của ID là không thể nhìn thấy với người dùng bên ngoài. Nhưng nó được sử dụng nội tại bởi JVM để nhận diện mỗi đối tượng một cách duy nhất.</w:t>
      </w:r>
    </w:p>
    <w:p w14:paraId="593AFDB6"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Bút là một đối tượng. Nó có tên là Thiên Long, có màu trắng, … được xem như là trạng thái của nó. Nó được sử dụng để viết, do đó viết là hành vi của nó.</w:t>
      </w:r>
    </w:p>
    <w:p w14:paraId="47240702"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Đối tượng là sự thể hiện (Instance) của một lớp. Lớp là một Template hoặc bản thiết kế từ đó đối tượng được tạo. Vì thế đối tượng là Instance (kết quả) của một lớp.</w:t>
      </w:r>
    </w:p>
    <w:p w14:paraId="4C2DB40A" w14:textId="77777777" w:rsidR="000C200A" w:rsidRPr="00D23B51" w:rsidRDefault="000C200A" w:rsidP="00D23B51">
      <w:pPr>
        <w:pStyle w:val="Heading3"/>
        <w:jc w:val="both"/>
        <w:rPr>
          <w:rFonts w:cs="Roboto Slab"/>
        </w:rPr>
      </w:pPr>
      <w:r w:rsidRPr="00D23B51">
        <w:rPr>
          <w:rFonts w:cs="Roboto Slab"/>
        </w:rPr>
        <w:t>Lớp trong Java</w:t>
      </w:r>
    </w:p>
    <w:p w14:paraId="1060B515"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Một lớp là một nhóm các đối tượng mà có các thuộc tính chung. Lớp là một Template hoặc bản thiết kế từ đó đối tượng được tạo. Một lớp trong Java có thể bao gồm:</w:t>
      </w:r>
    </w:p>
    <w:p w14:paraId="690FAB1C" w14:textId="77777777" w:rsidR="000C200A" w:rsidRPr="00D23B51" w:rsidRDefault="000C200A" w:rsidP="00D23B51">
      <w:pPr>
        <w:pStyle w:val="NormalWeb"/>
        <w:numPr>
          <w:ilvl w:val="0"/>
          <w:numId w:val="146"/>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Thành viên dữ liệu</w:t>
      </w:r>
    </w:p>
    <w:p w14:paraId="19245220" w14:textId="77777777" w:rsidR="000C200A" w:rsidRPr="00D23B51" w:rsidRDefault="000C200A" w:rsidP="00D23B51">
      <w:pPr>
        <w:pStyle w:val="NormalWeb"/>
        <w:numPr>
          <w:ilvl w:val="0"/>
          <w:numId w:val="146"/>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Phương thức</w:t>
      </w:r>
    </w:p>
    <w:p w14:paraId="216F6041" w14:textId="77777777" w:rsidR="000C200A" w:rsidRPr="00D23B51" w:rsidRDefault="000C200A" w:rsidP="00D23B51">
      <w:pPr>
        <w:pStyle w:val="NormalWeb"/>
        <w:numPr>
          <w:ilvl w:val="0"/>
          <w:numId w:val="146"/>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Constructor</w:t>
      </w:r>
    </w:p>
    <w:p w14:paraId="48CC7428" w14:textId="77777777" w:rsidR="000C200A" w:rsidRPr="00D23B51" w:rsidRDefault="000C200A" w:rsidP="00D23B51">
      <w:pPr>
        <w:pStyle w:val="NormalWeb"/>
        <w:numPr>
          <w:ilvl w:val="0"/>
          <w:numId w:val="146"/>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Block</w:t>
      </w:r>
    </w:p>
    <w:p w14:paraId="6690F480" w14:textId="77777777" w:rsidR="000C200A" w:rsidRPr="00D23B51" w:rsidRDefault="000C200A" w:rsidP="00D23B51">
      <w:pPr>
        <w:pStyle w:val="NormalWeb"/>
        <w:numPr>
          <w:ilvl w:val="0"/>
          <w:numId w:val="146"/>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Lớp và Interface</w:t>
      </w:r>
    </w:p>
    <w:p w14:paraId="6200C7C3" w14:textId="77777777" w:rsidR="000C200A" w:rsidRPr="00D23B51" w:rsidRDefault="000C200A" w:rsidP="00D23B51">
      <w:pPr>
        <w:spacing w:line="360" w:lineRule="auto"/>
        <w:jc w:val="both"/>
        <w:rPr>
          <w:rFonts w:ascii="Roboto Slab" w:hAnsi="Roboto Slab" w:cs="Roboto Slab"/>
          <w:color w:val="000000"/>
        </w:rPr>
      </w:pPr>
      <w:r w:rsidRPr="00D23B51">
        <w:rPr>
          <w:rFonts w:ascii="Roboto Slab" w:hAnsi="Roboto Slab" w:cs="Roboto Slab"/>
          <w:b/>
          <w:bCs/>
          <w:color w:val="000000"/>
        </w:rPr>
        <w:t>Cú pháp để khai báo một lớp</w:t>
      </w:r>
    </w:p>
    <w:p w14:paraId="52FC67F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ten_lop</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82C7C2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thanh_vien_du_lieu</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DA43B8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phuong_thuc</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08BEBC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2E10D4E" w14:textId="77777777" w:rsidR="000C200A" w:rsidRPr="00D23B51" w:rsidRDefault="000C200A" w:rsidP="00D23B51">
      <w:pPr>
        <w:spacing w:line="360" w:lineRule="auto"/>
        <w:jc w:val="both"/>
        <w:rPr>
          <w:rFonts w:ascii="Roboto Slab" w:hAnsi="Roboto Slab" w:cs="Roboto Slab"/>
        </w:rPr>
      </w:pPr>
      <w:r w:rsidRPr="00D23B51">
        <w:rPr>
          <w:rFonts w:ascii="Roboto Slab" w:hAnsi="Roboto Slab" w:cs="Roboto Slab"/>
          <w:b/>
        </w:rPr>
        <w:lastRenderedPageBreak/>
        <w:t>Ví dụ đơn giản về Lớp và Đối tượng trong Java</w:t>
      </w:r>
    </w:p>
    <w:p w14:paraId="1EC84546"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Trong ví dụ này, chúng ta tạo một lớp Student có hai thành viên dữ liệu là id và name. Chúng ta đang tạo đối tượng của lớp Student bởi từ khóa new và in giá trị đối tượng.</w:t>
      </w:r>
    </w:p>
    <w:p w14:paraId="0416636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9F0192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id</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//thanh vien du lieu (cung la bien instance)  </w:t>
      </w:r>
    </w:p>
    <w:p w14:paraId="3B01792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name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//thanh vien du lieu (cung la bien instance)  </w:t>
      </w:r>
    </w:p>
    <w:p w14:paraId="4291CFC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6EDC830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C9C2BF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Student1</w:t>
      </w:r>
      <w:r w:rsidRPr="00D23B51">
        <w:rPr>
          <w:rStyle w:val="pln"/>
          <w:rFonts w:ascii="Roboto Slab" w:hAnsi="Roboto Slab" w:cs="Roboto Slab"/>
          <w:color w:val="333333"/>
          <w:sz w:val="24"/>
          <w:szCs w:val="24"/>
        </w:rPr>
        <w:t xml:space="preserve"> s1</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//tao mot doi tuong Student  </w:t>
      </w:r>
    </w:p>
    <w:p w14:paraId="2E4F7D0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s1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id</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A7BFDF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s1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name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1C9A0D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F2C9BA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D5CCC1C"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Một lớp có thể chứa bất kỳ loại biến sau:</w:t>
      </w:r>
    </w:p>
    <w:p w14:paraId="0C0F11B0" w14:textId="77777777" w:rsidR="000C200A" w:rsidRPr="00D23B51" w:rsidRDefault="000C200A" w:rsidP="00D23B51">
      <w:pPr>
        <w:pStyle w:val="NormalWeb"/>
        <w:numPr>
          <w:ilvl w:val="0"/>
          <w:numId w:val="147"/>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Biến Local: </w:t>
      </w:r>
      <w:r w:rsidRPr="00D23B51">
        <w:rPr>
          <w:rFonts w:ascii="Roboto Slab" w:hAnsi="Roboto Slab" w:cs="Roboto Slab"/>
          <w:color w:val="000000"/>
        </w:rPr>
        <w:t>Các biến được định nghĩa bên trong các phương thức, constructor hoặc block code được gọi là biến Local. Biến này sẽ được khai báo và khởi tạo bên trong phương thức và biến này sẽ bị hủy khi phương thức đã hoàn thành.</w:t>
      </w:r>
    </w:p>
    <w:p w14:paraId="3926334D" w14:textId="77777777" w:rsidR="000C200A" w:rsidRPr="00D23B51" w:rsidRDefault="000C200A" w:rsidP="00D23B51">
      <w:pPr>
        <w:pStyle w:val="NormalWeb"/>
        <w:numPr>
          <w:ilvl w:val="0"/>
          <w:numId w:val="147"/>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Biến Instance: </w:t>
      </w:r>
      <w:r w:rsidRPr="00D23B51">
        <w:rPr>
          <w:rFonts w:ascii="Roboto Slab" w:hAnsi="Roboto Slab" w:cs="Roboto Slab"/>
          <w:color w:val="000000"/>
        </w:rPr>
        <w:t>Các biến instance là các biến trong một lớp nhưng ở bên ngoài bất kỳ phương thức nào. Những biến này được khởi tạo khi lớp này được tải. Các biến instance có thể được truy cập từ bên trong bất kỳ phương thức, constructor hoặc khối nào của lớp cụ thể đó.</w:t>
      </w:r>
    </w:p>
    <w:p w14:paraId="098AEAD1" w14:textId="77777777" w:rsidR="000C200A" w:rsidRPr="00D23B51" w:rsidRDefault="000C200A" w:rsidP="00D23B51">
      <w:pPr>
        <w:pStyle w:val="NormalWeb"/>
        <w:numPr>
          <w:ilvl w:val="0"/>
          <w:numId w:val="147"/>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Biến Class: </w:t>
      </w:r>
      <w:r w:rsidRPr="00D23B51">
        <w:rPr>
          <w:rFonts w:ascii="Roboto Slab" w:hAnsi="Roboto Slab" w:cs="Roboto Slab"/>
          <w:color w:val="000000"/>
        </w:rPr>
        <w:t>Các biến class là các biến được khai báo với một lớp, bên ngoài bất kỳ phương thức nào, với từ khóa static.</w:t>
      </w:r>
    </w:p>
    <w:p w14:paraId="315EFF3C" w14:textId="77777777" w:rsidR="000C200A" w:rsidRPr="00D23B51" w:rsidRDefault="000C200A" w:rsidP="00D23B51">
      <w:pPr>
        <w:pStyle w:val="Heading3"/>
        <w:jc w:val="both"/>
        <w:rPr>
          <w:rFonts w:cs="Roboto Slab"/>
        </w:rPr>
      </w:pPr>
      <w:r w:rsidRPr="00D23B51">
        <w:rPr>
          <w:rFonts w:cs="Roboto Slab"/>
        </w:rPr>
        <w:lastRenderedPageBreak/>
        <w:t>Phương thức trong Java</w:t>
      </w:r>
    </w:p>
    <w:p w14:paraId="24727A30"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Trong Java, một phương thức là khá giống hàm, được sử dụng để trưng bày hành vi của một đối tượng. Phương thức giúp code tăng tính tái sử dụng và tối ưu hóa code.</w:t>
      </w:r>
    </w:p>
    <w:p w14:paraId="56C651A9"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Từ khóa new được sử dụng để cấp phát bộ nhớ tại runtime.</w:t>
      </w:r>
    </w:p>
    <w:p w14:paraId="1137B283" w14:textId="21E5C7D3" w:rsidR="000C200A" w:rsidRPr="00D23B51" w:rsidRDefault="000C200A" w:rsidP="00D23B51">
      <w:pPr>
        <w:pStyle w:val="Heading3"/>
        <w:jc w:val="both"/>
        <w:rPr>
          <w:rFonts w:cs="Roboto Slab"/>
        </w:rPr>
      </w:pPr>
      <w:r w:rsidRPr="00D23B51">
        <w:rPr>
          <w:rFonts w:cs="Roboto Slab"/>
        </w:rPr>
        <w:t>Constructor trong Java</w:t>
      </w:r>
    </w:p>
    <w:p w14:paraId="20C81792"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Khi bàn luận về các lớp, một trong những chủ đề quan trọng là các constructor. Mỗi lớp có một constructor. Nếu chúng ta không viết một constructor một cách rõ ràng cho một lớp thì bộ biên dịch Java xây dựng một constructor mặc định cho lớp đó.</w:t>
      </w:r>
    </w:p>
    <w:p w14:paraId="373CF68F"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Mỗi khi một đối tượng mới được tạo ra, ít nhất một constructor sẽ được gọi. Quy tắc chính của các constructor là chúng có cùng tên như lớp đó. Một lớp có thể có nhiều hơn một constructor.</w:t>
      </w:r>
    </w:p>
    <w:p w14:paraId="38CBA078"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Sau đây là ví dụ về một constructor:</w:t>
      </w:r>
    </w:p>
    <w:p w14:paraId="76D7F13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p>
    <w:p w14:paraId="554E7C3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p>
    <w:p w14:paraId="3F010A4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5F4F32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1210E7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ten</w:t>
      </w:r>
      <w:r w:rsidRPr="00D23B51">
        <w:rPr>
          <w:rStyle w:val="pun"/>
          <w:rFonts w:ascii="Roboto Slab" w:hAnsi="Roboto Slab" w:cs="Roboto Slab"/>
          <w:color w:val="666600"/>
          <w:sz w:val="24"/>
          <w:szCs w:val="24"/>
        </w:rPr>
        <w:t>){</w:t>
      </w:r>
    </w:p>
    <w:p w14:paraId="2C33AE6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 Contructor nay co mot tham so la </w:t>
      </w:r>
      <w:r w:rsidRPr="00D23B51">
        <w:rPr>
          <w:rStyle w:val="com"/>
          <w:rFonts w:ascii="Roboto Slab" w:hAnsi="Roboto Slab" w:cs="Roboto Slab"/>
          <w:i/>
          <w:iCs/>
          <w:color w:val="880000"/>
          <w:sz w:val="24"/>
          <w:szCs w:val="24"/>
        </w:rPr>
        <w:t>ten</w:t>
      </w:r>
      <w:r w:rsidRPr="00D23B51">
        <w:rPr>
          <w:rStyle w:val="com"/>
          <w:rFonts w:ascii="Roboto Slab" w:hAnsi="Roboto Slab" w:cs="Roboto Slab"/>
          <w:color w:val="880000"/>
          <w:sz w:val="24"/>
          <w:szCs w:val="24"/>
        </w:rPr>
        <w:t>.</w:t>
      </w:r>
    </w:p>
    <w:p w14:paraId="55B6D62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24342A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496002DD"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Java cũng hỗ trợ </w:t>
      </w:r>
      <w:hyperlink r:id="rId76" w:history="1">
        <w:r w:rsidRPr="00D23B51">
          <w:rPr>
            <w:rStyle w:val="Hyperlink"/>
            <w:rFonts w:ascii="Roboto Slab" w:hAnsi="Roboto Slab" w:cs="Roboto Slab"/>
            <w:b/>
            <w:bCs/>
            <w:color w:val="313131"/>
          </w:rPr>
          <w:t>Lớp Singleton trong Java</w:t>
        </w:r>
      </w:hyperlink>
      <w:r w:rsidRPr="00D23B51">
        <w:rPr>
          <w:rFonts w:ascii="Roboto Slab" w:hAnsi="Roboto Slab" w:cs="Roboto Slab"/>
          <w:color w:val="000000"/>
        </w:rPr>
        <w:t>, ở đây bạn sẽ có thể tạo chỉ một instance của một lớp.</w:t>
      </w:r>
    </w:p>
    <w:p w14:paraId="035AB31A" w14:textId="77777777" w:rsidR="000C200A" w:rsidRPr="00D23B51" w:rsidRDefault="000C200A" w:rsidP="00D23B51">
      <w:pPr>
        <w:pStyle w:val="Heading3"/>
        <w:jc w:val="both"/>
        <w:rPr>
          <w:rFonts w:cs="Roboto Slab"/>
        </w:rPr>
      </w:pPr>
      <w:r w:rsidRPr="00D23B51">
        <w:rPr>
          <w:rFonts w:cs="Roboto Slab"/>
        </w:rPr>
        <w:lastRenderedPageBreak/>
        <w:t>Tạo một đối tượng trong Java:</w:t>
      </w:r>
    </w:p>
    <w:p w14:paraId="4995A59E"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Như đã đề cập trước đó, một lớp cung cấp bản thiết kế cho các đối tượng. Vì thế, về cơ bản, một đối tượng được tạo từ một lớp. Trong Java, từ khóa new được sử dụng để tạo một đối tượng mới.</w:t>
      </w:r>
    </w:p>
    <w:p w14:paraId="0CFF6895"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Có ba bước khi tạo một đối tượng từ một lớp:</w:t>
      </w:r>
    </w:p>
    <w:p w14:paraId="3D5BC8DD" w14:textId="77777777" w:rsidR="000C200A" w:rsidRPr="00D23B51" w:rsidRDefault="000C200A" w:rsidP="00D23B51">
      <w:pPr>
        <w:pStyle w:val="NormalWeb"/>
        <w:numPr>
          <w:ilvl w:val="0"/>
          <w:numId w:val="148"/>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Khai báo: </w:t>
      </w:r>
      <w:r w:rsidRPr="00D23B51">
        <w:rPr>
          <w:rFonts w:ascii="Roboto Slab" w:hAnsi="Roboto Slab" w:cs="Roboto Slab"/>
          <w:color w:val="000000"/>
        </w:rPr>
        <w:t>Một khai báo biến với một tên biến với một loại đối tượng.</w:t>
      </w:r>
    </w:p>
    <w:p w14:paraId="05358AA0" w14:textId="77777777" w:rsidR="000C200A" w:rsidRPr="00D23B51" w:rsidRDefault="000C200A" w:rsidP="00D23B51">
      <w:pPr>
        <w:pStyle w:val="NormalWeb"/>
        <w:numPr>
          <w:ilvl w:val="0"/>
          <w:numId w:val="148"/>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Cài đặt: </w:t>
      </w:r>
      <w:r w:rsidRPr="00D23B51">
        <w:rPr>
          <w:rFonts w:ascii="Roboto Slab" w:hAnsi="Roboto Slab" w:cs="Roboto Slab"/>
          <w:color w:val="000000"/>
        </w:rPr>
        <w:t>Từ khóa new được sử dụng để tạo đối tượng</w:t>
      </w:r>
    </w:p>
    <w:p w14:paraId="7213C269" w14:textId="77777777" w:rsidR="000C200A" w:rsidRPr="00D23B51" w:rsidRDefault="000C200A" w:rsidP="00D23B51">
      <w:pPr>
        <w:pStyle w:val="NormalWeb"/>
        <w:numPr>
          <w:ilvl w:val="0"/>
          <w:numId w:val="148"/>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Khởi tạo: </w:t>
      </w:r>
      <w:r w:rsidRPr="00D23B51">
        <w:rPr>
          <w:rFonts w:ascii="Roboto Slab" w:hAnsi="Roboto Slab" w:cs="Roboto Slab"/>
          <w:color w:val="000000"/>
        </w:rPr>
        <w:t>Từ khóa new được theo sau bởi một lời gọi một constructor. Gọi hàm này khởi tạo đối tượng mới.</w:t>
      </w:r>
    </w:p>
    <w:p w14:paraId="7B162F60"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Dưới đây là ví dụ về tạo một đối tượng:</w:t>
      </w:r>
    </w:p>
    <w:p w14:paraId="1D24722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p>
    <w:p w14:paraId="1A3D35B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3943642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ten</w:t>
      </w:r>
      <w:r w:rsidRPr="00D23B51">
        <w:rPr>
          <w:rStyle w:val="pun"/>
          <w:rFonts w:ascii="Roboto Slab" w:hAnsi="Roboto Slab" w:cs="Roboto Slab"/>
          <w:color w:val="666600"/>
          <w:sz w:val="24"/>
          <w:szCs w:val="24"/>
        </w:rPr>
        <w:t>){</w:t>
      </w:r>
    </w:p>
    <w:p w14:paraId="6965495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 Contructor nay co mot tham so la </w:t>
      </w:r>
      <w:r w:rsidRPr="00D23B51">
        <w:rPr>
          <w:rStyle w:val="com"/>
          <w:rFonts w:ascii="Roboto Slab" w:hAnsi="Roboto Slab" w:cs="Roboto Slab"/>
          <w:i/>
          <w:iCs/>
          <w:color w:val="880000"/>
          <w:sz w:val="24"/>
          <w:szCs w:val="24"/>
        </w:rPr>
        <w:t>ten</w:t>
      </w:r>
      <w:r w:rsidRPr="00D23B51">
        <w:rPr>
          <w:rStyle w:val="com"/>
          <w:rFonts w:ascii="Roboto Slab" w:hAnsi="Roboto Slab" w:cs="Roboto Slab"/>
          <w:color w:val="880000"/>
          <w:sz w:val="24"/>
          <w:szCs w:val="24"/>
        </w:rPr>
        <w:t>.</w:t>
      </w:r>
    </w:p>
    <w:p w14:paraId="6DBB520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"Ten xe la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ten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64735C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34E60B2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p>
    <w:p w14:paraId="7846891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lang w:val="pt-BR"/>
        </w:rPr>
        <w:t>// Lenh sau se tao mot doi tuong la Xecuatoi</w:t>
      </w:r>
    </w:p>
    <w:p w14:paraId="4505505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rPr>
        <w:t>Xecon</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Xecuatoi</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"Toyota"</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7E789C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89E247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35E8A18C"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Nếu chúng ta biên dịch và chạy chương trình, nó sẽ cho kết quả sau:</w:t>
      </w:r>
    </w:p>
    <w:p w14:paraId="388A4EE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Ten</w:t>
      </w:r>
      <w:r w:rsidRPr="00D23B51">
        <w:rPr>
          <w:rStyle w:val="pln"/>
          <w:rFonts w:ascii="Roboto Slab" w:hAnsi="Roboto Slab" w:cs="Roboto Slab"/>
          <w:color w:val="333333"/>
          <w:sz w:val="24"/>
          <w:szCs w:val="24"/>
        </w:rPr>
        <w:t xml:space="preserve"> xe la </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Toyota</w:t>
      </w:r>
    </w:p>
    <w:p w14:paraId="2D02B67C" w14:textId="77777777" w:rsidR="000C200A" w:rsidRPr="00D23B51" w:rsidRDefault="000C200A" w:rsidP="00D23B51">
      <w:pPr>
        <w:pStyle w:val="Heading3"/>
        <w:jc w:val="both"/>
        <w:rPr>
          <w:rFonts w:cs="Roboto Slab"/>
        </w:rPr>
      </w:pPr>
      <w:r w:rsidRPr="00D23B51">
        <w:rPr>
          <w:rFonts w:cs="Roboto Slab"/>
        </w:rPr>
        <w:lastRenderedPageBreak/>
        <w:t>Truy cập các biến instance và các phương thức trong Java</w:t>
      </w:r>
    </w:p>
    <w:p w14:paraId="5C1F8B76"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Các biến instance và các phương thức được truy cập thông qua các đối tượng được tạo. Để truy cập một biến instance, path sẽ là như sau:</w:t>
      </w:r>
    </w:p>
    <w:p w14:paraId="4136149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com"/>
          <w:rFonts w:ascii="Roboto Slab" w:hAnsi="Roboto Slab" w:cs="Roboto Slab"/>
          <w:color w:val="880000"/>
          <w:sz w:val="24"/>
          <w:szCs w:val="24"/>
        </w:rPr>
        <w:t>/* Dau tien, ban tao mot doi tuong */</w:t>
      </w:r>
    </w:p>
    <w:p w14:paraId="52C0E62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typ"/>
          <w:rFonts w:ascii="Roboto Slab" w:hAnsi="Roboto Slab" w:cs="Roboto Slab"/>
          <w:color w:val="7F0055"/>
          <w:sz w:val="24"/>
          <w:szCs w:val="24"/>
        </w:rPr>
        <w:t>Doituongthamchieu</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Constructor</w:t>
      </w:r>
      <w:r w:rsidRPr="00D23B51">
        <w:rPr>
          <w:rStyle w:val="pun"/>
          <w:rFonts w:ascii="Roboto Slab" w:hAnsi="Roboto Slab" w:cs="Roboto Slab"/>
          <w:color w:val="666600"/>
          <w:sz w:val="24"/>
          <w:szCs w:val="24"/>
        </w:rPr>
        <w:t>();</w:t>
      </w:r>
    </w:p>
    <w:p w14:paraId="4D4B602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FB5AD0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com"/>
          <w:rFonts w:ascii="Roboto Slab" w:hAnsi="Roboto Slab" w:cs="Roboto Slab"/>
          <w:color w:val="880000"/>
          <w:sz w:val="24"/>
          <w:szCs w:val="24"/>
        </w:rPr>
        <w:t>/* Sau do ban goi mot bien nhu sau */</w:t>
      </w:r>
    </w:p>
    <w:p w14:paraId="57BB1FE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typ"/>
          <w:rFonts w:ascii="Roboto Slab" w:hAnsi="Roboto Slab" w:cs="Roboto Slab"/>
          <w:color w:val="7F0055"/>
          <w:sz w:val="24"/>
          <w:szCs w:val="24"/>
        </w:rPr>
        <w:t>Doituongthamchieu</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TenBien</w:t>
      </w:r>
      <w:r w:rsidRPr="00D23B51">
        <w:rPr>
          <w:rStyle w:val="pun"/>
          <w:rFonts w:ascii="Roboto Slab" w:hAnsi="Roboto Slab" w:cs="Roboto Slab"/>
          <w:color w:val="666600"/>
          <w:sz w:val="24"/>
          <w:szCs w:val="24"/>
        </w:rPr>
        <w:t>;</w:t>
      </w:r>
    </w:p>
    <w:p w14:paraId="40C4F77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F56F37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com"/>
          <w:rFonts w:ascii="Roboto Slab" w:hAnsi="Roboto Slab" w:cs="Roboto Slab"/>
          <w:color w:val="880000"/>
          <w:sz w:val="24"/>
          <w:szCs w:val="24"/>
        </w:rPr>
        <w:t>/* Bay gio ban co the goi mot phuong thuc lop nhu sau */</w:t>
      </w:r>
    </w:p>
    <w:p w14:paraId="25C7D90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Doituongthamchieu</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TenPhuongThuc</w:t>
      </w:r>
      <w:r w:rsidRPr="00D23B51">
        <w:rPr>
          <w:rStyle w:val="pun"/>
          <w:rFonts w:ascii="Roboto Slab" w:hAnsi="Roboto Slab" w:cs="Roboto Slab"/>
          <w:color w:val="666600"/>
          <w:sz w:val="24"/>
          <w:szCs w:val="24"/>
        </w:rPr>
        <w:t>();</w:t>
      </w:r>
    </w:p>
    <w:p w14:paraId="7EDDBA7B"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1B47F1D4"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này giải thích cách để truy cập các biến instance và các phương thức của một lớp:</w:t>
      </w:r>
    </w:p>
    <w:p w14:paraId="3215104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p>
    <w:p w14:paraId="6D1E71D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4401730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Giaxe</w:t>
      </w:r>
      <w:r w:rsidRPr="00D23B51">
        <w:rPr>
          <w:rStyle w:val="pun"/>
          <w:rFonts w:ascii="Roboto Slab" w:hAnsi="Roboto Slab" w:cs="Roboto Slab"/>
          <w:color w:val="666600"/>
          <w:sz w:val="24"/>
          <w:szCs w:val="24"/>
        </w:rPr>
        <w:t>;</w:t>
      </w:r>
    </w:p>
    <w:p w14:paraId="06A7E45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1EF819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ten</w:t>
      </w:r>
      <w:r w:rsidRPr="00D23B51">
        <w:rPr>
          <w:rStyle w:val="pun"/>
          <w:rFonts w:ascii="Roboto Slab" w:hAnsi="Roboto Slab" w:cs="Roboto Slab"/>
          <w:color w:val="666600"/>
          <w:sz w:val="24"/>
          <w:szCs w:val="24"/>
        </w:rPr>
        <w:t>){</w:t>
      </w:r>
    </w:p>
    <w:p w14:paraId="0C4A9F1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 Contructor nay co mot tham so la </w:t>
      </w:r>
      <w:r w:rsidRPr="00D23B51">
        <w:rPr>
          <w:rStyle w:val="com"/>
          <w:rFonts w:ascii="Roboto Slab" w:hAnsi="Roboto Slab" w:cs="Roboto Slab"/>
          <w:i/>
          <w:iCs/>
          <w:color w:val="880000"/>
          <w:sz w:val="24"/>
          <w:szCs w:val="24"/>
        </w:rPr>
        <w:t>ten</w:t>
      </w:r>
      <w:r w:rsidRPr="00D23B51">
        <w:rPr>
          <w:rStyle w:val="com"/>
          <w:rFonts w:ascii="Roboto Slab" w:hAnsi="Roboto Slab" w:cs="Roboto Slab"/>
          <w:color w:val="880000"/>
          <w:sz w:val="24"/>
          <w:szCs w:val="24"/>
        </w:rPr>
        <w:t>.</w:t>
      </w:r>
    </w:p>
    <w:p w14:paraId="25C5581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"Ten xe la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ten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ED07EE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3FA1785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setGia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gia </w:t>
      </w:r>
      <w:r w:rsidRPr="00D23B51">
        <w:rPr>
          <w:rStyle w:val="pun"/>
          <w:rFonts w:ascii="Roboto Slab" w:hAnsi="Roboto Slab" w:cs="Roboto Slab"/>
          <w:color w:val="666600"/>
          <w:sz w:val="24"/>
          <w:szCs w:val="24"/>
        </w:rPr>
        <w:t>){</w:t>
      </w:r>
    </w:p>
    <w:p w14:paraId="3092E80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Giaxe</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gia</w:t>
      </w:r>
      <w:r w:rsidRPr="00D23B51">
        <w:rPr>
          <w:rStyle w:val="pun"/>
          <w:rFonts w:ascii="Roboto Slab" w:hAnsi="Roboto Slab" w:cs="Roboto Slab"/>
          <w:color w:val="666600"/>
          <w:sz w:val="24"/>
          <w:szCs w:val="24"/>
        </w:rPr>
        <w:t>;</w:t>
      </w:r>
    </w:p>
    <w:p w14:paraId="0EDBBAB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pun"/>
          <w:rFonts w:ascii="Roboto Slab" w:hAnsi="Roboto Slab" w:cs="Roboto Slab"/>
          <w:color w:val="666600"/>
          <w:sz w:val="24"/>
          <w:szCs w:val="24"/>
        </w:rPr>
        <w:t>}</w:t>
      </w:r>
    </w:p>
    <w:p w14:paraId="1E95FEF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B62AAA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getGia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1338FA7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"Gia mua xe la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Giaxe</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BECA8F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return</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Giaxe</w:t>
      </w:r>
      <w:r w:rsidRPr="00D23B51">
        <w:rPr>
          <w:rStyle w:val="pun"/>
          <w:rFonts w:ascii="Roboto Slab" w:hAnsi="Roboto Slab" w:cs="Roboto Slab"/>
          <w:color w:val="666600"/>
          <w:sz w:val="24"/>
          <w:szCs w:val="24"/>
        </w:rPr>
        <w:t>;</w:t>
      </w:r>
    </w:p>
    <w:p w14:paraId="111B563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0C6415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p>
    <w:p w14:paraId="30C5482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Tao doi tuong */</w:t>
      </w:r>
    </w:p>
    <w:p w14:paraId="1B6EA83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Xecuatoi</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"Toyota"</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F37EC7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1F78858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Goi mot phuong thuc lop de thiet lap gia xe */</w:t>
      </w:r>
    </w:p>
    <w:p w14:paraId="6DA83BB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Xecuatoi</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setGia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1000000000</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A082FA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719E94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Goi mot phuong thuc lop khac de lay gia xe */</w:t>
      </w:r>
    </w:p>
    <w:p w14:paraId="1816EBB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Xecuatoi</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getGia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425D715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15D1263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Ban cung co the truy cap bien instance nhu sau */</w:t>
      </w:r>
    </w:p>
    <w:p w14:paraId="13B3D42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"Gia tri bien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Xecuatoi</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Giaxe</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4DE197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7846A9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7DF8D8EC"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Biên dịch và thực thi chương trình sẽ cho kết quả sau:</w:t>
      </w:r>
    </w:p>
    <w:p w14:paraId="4EA6C1E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typ"/>
          <w:rFonts w:ascii="Roboto Slab" w:hAnsi="Roboto Slab" w:cs="Roboto Slab"/>
          <w:color w:val="7F0055"/>
          <w:sz w:val="24"/>
          <w:szCs w:val="24"/>
          <w:lang w:val="pt-BR"/>
        </w:rPr>
        <w:t>Ten</w:t>
      </w:r>
      <w:r w:rsidRPr="00D23B51">
        <w:rPr>
          <w:rStyle w:val="pln"/>
          <w:rFonts w:ascii="Roboto Slab" w:hAnsi="Roboto Slab" w:cs="Roboto Slab"/>
          <w:color w:val="333333"/>
          <w:sz w:val="24"/>
          <w:szCs w:val="24"/>
          <w:lang w:val="pt-BR"/>
        </w:rPr>
        <w:t xml:space="preserve"> xe la </w:t>
      </w:r>
      <w:r w:rsidRPr="00D23B51">
        <w:rPr>
          <w:rStyle w:val="pun"/>
          <w:rFonts w:ascii="Roboto Slab" w:hAnsi="Roboto Slab" w:cs="Roboto Slab"/>
          <w:color w:val="666600"/>
          <w:sz w:val="24"/>
          <w:szCs w:val="24"/>
          <w:lang w:val="pt-BR"/>
        </w:rPr>
        <w:t>:</w:t>
      </w:r>
      <w:r w:rsidRPr="00D23B51">
        <w:rPr>
          <w:rStyle w:val="typ"/>
          <w:rFonts w:ascii="Roboto Slab" w:hAnsi="Roboto Slab" w:cs="Roboto Slab"/>
          <w:color w:val="7F0055"/>
          <w:sz w:val="24"/>
          <w:szCs w:val="24"/>
          <w:lang w:val="pt-BR"/>
        </w:rPr>
        <w:t>Toyota</w:t>
      </w:r>
    </w:p>
    <w:p w14:paraId="6E6AAC6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typ"/>
          <w:rFonts w:ascii="Roboto Slab" w:hAnsi="Roboto Slab" w:cs="Roboto Slab"/>
          <w:color w:val="7F0055"/>
          <w:sz w:val="24"/>
          <w:szCs w:val="24"/>
          <w:lang w:val="pt-BR"/>
        </w:rPr>
        <w:t>Gia</w:t>
      </w:r>
      <w:r w:rsidRPr="00D23B51">
        <w:rPr>
          <w:rStyle w:val="pln"/>
          <w:rFonts w:ascii="Roboto Slab" w:hAnsi="Roboto Slab" w:cs="Roboto Slab"/>
          <w:color w:val="333333"/>
          <w:sz w:val="24"/>
          <w:szCs w:val="24"/>
          <w:lang w:val="pt-BR"/>
        </w:rPr>
        <w:t xml:space="preserve"> mua xe la </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1000000000</w:t>
      </w:r>
    </w:p>
    <w:p w14:paraId="0D644582" w14:textId="77777777" w:rsidR="000C200A" w:rsidRPr="006152BF"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6152BF">
        <w:rPr>
          <w:rStyle w:val="typ"/>
          <w:rFonts w:ascii="Roboto Slab" w:hAnsi="Roboto Slab" w:cs="Roboto Slab"/>
          <w:color w:val="7F0055"/>
          <w:sz w:val="24"/>
          <w:szCs w:val="24"/>
          <w:lang w:val="pt-BR"/>
        </w:rPr>
        <w:lastRenderedPageBreak/>
        <w:t>Gia</w:t>
      </w:r>
      <w:r w:rsidRPr="006152BF">
        <w:rPr>
          <w:rStyle w:val="pln"/>
          <w:rFonts w:ascii="Roboto Slab" w:hAnsi="Roboto Slab" w:cs="Roboto Slab"/>
          <w:color w:val="333333"/>
          <w:sz w:val="24"/>
          <w:szCs w:val="24"/>
          <w:lang w:val="pt-BR"/>
        </w:rPr>
        <w:t xml:space="preserve"> tri bien </w:t>
      </w:r>
      <w:r w:rsidRPr="006152BF">
        <w:rPr>
          <w:rStyle w:val="pun"/>
          <w:rFonts w:ascii="Roboto Slab" w:hAnsi="Roboto Slab" w:cs="Roboto Slab"/>
          <w:color w:val="666600"/>
          <w:sz w:val="24"/>
          <w:szCs w:val="24"/>
          <w:lang w:val="pt-BR"/>
        </w:rPr>
        <w:t>:</w:t>
      </w:r>
      <w:r w:rsidRPr="006152BF">
        <w:rPr>
          <w:rStyle w:val="lit"/>
          <w:rFonts w:ascii="Roboto Slab" w:hAnsi="Roboto Slab" w:cs="Roboto Slab"/>
          <w:color w:val="006666"/>
          <w:sz w:val="24"/>
          <w:szCs w:val="24"/>
          <w:lang w:val="pt-BR"/>
        </w:rPr>
        <w:t>1000000000</w:t>
      </w:r>
    </w:p>
    <w:p w14:paraId="5ACB434C" w14:textId="77777777" w:rsidR="000C200A" w:rsidRPr="006152BF" w:rsidRDefault="000C200A" w:rsidP="00D23B51">
      <w:pPr>
        <w:rPr>
          <w:rFonts w:ascii="Roboto Slab" w:hAnsi="Roboto Slab" w:cs="Roboto Slab"/>
          <w:color w:val="000000"/>
          <w:lang w:val="pt-BR"/>
        </w:rPr>
      </w:pPr>
      <w:r w:rsidRPr="006152BF">
        <w:rPr>
          <w:rFonts w:ascii="Roboto Slab" w:hAnsi="Roboto Slab" w:cs="Roboto Slab"/>
          <w:b/>
          <w:bCs/>
          <w:color w:val="000000"/>
          <w:lang w:val="pt-BR"/>
        </w:rPr>
        <w:t>Ví dụ đối tượng và lớp mà duy trì bản ghi các sinh viên</w:t>
      </w:r>
    </w:p>
    <w:p w14:paraId="42E1A7DB" w14:textId="77777777" w:rsidR="000C200A" w:rsidRPr="006152BF"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lang w:val="pt-BR"/>
        </w:rPr>
      </w:pPr>
      <w:r w:rsidRPr="006152BF">
        <w:rPr>
          <w:rFonts w:ascii="Roboto Slab" w:hAnsi="Roboto Slab" w:cs="Roboto Slab"/>
          <w:color w:val="000000"/>
          <w:lang w:val="pt-BR"/>
        </w:rPr>
        <w:t>Trong ví dụ này, chúng ta tạo hai đối tượng của lớp Student và khởi tạo giá trị của các đối tượng này bằng việc triệu hồi phương thức insertRecord trên nó. Ở đây, chúng ta đang hiển thị trạng thái (dữ liệu) của các đối tượng bằng việc triệu hồi phương thức displayInformation.</w:t>
      </w:r>
    </w:p>
    <w:p w14:paraId="65F14FF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59523D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rollno</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58D1E5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name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1D2AA3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49D9682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insertRecord</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r</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//phuong thuc  </w:t>
      </w:r>
    </w:p>
    <w:p w14:paraId="347EA93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rollno</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r</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A2F850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name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C0ECDF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2F00123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30C866A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displayInformation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rollno</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name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//phuong thuc  </w:t>
      </w:r>
    </w:p>
    <w:p w14:paraId="1317133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7749438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0B0795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Student2</w:t>
      </w:r>
      <w:r w:rsidRPr="00D23B51">
        <w:rPr>
          <w:rStyle w:val="pln"/>
          <w:rFonts w:ascii="Roboto Slab" w:hAnsi="Roboto Slab" w:cs="Roboto Slab"/>
          <w:color w:val="333333"/>
          <w:sz w:val="24"/>
          <w:szCs w:val="24"/>
        </w:rPr>
        <w:t xml:space="preserve"> s1</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D2CF79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Student2</w:t>
      </w:r>
      <w:r w:rsidRPr="00D23B51">
        <w:rPr>
          <w:rStyle w:val="pln"/>
          <w:rFonts w:ascii="Roboto Slab" w:hAnsi="Roboto Slab" w:cs="Roboto Slab"/>
          <w:color w:val="333333"/>
          <w:sz w:val="24"/>
          <w:szCs w:val="24"/>
        </w:rPr>
        <w:t xml:space="preserve"> s2</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Student2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1226F8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011CB56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s1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insertRecord</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111</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"HoangThanh"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5680ED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s2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insertRecord</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222</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"ThanhHuong"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40DAFC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5C1C9B7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s1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displayInformation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085E77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s2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displayInformation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C0DD75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7A0BCC6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1AE299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17D93E5" w14:textId="77777777" w:rsidR="000C200A" w:rsidRPr="00D23B51" w:rsidRDefault="000C200A" w:rsidP="00D23B51">
      <w:pPr>
        <w:rPr>
          <w:rFonts w:ascii="Roboto Slab" w:hAnsi="Roboto Slab" w:cs="Roboto Slab"/>
          <w:color w:val="000000"/>
        </w:rPr>
      </w:pPr>
      <w:r w:rsidRPr="00D23B51">
        <w:rPr>
          <w:rFonts w:ascii="Roboto Slab" w:hAnsi="Roboto Slab" w:cs="Roboto Slab"/>
          <w:b/>
          <w:bCs/>
          <w:color w:val="000000"/>
        </w:rPr>
        <w:t>Ví dụ khác về lớp và đối tượng trong Java</w:t>
      </w:r>
    </w:p>
    <w:p w14:paraId="499F611A"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khác duy trì các bản ghi của lớp Rectangle. Phần giải thích tương tự như trên:</w:t>
      </w:r>
    </w:p>
    <w:p w14:paraId="025D030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Rectangle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54A0E0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5088D9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42BC38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4DF9C3D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insert</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l</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w</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1DA5A2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l</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0C0941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w</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6FDB94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2EB9CCD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28F4D54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calculateArea</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3A62DC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2937EFB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1F4C61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lang w:val="pt-BR"/>
        </w:rPr>
        <w:t>Rectangle</w:t>
      </w: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kwd"/>
          <w:rFonts w:ascii="Roboto Slab" w:hAnsi="Roboto Slab" w:cs="Roboto Slab"/>
          <w:color w:val="000088"/>
          <w:sz w:val="24"/>
          <w:szCs w:val="24"/>
          <w:lang w:val="pt-BR"/>
        </w:rPr>
        <w:t>new</w:t>
      </w: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Rectangle</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0660C63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Rectangle</w:t>
      </w:r>
      <w:r w:rsidRPr="00D23B51">
        <w:rPr>
          <w:rStyle w:val="pln"/>
          <w:rFonts w:ascii="Roboto Slab" w:hAnsi="Roboto Slab" w:cs="Roboto Slab"/>
          <w:color w:val="333333"/>
          <w:sz w:val="24"/>
          <w:szCs w:val="24"/>
          <w:lang w:val="pt-BR"/>
        </w:rPr>
        <w:t xml:space="preserve"> r2</w:t>
      </w:r>
      <w:r w:rsidRPr="00D23B51">
        <w:rPr>
          <w:rStyle w:val="pun"/>
          <w:rFonts w:ascii="Roboto Slab" w:hAnsi="Roboto Slab" w:cs="Roboto Slab"/>
          <w:color w:val="666600"/>
          <w:sz w:val="24"/>
          <w:szCs w:val="24"/>
          <w:lang w:val="pt-BR"/>
        </w:rPr>
        <w:t>=</w:t>
      </w:r>
      <w:r w:rsidRPr="00D23B51">
        <w:rPr>
          <w:rStyle w:val="kwd"/>
          <w:rFonts w:ascii="Roboto Slab" w:hAnsi="Roboto Slab" w:cs="Roboto Slab"/>
          <w:color w:val="000088"/>
          <w:sz w:val="24"/>
          <w:szCs w:val="24"/>
          <w:lang w:val="pt-BR"/>
        </w:rPr>
        <w:t>new</w:t>
      </w: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Rectangle</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49A1D02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p>
    <w:p w14:paraId="5FBA3DC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insert</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11</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5</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06E0F98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lastRenderedPageBreak/>
        <w:t xml:space="preserve">  r2</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insert</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3</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15</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7FD24C2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p>
    <w:p w14:paraId="41C1056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calculateArea</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24FA37E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r2</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calculateArea</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2E3EBAA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78BABE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44E93D7" w14:textId="77777777" w:rsidR="000C200A" w:rsidRPr="00D23B51" w:rsidRDefault="000C200A" w:rsidP="00D23B51">
      <w:pPr>
        <w:pStyle w:val="Heading3"/>
        <w:shd w:val="clear" w:color="auto" w:fill="FFFFFF"/>
        <w:spacing w:before="300" w:beforeAutospacing="0" w:after="150"/>
        <w:ind w:right="48"/>
        <w:jc w:val="both"/>
        <w:rPr>
          <w:rFonts w:cs="Roboto Slab"/>
          <w:b w:val="0"/>
          <w:color w:val="000000"/>
        </w:rPr>
      </w:pPr>
      <w:r w:rsidRPr="00D23B51">
        <w:rPr>
          <w:rFonts w:cs="Roboto Slab"/>
          <w:b w:val="0"/>
          <w:bCs/>
          <w:color w:val="000000"/>
        </w:rPr>
        <w:t>Các cách khác nhau để tạo đối tượng trong Java?</w:t>
      </w:r>
    </w:p>
    <w:p w14:paraId="558A4731"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Có nhiều cách để tạo một đối tượng trong Java. Đó là:</w:t>
      </w:r>
    </w:p>
    <w:p w14:paraId="34DA0376" w14:textId="77777777" w:rsidR="000C200A" w:rsidRPr="00D23B51" w:rsidRDefault="000C200A" w:rsidP="00D23B51">
      <w:pPr>
        <w:pStyle w:val="NormalWeb"/>
        <w:numPr>
          <w:ilvl w:val="0"/>
          <w:numId w:val="149"/>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Bằng từ khóa new</w:t>
      </w:r>
    </w:p>
    <w:p w14:paraId="2AC3857C" w14:textId="77777777" w:rsidR="000C200A" w:rsidRPr="00D23B51" w:rsidRDefault="000C200A" w:rsidP="00D23B51">
      <w:pPr>
        <w:pStyle w:val="NormalWeb"/>
        <w:numPr>
          <w:ilvl w:val="0"/>
          <w:numId w:val="149"/>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Bằng phương thức newInstance()</w:t>
      </w:r>
    </w:p>
    <w:p w14:paraId="29E4A1B1" w14:textId="77777777" w:rsidR="000C200A" w:rsidRPr="00D23B51" w:rsidRDefault="000C200A" w:rsidP="00D23B51">
      <w:pPr>
        <w:pStyle w:val="NormalWeb"/>
        <w:numPr>
          <w:ilvl w:val="0"/>
          <w:numId w:val="149"/>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Bằng phương thức clone(), ….</w:t>
      </w:r>
    </w:p>
    <w:p w14:paraId="431BCD41" w14:textId="77777777" w:rsidR="000C200A" w:rsidRPr="00D23B51" w:rsidRDefault="000C200A" w:rsidP="00D23B51">
      <w:pPr>
        <w:pStyle w:val="NormalWeb"/>
        <w:numPr>
          <w:ilvl w:val="0"/>
          <w:numId w:val="149"/>
        </w:numPr>
        <w:shd w:val="clear" w:color="auto" w:fill="FFFFFF"/>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Bằng phương thức factory, ...</w:t>
      </w:r>
    </w:p>
    <w:p w14:paraId="1C9E1B2B" w14:textId="77777777" w:rsidR="000C200A" w:rsidRPr="00D23B51" w:rsidRDefault="000C200A" w:rsidP="00D23B51">
      <w:pPr>
        <w:pStyle w:val="Heading3"/>
        <w:jc w:val="both"/>
        <w:rPr>
          <w:rFonts w:cs="Roboto Slab"/>
        </w:rPr>
      </w:pPr>
      <w:r w:rsidRPr="00D23B51">
        <w:rPr>
          <w:rFonts w:cs="Roboto Slab"/>
        </w:rPr>
        <w:t>Đối tượng vô danh (annonymous) trong Java</w:t>
      </w:r>
    </w:p>
    <w:p w14:paraId="78851151"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Vô danh hiểu đơn giản là không có tên. Một đối tượng mà không có tham chiếu thì được xem như là đối tượng vô danh. Nếu bạn phải sử dụng một đối tượng chỉ một lần, thì đối tượng vô danh là một hướng tiếp cận tốt.</w:t>
      </w:r>
    </w:p>
    <w:p w14:paraId="23F6425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Calculation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95AFAD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7256B72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fact</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3BDC00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fact</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217C39B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for</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i</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w:t>
      </w:r>
      <w:r w:rsidRPr="00D23B51">
        <w:rPr>
          <w:rStyle w:val="pun"/>
          <w:rFonts w:ascii="Roboto Slab" w:hAnsi="Roboto Slab" w:cs="Roboto Slab"/>
          <w:color w:val="666600"/>
          <w:sz w:val="24"/>
          <w:szCs w:val="24"/>
        </w:rPr>
        <w:t>&lt;=</w:t>
      </w:r>
      <w:r w:rsidRPr="00D23B51">
        <w:rPr>
          <w:rStyle w:val="pln"/>
          <w:rFonts w:ascii="Roboto Slab" w:hAnsi="Roboto Slab" w:cs="Roboto Slab"/>
          <w:color w:val="333333"/>
          <w:sz w:val="24"/>
          <w:szCs w:val="24"/>
        </w:rPr>
        <w:t>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5BFCAC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fact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fact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9D3C45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C20C58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"factorial is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fact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4045B5A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un"/>
          <w:rFonts w:ascii="Roboto Slab" w:hAnsi="Roboto Slab" w:cs="Roboto Slab"/>
          <w:color w:val="666600"/>
          <w:sz w:val="24"/>
          <w:szCs w:val="24"/>
        </w:rPr>
        <w:lastRenderedPageBreak/>
        <w:t>}</w:t>
      </w:r>
      <w:r w:rsidRPr="00D23B51">
        <w:rPr>
          <w:rStyle w:val="pln"/>
          <w:rFonts w:ascii="Roboto Slab" w:hAnsi="Roboto Slab" w:cs="Roboto Slab"/>
          <w:color w:val="333333"/>
          <w:sz w:val="24"/>
          <w:szCs w:val="24"/>
        </w:rPr>
        <w:t xml:space="preserve">  </w:t>
      </w:r>
    </w:p>
    <w:p w14:paraId="4D56FF7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1D9367B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AFF08D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Calculation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fact</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5</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//Goi phuong thuc voi doi tuong vo danh (annonymous)  </w:t>
      </w:r>
    </w:p>
    <w:p w14:paraId="6502D16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828708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272AF09" w14:textId="77777777" w:rsidR="000C200A" w:rsidRPr="00D23B51" w:rsidRDefault="000C200A" w:rsidP="00D23B51">
      <w:pPr>
        <w:pStyle w:val="Heading3"/>
        <w:shd w:val="clear" w:color="auto" w:fill="FFFFFF"/>
        <w:spacing w:before="300" w:beforeAutospacing="0" w:after="150"/>
        <w:ind w:right="48"/>
        <w:jc w:val="both"/>
        <w:rPr>
          <w:rFonts w:cs="Roboto Slab"/>
          <w:b w:val="0"/>
          <w:color w:val="000000"/>
        </w:rPr>
      </w:pPr>
      <w:r w:rsidRPr="00D23B51">
        <w:rPr>
          <w:rFonts w:cs="Roboto Slab"/>
          <w:b w:val="0"/>
          <w:bCs/>
          <w:color w:val="000000"/>
        </w:rPr>
        <w:t>Tạo nhiều đối tượng bởi chỉ một kiểu</w:t>
      </w:r>
    </w:p>
    <w:p w14:paraId="04B1AFA2"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Chúng ta có thể tạo nhiều đối tượng bởi chỉ một kiểu như khi chúng ta thực hiện trong các kiểu gốc. Ví dụ:</w:t>
      </w:r>
    </w:p>
    <w:p w14:paraId="2FAB98A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Rectangle</w:t>
      </w:r>
      <w:r w:rsidRPr="00D23B51">
        <w:rPr>
          <w:rStyle w:val="pln"/>
          <w:rFonts w:ascii="Roboto Slab" w:hAnsi="Roboto Slab" w:cs="Roboto Slab"/>
          <w:color w:val="333333"/>
          <w:sz w:val="24"/>
          <w:szCs w:val="24"/>
        </w:rPr>
        <w:t xml:space="preserve"> r1</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Rectangle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r2</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new</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Rectangle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xml:space="preserve">//Tao hai doi tuong  </w:t>
      </w:r>
    </w:p>
    <w:p w14:paraId="650BC4A7"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b/>
          <w:bCs/>
          <w:color w:val="000000"/>
        </w:rPr>
        <w:t>Ví dụ:</w:t>
      </w:r>
    </w:p>
    <w:p w14:paraId="0F8419A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Rectangle</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9D8780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080868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3DB5731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750CD38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insert</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l</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w</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81AE4C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l</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AC6F21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w</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D415F3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1FEF00E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2F014BD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calculateArea</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width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FC684D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5DE305D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696506B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lang w:val="pt-BR"/>
        </w:rPr>
        <w:t>Rectangle</w:t>
      </w: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kwd"/>
          <w:rFonts w:ascii="Roboto Slab" w:hAnsi="Roboto Slab" w:cs="Roboto Slab"/>
          <w:color w:val="000088"/>
          <w:sz w:val="24"/>
          <w:szCs w:val="24"/>
          <w:lang w:val="pt-BR"/>
        </w:rPr>
        <w:t>new</w:t>
      </w: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Rectangle</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r2</w:t>
      </w:r>
      <w:r w:rsidRPr="00D23B51">
        <w:rPr>
          <w:rStyle w:val="pun"/>
          <w:rFonts w:ascii="Roboto Slab" w:hAnsi="Roboto Slab" w:cs="Roboto Slab"/>
          <w:color w:val="666600"/>
          <w:sz w:val="24"/>
          <w:szCs w:val="24"/>
          <w:lang w:val="pt-BR"/>
        </w:rPr>
        <w:t>=</w:t>
      </w:r>
      <w:r w:rsidRPr="00D23B51">
        <w:rPr>
          <w:rStyle w:val="kwd"/>
          <w:rFonts w:ascii="Roboto Slab" w:hAnsi="Roboto Slab" w:cs="Roboto Slab"/>
          <w:color w:val="000088"/>
          <w:sz w:val="24"/>
          <w:szCs w:val="24"/>
          <w:lang w:val="pt-BR"/>
        </w:rPr>
        <w:t>new</w:t>
      </w: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Rectangle</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com"/>
          <w:rFonts w:ascii="Roboto Slab" w:hAnsi="Roboto Slab" w:cs="Roboto Slab"/>
          <w:color w:val="880000"/>
          <w:sz w:val="24"/>
          <w:szCs w:val="24"/>
          <w:lang w:val="pt-BR"/>
        </w:rPr>
        <w:t xml:space="preserve">//Tao hai doi tuong  </w:t>
      </w:r>
    </w:p>
    <w:p w14:paraId="63BF77F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p>
    <w:p w14:paraId="436B192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insert</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11</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5</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7EAFAFE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r2</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insert</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3</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15</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34FBEB2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p>
    <w:p w14:paraId="3F787CC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r1</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calculateArea</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0C588B3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r2</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calculateArea</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3BE135B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49D66F9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p>
    <w:p w14:paraId="4282EF75" w14:textId="77777777" w:rsidR="000C200A" w:rsidRPr="00D23B51" w:rsidRDefault="000C200A" w:rsidP="00D23B51">
      <w:pPr>
        <w:pStyle w:val="NormalWeb"/>
        <w:shd w:val="clear" w:color="auto" w:fill="FFFFFF"/>
        <w:spacing w:before="0" w:beforeAutospacing="0" w:after="240" w:afterAutospacing="0" w:line="360" w:lineRule="auto"/>
        <w:ind w:left="48" w:right="48"/>
        <w:jc w:val="both"/>
        <w:rPr>
          <w:rFonts w:ascii="Roboto Slab" w:hAnsi="Roboto Slab" w:cs="Roboto Slab"/>
          <w:color w:val="000000"/>
          <w:lang w:val="pt-BR"/>
        </w:rPr>
      </w:pPr>
      <w:r w:rsidRPr="00D23B51">
        <w:rPr>
          <w:rFonts w:ascii="Roboto Slab" w:hAnsi="Roboto Slab" w:cs="Roboto Slab"/>
          <w:color w:val="000000"/>
          <w:lang w:val="pt-BR"/>
        </w:rPr>
        <w:t>Kết quả là:</w:t>
      </w:r>
    </w:p>
    <w:p w14:paraId="342936E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typ"/>
          <w:rFonts w:ascii="Roboto Slab" w:hAnsi="Roboto Slab" w:cs="Roboto Slab"/>
          <w:color w:val="7F0055"/>
          <w:sz w:val="24"/>
          <w:szCs w:val="24"/>
          <w:lang w:val="pt-BR"/>
        </w:rPr>
        <w:t>Output</w:t>
      </w:r>
      <w:r w:rsidRPr="00D23B51">
        <w:rPr>
          <w:rStyle w:val="pun"/>
          <w:rFonts w:ascii="Roboto Slab" w:hAnsi="Roboto Slab" w:cs="Roboto Slab"/>
          <w:color w:val="666600"/>
          <w:sz w:val="24"/>
          <w:szCs w:val="24"/>
          <w:lang w:val="pt-BR"/>
        </w:rPr>
        <w:t>:</w:t>
      </w:r>
      <w:r w:rsidRPr="00D23B51">
        <w:rPr>
          <w:rStyle w:val="lit"/>
          <w:rFonts w:ascii="Roboto Slab" w:hAnsi="Roboto Slab" w:cs="Roboto Slab"/>
          <w:color w:val="006666"/>
          <w:sz w:val="24"/>
          <w:szCs w:val="24"/>
          <w:lang w:val="pt-BR"/>
        </w:rPr>
        <w:t>55</w:t>
      </w:r>
      <w:r w:rsidRPr="00D23B51">
        <w:rPr>
          <w:rStyle w:val="pln"/>
          <w:rFonts w:ascii="Roboto Slab" w:hAnsi="Roboto Slab" w:cs="Roboto Slab"/>
          <w:color w:val="333333"/>
          <w:sz w:val="24"/>
          <w:szCs w:val="24"/>
          <w:lang w:val="pt-BR"/>
        </w:rPr>
        <w:t xml:space="preserve"> </w:t>
      </w:r>
    </w:p>
    <w:p w14:paraId="2C2C9FE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D23B51">
        <w:rPr>
          <w:rStyle w:val="pln"/>
          <w:rFonts w:ascii="Roboto Slab" w:hAnsi="Roboto Slab" w:cs="Roboto Slab"/>
          <w:color w:val="333333"/>
          <w:sz w:val="24"/>
          <w:szCs w:val="24"/>
          <w:lang w:val="pt-BR"/>
        </w:rPr>
        <w:t xml:space="preserve">       </w:t>
      </w:r>
      <w:r w:rsidRPr="00D23B51">
        <w:rPr>
          <w:rStyle w:val="lit"/>
          <w:rFonts w:ascii="Roboto Slab" w:hAnsi="Roboto Slab" w:cs="Roboto Slab"/>
          <w:color w:val="006666"/>
          <w:sz w:val="24"/>
          <w:szCs w:val="24"/>
          <w:lang w:val="pt-BR"/>
        </w:rPr>
        <w:t>45</w:t>
      </w:r>
      <w:r w:rsidRPr="00D23B51">
        <w:rPr>
          <w:rStyle w:val="pln"/>
          <w:rFonts w:ascii="Roboto Slab" w:hAnsi="Roboto Slab" w:cs="Roboto Slab"/>
          <w:color w:val="333333"/>
          <w:sz w:val="24"/>
          <w:szCs w:val="24"/>
          <w:lang w:val="pt-BR"/>
        </w:rPr>
        <w:t xml:space="preserve">    </w:t>
      </w:r>
    </w:p>
    <w:p w14:paraId="3B44E9BC" w14:textId="77777777" w:rsidR="00383DDD" w:rsidRPr="00D23B51" w:rsidRDefault="00383DDD" w:rsidP="00D23B51">
      <w:pPr>
        <w:spacing w:line="360" w:lineRule="auto"/>
        <w:jc w:val="both"/>
        <w:rPr>
          <w:rFonts w:ascii="Roboto Slab" w:hAnsi="Roboto Slab" w:cs="Roboto Slab"/>
        </w:rPr>
      </w:pPr>
    </w:p>
    <w:p w14:paraId="40C64435" w14:textId="77777777" w:rsidR="000C200A" w:rsidRPr="00D23B51" w:rsidRDefault="000C200A" w:rsidP="00D23B51">
      <w:pPr>
        <w:spacing w:line="360" w:lineRule="auto"/>
        <w:jc w:val="both"/>
        <w:rPr>
          <w:rFonts w:ascii="Roboto Slab" w:hAnsi="Roboto Slab" w:cs="Roboto Slab"/>
        </w:rPr>
      </w:pPr>
    </w:p>
    <w:p w14:paraId="12F468CF" w14:textId="29A89951" w:rsidR="000C200A" w:rsidRPr="00D23B51" w:rsidRDefault="000C200A" w:rsidP="00D23B51">
      <w:pPr>
        <w:pStyle w:val="Heading2"/>
      </w:pPr>
      <w:r w:rsidRPr="00D23B51">
        <w:t>PHƯƠNG THỨC TRONG JAVA</w:t>
      </w:r>
    </w:p>
    <w:p w14:paraId="45657BF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Một phương thức trong Java là một tập hợp các lệnh mà được nhóm cùng với nhau để thực hiện một hành động. Ví dụ khi bạn gọi phương thức System.out.print, hệ thống thực sự thực thi một vài lệnh để hiển thị một thông báo trên bàn điều khiển console.</w:t>
      </w:r>
    </w:p>
    <w:p w14:paraId="615126AA"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Bây giờ, bạn sẽ học cách tạo các phương thức cho riêng bạn với hoặc không với các giá trị trả về, gọi một phương thức với hoặc không với các tham số, tải các phương thức sử dụng cùng tên, và áp dụng phương thức trừu tượng trong thiết kế chương trình.</w:t>
      </w:r>
    </w:p>
    <w:p w14:paraId="01453E99"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Để hiểu sâu hơn các khái niệm được trình bày trong chương này, mời bạn tham khảo loạt bài: </w:t>
      </w:r>
      <w:hyperlink r:id="rId77" w:history="1">
        <w:r w:rsidRPr="00D23B51">
          <w:rPr>
            <w:rStyle w:val="Hyperlink"/>
            <w:rFonts w:ascii="Roboto Slab" w:hAnsi="Roboto Slab" w:cs="Roboto Slab"/>
            <w:b/>
            <w:bCs/>
            <w:color w:val="008000"/>
          </w:rPr>
          <w:t>Ví dụ về Phương thức trong Java</w:t>
        </w:r>
      </w:hyperlink>
      <w:r w:rsidRPr="00D23B51">
        <w:rPr>
          <w:rFonts w:ascii="Roboto Slab" w:hAnsi="Roboto Slab" w:cs="Roboto Slab"/>
          <w:color w:val="000000"/>
        </w:rPr>
        <w:t>.</w:t>
      </w:r>
    </w:p>
    <w:p w14:paraId="587F2A34" w14:textId="77777777" w:rsidR="000C200A" w:rsidRPr="00D23B51" w:rsidRDefault="000C200A" w:rsidP="00D23B51">
      <w:pPr>
        <w:pStyle w:val="Heading3"/>
        <w:jc w:val="both"/>
        <w:rPr>
          <w:rFonts w:cs="Roboto Slab"/>
        </w:rPr>
      </w:pPr>
      <w:r w:rsidRPr="00D23B51">
        <w:rPr>
          <w:rFonts w:cs="Roboto Slab"/>
        </w:rPr>
        <w:lastRenderedPageBreak/>
        <w:t>Tạo phương thức trong Java</w:t>
      </w:r>
    </w:p>
    <w:p w14:paraId="2182F6B1"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Xem xét ví dụ sau để giải thích cú pháp của một phương thức:</w:t>
      </w:r>
    </w:p>
    <w:p w14:paraId="383EB58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tenPhuongThuc</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58C6AB9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phan than phuong thuc</w:t>
      </w:r>
    </w:p>
    <w:p w14:paraId="58B2D9B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60570AFC"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Ở đây:</w:t>
      </w:r>
    </w:p>
    <w:p w14:paraId="064D46A8" w14:textId="77777777" w:rsidR="000C200A" w:rsidRPr="00D23B51" w:rsidRDefault="000C200A" w:rsidP="00D23B51">
      <w:pPr>
        <w:pStyle w:val="NormalWeb"/>
        <w:numPr>
          <w:ilvl w:val="0"/>
          <w:numId w:val="15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public static</w:t>
      </w:r>
      <w:r w:rsidRPr="00D23B51">
        <w:rPr>
          <w:rFonts w:ascii="Roboto Slab" w:hAnsi="Roboto Slab" w:cs="Roboto Slab"/>
          <w:color w:val="000000"/>
        </w:rPr>
        <w:t> : Là modifier.</w:t>
      </w:r>
    </w:p>
    <w:p w14:paraId="5D9C5E17" w14:textId="77777777" w:rsidR="000C200A" w:rsidRPr="00D23B51" w:rsidRDefault="000C200A" w:rsidP="00D23B51">
      <w:pPr>
        <w:pStyle w:val="NormalWeb"/>
        <w:numPr>
          <w:ilvl w:val="0"/>
          <w:numId w:val="15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int</w:t>
      </w:r>
      <w:r w:rsidRPr="00D23B51">
        <w:rPr>
          <w:rFonts w:ascii="Roboto Slab" w:hAnsi="Roboto Slab" w:cs="Roboto Slab"/>
          <w:color w:val="000000"/>
        </w:rPr>
        <w:t>: Kiểu trả về</w:t>
      </w:r>
    </w:p>
    <w:p w14:paraId="52D287FF" w14:textId="77777777" w:rsidR="000C200A" w:rsidRPr="00D23B51" w:rsidRDefault="000C200A" w:rsidP="00D23B51">
      <w:pPr>
        <w:pStyle w:val="NormalWeb"/>
        <w:numPr>
          <w:ilvl w:val="0"/>
          <w:numId w:val="15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tenPhuongThuc</w:t>
      </w:r>
      <w:r w:rsidRPr="00D23B51">
        <w:rPr>
          <w:rFonts w:ascii="Roboto Slab" w:hAnsi="Roboto Slab" w:cs="Roboto Slab"/>
          <w:color w:val="000000"/>
        </w:rPr>
        <w:t>: Tên phương thức</w:t>
      </w:r>
    </w:p>
    <w:p w14:paraId="71B83433" w14:textId="77777777" w:rsidR="000C200A" w:rsidRPr="00D23B51" w:rsidRDefault="000C200A" w:rsidP="00D23B51">
      <w:pPr>
        <w:pStyle w:val="NormalWeb"/>
        <w:numPr>
          <w:ilvl w:val="0"/>
          <w:numId w:val="15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a, b</w:t>
      </w:r>
      <w:r w:rsidRPr="00D23B51">
        <w:rPr>
          <w:rFonts w:ascii="Roboto Slab" w:hAnsi="Roboto Slab" w:cs="Roboto Slab"/>
          <w:color w:val="000000"/>
        </w:rPr>
        <w:t>: Các tham số chính thức</w:t>
      </w:r>
    </w:p>
    <w:p w14:paraId="42B77E51" w14:textId="77777777" w:rsidR="000C200A" w:rsidRPr="00D23B51" w:rsidRDefault="000C200A" w:rsidP="00D23B51">
      <w:pPr>
        <w:pStyle w:val="NormalWeb"/>
        <w:numPr>
          <w:ilvl w:val="0"/>
          <w:numId w:val="153"/>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int a, int b</w:t>
      </w:r>
      <w:r w:rsidRPr="00D23B51">
        <w:rPr>
          <w:rFonts w:ascii="Roboto Slab" w:hAnsi="Roboto Slab" w:cs="Roboto Slab"/>
          <w:color w:val="000000"/>
        </w:rPr>
        <w:t>: Danh sách các tham số</w:t>
      </w:r>
    </w:p>
    <w:p w14:paraId="1475B196"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Các phương thức cũng còn được biết như các Procedure (thủ tục) hoặc Function (hàm):</w:t>
      </w:r>
    </w:p>
    <w:p w14:paraId="022A77E6" w14:textId="77777777" w:rsidR="000C200A" w:rsidRPr="00D23B51" w:rsidRDefault="000C200A" w:rsidP="00D23B51">
      <w:pPr>
        <w:pStyle w:val="NormalWeb"/>
        <w:numPr>
          <w:ilvl w:val="0"/>
          <w:numId w:val="154"/>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Procedure:</w:t>
      </w:r>
      <w:r w:rsidRPr="00D23B51">
        <w:rPr>
          <w:rFonts w:ascii="Roboto Slab" w:hAnsi="Roboto Slab" w:cs="Roboto Slab"/>
          <w:color w:val="000000"/>
        </w:rPr>
        <w:t> Chúng không trả về bất kỳ giá trị nào.</w:t>
      </w:r>
    </w:p>
    <w:p w14:paraId="32467312" w14:textId="77777777" w:rsidR="000C200A" w:rsidRPr="00D23B51" w:rsidRDefault="000C200A" w:rsidP="00D23B51">
      <w:pPr>
        <w:pStyle w:val="NormalWeb"/>
        <w:numPr>
          <w:ilvl w:val="0"/>
          <w:numId w:val="154"/>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Function:</w:t>
      </w:r>
      <w:r w:rsidRPr="00D23B51">
        <w:rPr>
          <w:rFonts w:ascii="Roboto Slab" w:hAnsi="Roboto Slab" w:cs="Roboto Slab"/>
          <w:color w:val="000000"/>
        </w:rPr>
        <w:t> Chúng trả về giá trị.</w:t>
      </w:r>
    </w:p>
    <w:p w14:paraId="53B93C1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Sự định nghĩa phương thức bao gồm một header và phần thân phương thức. Tương tự như sau:</w:t>
      </w:r>
    </w:p>
    <w:p w14:paraId="0442A12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modifier kieuTraVe tenPhuongThuc </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Danh</w:t>
      </w:r>
      <w:r w:rsidRPr="00D23B51">
        <w:rPr>
          <w:rStyle w:val="pln"/>
          <w:rFonts w:ascii="Roboto Slab" w:hAnsi="Roboto Slab" w:cs="Roboto Slab"/>
          <w:color w:val="333333"/>
          <w:sz w:val="24"/>
          <w:szCs w:val="24"/>
        </w:rPr>
        <w:t xml:space="preserve"> sach tham so</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B2C755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Than phuong thuc</w:t>
      </w:r>
    </w:p>
    <w:p w14:paraId="439E31D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26EBF262"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Cú pháp trên bao gồm:</w:t>
      </w:r>
    </w:p>
    <w:p w14:paraId="44BE602F" w14:textId="77777777" w:rsidR="000C200A" w:rsidRPr="00D23B51" w:rsidRDefault="000C200A" w:rsidP="00D23B51">
      <w:pPr>
        <w:pStyle w:val="NormalWeb"/>
        <w:numPr>
          <w:ilvl w:val="0"/>
          <w:numId w:val="155"/>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modifier:</w:t>
      </w:r>
      <w:r w:rsidRPr="00D23B51">
        <w:rPr>
          <w:rFonts w:ascii="Roboto Slab" w:hAnsi="Roboto Slab" w:cs="Roboto Slab"/>
          <w:color w:val="000000"/>
        </w:rPr>
        <w:t> Nó định nghĩa kiểu truy cập của phương thức và nó là tùy ý để sử dụng.</w:t>
      </w:r>
    </w:p>
    <w:p w14:paraId="567CC8F5" w14:textId="77777777" w:rsidR="000C200A" w:rsidRPr="00D23B51" w:rsidRDefault="000C200A" w:rsidP="00D23B51">
      <w:pPr>
        <w:pStyle w:val="NormalWeb"/>
        <w:numPr>
          <w:ilvl w:val="0"/>
          <w:numId w:val="155"/>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kieuTraVe:</w:t>
      </w:r>
      <w:r w:rsidRPr="00D23B51">
        <w:rPr>
          <w:rFonts w:ascii="Roboto Slab" w:hAnsi="Roboto Slab" w:cs="Roboto Slab"/>
          <w:color w:val="000000"/>
        </w:rPr>
        <w:t> Phương thức có thể trả về một giá trị.</w:t>
      </w:r>
    </w:p>
    <w:p w14:paraId="0C364FB3" w14:textId="77777777" w:rsidR="000C200A" w:rsidRPr="00D23B51" w:rsidRDefault="000C200A" w:rsidP="00D23B51">
      <w:pPr>
        <w:pStyle w:val="NormalWeb"/>
        <w:numPr>
          <w:ilvl w:val="0"/>
          <w:numId w:val="155"/>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tenPhuongThuc:</w:t>
      </w:r>
      <w:r w:rsidRPr="00D23B51">
        <w:rPr>
          <w:rFonts w:ascii="Roboto Slab" w:hAnsi="Roboto Slab" w:cs="Roboto Slab"/>
          <w:color w:val="000000"/>
        </w:rPr>
        <w:t> Đây là tên phương thức.</w:t>
      </w:r>
    </w:p>
    <w:p w14:paraId="1A9C40B3" w14:textId="77777777" w:rsidR="000C200A" w:rsidRPr="00D23B51" w:rsidRDefault="000C200A" w:rsidP="00D23B51">
      <w:pPr>
        <w:pStyle w:val="NormalWeb"/>
        <w:numPr>
          <w:ilvl w:val="0"/>
          <w:numId w:val="155"/>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t>Danh sach tham so:</w:t>
      </w:r>
      <w:r w:rsidRPr="00D23B51">
        <w:rPr>
          <w:rFonts w:ascii="Roboto Slab" w:hAnsi="Roboto Slab" w:cs="Roboto Slab"/>
          <w:color w:val="000000"/>
        </w:rPr>
        <w:t> Danh sách các tham số, nó là kiểu, thứ tự, và số tham số của một phương thức. Đây là tùy ý, phương thức có thể không chứa tham số nào.</w:t>
      </w:r>
    </w:p>
    <w:p w14:paraId="776ACF1E" w14:textId="77777777" w:rsidR="000C200A" w:rsidRPr="00D23B51" w:rsidRDefault="000C200A" w:rsidP="00D23B51">
      <w:pPr>
        <w:pStyle w:val="NormalWeb"/>
        <w:numPr>
          <w:ilvl w:val="0"/>
          <w:numId w:val="155"/>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b/>
          <w:bCs/>
          <w:color w:val="000000"/>
        </w:rPr>
        <w:lastRenderedPageBreak/>
        <w:t>Than phuong thuc:</w:t>
      </w:r>
      <w:r w:rsidRPr="00D23B51">
        <w:rPr>
          <w:rFonts w:ascii="Roboto Slab" w:hAnsi="Roboto Slab" w:cs="Roboto Slab"/>
          <w:color w:val="000000"/>
        </w:rPr>
        <w:t> Phần thân phương thức định nghĩa những gì phương thức đó thực hiện với các lệnh.</w:t>
      </w:r>
    </w:p>
    <w:p w14:paraId="5798A5A9"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161836AA"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Đây là code nguồn của phương thức max() được định nghĩa ở trên. Phương thức này nhận hai tham số là num1 và num2 và trả về giá trị lớn nhất của hai số:</w:t>
      </w:r>
    </w:p>
    <w:p w14:paraId="39F5CB4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com"/>
          <w:rFonts w:ascii="Roboto Slab" w:hAnsi="Roboto Slab" w:cs="Roboto Slab"/>
          <w:color w:val="880000"/>
          <w:sz w:val="24"/>
          <w:szCs w:val="24"/>
        </w:rPr>
        <w:t>/** Vi du code tra ve so nho nhat cua hai so */</w:t>
      </w:r>
    </w:p>
    <w:p w14:paraId="25856E5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AE6D4E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p>
    <w:p w14:paraId="548163F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n1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02E5360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2E576E7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else</w:t>
      </w:r>
    </w:p>
    <w:p w14:paraId="6B35614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p>
    <w:p w14:paraId="79E1214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CC5934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return</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52AEF9F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1DB80193" w14:textId="77777777" w:rsidR="000C200A" w:rsidRPr="00D23B51" w:rsidRDefault="000C200A" w:rsidP="00D23B51">
      <w:pPr>
        <w:pStyle w:val="Heading3"/>
        <w:jc w:val="both"/>
        <w:rPr>
          <w:rFonts w:cs="Roboto Slab"/>
        </w:rPr>
      </w:pPr>
      <w:r w:rsidRPr="00D23B51">
        <w:rPr>
          <w:rFonts w:cs="Roboto Slab"/>
        </w:rPr>
        <w:t>Gọi phương thức trong Java</w:t>
      </w:r>
    </w:p>
    <w:p w14:paraId="37212883"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Để sử dụng một phương thức, nó nên được gọi. Có hai cách để gọi một phương thức, ví dụ: phương thức trả về một giá trị hoặc phương thức không trả về giá trị nào.</w:t>
      </w:r>
    </w:p>
    <w:p w14:paraId="0E1C07B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Tiến trình gọi phương thức là đơn giản. Khi một chương trình gọi phương thức, điều khiển chương trình truyền tín hiệu tới phương thức được gọi. Phương thức được gọi này sau đó trả về điều khiển tới caller trong hai điều kiện, khi:</w:t>
      </w:r>
    </w:p>
    <w:p w14:paraId="64603D42" w14:textId="77777777" w:rsidR="000C200A" w:rsidRPr="00D23B51" w:rsidRDefault="000C200A" w:rsidP="00D23B51">
      <w:pPr>
        <w:pStyle w:val="NormalWeb"/>
        <w:numPr>
          <w:ilvl w:val="0"/>
          <w:numId w:val="156"/>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Lệnh return được thực thi.</w:t>
      </w:r>
    </w:p>
    <w:p w14:paraId="5B1B0802" w14:textId="77777777" w:rsidR="000C200A" w:rsidRPr="00D23B51" w:rsidRDefault="000C200A" w:rsidP="00D23B51">
      <w:pPr>
        <w:pStyle w:val="NormalWeb"/>
        <w:numPr>
          <w:ilvl w:val="0"/>
          <w:numId w:val="156"/>
        </w:numPr>
        <w:spacing w:before="0" w:beforeAutospacing="0" w:after="0" w:afterAutospacing="0" w:line="360" w:lineRule="auto"/>
        <w:jc w:val="both"/>
        <w:rPr>
          <w:rFonts w:ascii="Roboto Slab" w:hAnsi="Roboto Slab" w:cs="Roboto Slab"/>
          <w:color w:val="000000"/>
        </w:rPr>
      </w:pPr>
      <w:r w:rsidRPr="00D23B51">
        <w:rPr>
          <w:rFonts w:ascii="Roboto Slab" w:hAnsi="Roboto Slab" w:cs="Roboto Slab"/>
          <w:color w:val="000000"/>
        </w:rPr>
        <w:t>Tiến tới dấu ngoặc đóng ở cuối phương thức.</w:t>
      </w:r>
    </w:p>
    <w:p w14:paraId="370F184F"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lang w:val="pt-BR"/>
        </w:rPr>
      </w:pPr>
      <w:r w:rsidRPr="00D23B51">
        <w:rPr>
          <w:rFonts w:ascii="Roboto Slab" w:hAnsi="Roboto Slab" w:cs="Roboto Slab"/>
          <w:color w:val="000000"/>
        </w:rPr>
        <w:t xml:space="preserve">Phương thức trả về void được xem như là gọi tới một lệnh. </w:t>
      </w:r>
      <w:r w:rsidRPr="00D23B51">
        <w:rPr>
          <w:rFonts w:ascii="Roboto Slab" w:hAnsi="Roboto Slab" w:cs="Roboto Slab"/>
          <w:color w:val="000000"/>
          <w:lang w:val="pt-BR"/>
        </w:rPr>
        <w:t>Bạn xét ví dụ sau:</w:t>
      </w:r>
    </w:p>
    <w:p w14:paraId="5924518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lastRenderedPageBreak/>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"Day la Vietjack.com!"</w:t>
      </w:r>
      <w:r w:rsidRPr="00D23B51">
        <w:rPr>
          <w:rStyle w:val="pun"/>
          <w:rFonts w:ascii="Roboto Slab" w:hAnsi="Roboto Slab" w:cs="Roboto Slab"/>
          <w:color w:val="666600"/>
          <w:sz w:val="24"/>
          <w:szCs w:val="24"/>
        </w:rPr>
        <w:t>);</w:t>
      </w:r>
    </w:p>
    <w:p w14:paraId="6158CF82"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sau minh họa về phương thức trả về giá trị:</w:t>
      </w:r>
    </w:p>
    <w:p w14:paraId="271D86C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result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sum</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6</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9</w:t>
      </w:r>
      <w:r w:rsidRPr="00D23B51">
        <w:rPr>
          <w:rStyle w:val="pun"/>
          <w:rFonts w:ascii="Roboto Slab" w:hAnsi="Roboto Slab" w:cs="Roboto Slab"/>
          <w:color w:val="666600"/>
          <w:sz w:val="24"/>
          <w:szCs w:val="24"/>
        </w:rPr>
        <w:t>);</w:t>
      </w:r>
    </w:p>
    <w:p w14:paraId="32C8E80C"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607AE71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sau minh họa cách định nghĩa một phương thức và cách để gọi nó:</w:t>
      </w:r>
    </w:p>
    <w:p w14:paraId="65FFD87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ExampleMinNumber</w:t>
      </w:r>
      <w:r w:rsidRPr="00D23B51">
        <w:rPr>
          <w:rStyle w:val="pun"/>
          <w:rFonts w:ascii="Roboto Slab" w:hAnsi="Roboto Slab" w:cs="Roboto Slab"/>
          <w:color w:val="666600"/>
          <w:sz w:val="24"/>
          <w:szCs w:val="24"/>
        </w:rPr>
        <w:t>{</w:t>
      </w:r>
    </w:p>
    <w:p w14:paraId="2320EE4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p>
    <w:p w14:paraId="4162F75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CB75F4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11</w:t>
      </w:r>
      <w:r w:rsidRPr="00D23B51">
        <w:rPr>
          <w:rStyle w:val="pun"/>
          <w:rFonts w:ascii="Roboto Slab" w:hAnsi="Roboto Slab" w:cs="Roboto Slab"/>
          <w:color w:val="666600"/>
          <w:sz w:val="24"/>
          <w:szCs w:val="24"/>
        </w:rPr>
        <w:t>;</w:t>
      </w:r>
    </w:p>
    <w:p w14:paraId="71CF1A1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6</w:t>
      </w:r>
      <w:r w:rsidRPr="00D23B51">
        <w:rPr>
          <w:rStyle w:val="pun"/>
          <w:rFonts w:ascii="Roboto Slab" w:hAnsi="Roboto Slab" w:cs="Roboto Slab"/>
          <w:color w:val="666600"/>
          <w:sz w:val="24"/>
          <w:szCs w:val="24"/>
        </w:rPr>
        <w:t>;</w:t>
      </w:r>
    </w:p>
    <w:p w14:paraId="31296C8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c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1D36490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"Gia tri nho nhat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c</w:t>
      </w:r>
      <w:r w:rsidRPr="00D23B51">
        <w:rPr>
          <w:rStyle w:val="pun"/>
          <w:rFonts w:ascii="Roboto Slab" w:hAnsi="Roboto Slab" w:cs="Roboto Slab"/>
          <w:color w:val="666600"/>
          <w:sz w:val="24"/>
          <w:szCs w:val="24"/>
        </w:rPr>
        <w:t>);</w:t>
      </w:r>
    </w:p>
    <w:p w14:paraId="469D137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12FFDE3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CFBFF9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Tra ve gia tri nho nhat cua hai so */</w:t>
      </w:r>
    </w:p>
    <w:p w14:paraId="6A889B5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15BB687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p>
    <w:p w14:paraId="51A26DB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n1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5F59292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7A8CA52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else</w:t>
      </w:r>
    </w:p>
    <w:p w14:paraId="00A940F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p>
    <w:p w14:paraId="782DC4D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EE5D4D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return</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2222DB8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pun"/>
          <w:rFonts w:ascii="Roboto Slab" w:hAnsi="Roboto Slab" w:cs="Roboto Slab"/>
          <w:color w:val="666600"/>
          <w:sz w:val="24"/>
          <w:szCs w:val="24"/>
        </w:rPr>
        <w:t>}</w:t>
      </w:r>
    </w:p>
    <w:p w14:paraId="2E4B9B7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2597CF2B"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Nó sẽ cho kết quả sau:</w:t>
      </w:r>
    </w:p>
    <w:p w14:paraId="4BF35B2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Gia</w:t>
      </w:r>
      <w:r w:rsidRPr="00D23B51">
        <w:rPr>
          <w:rStyle w:val="pln"/>
          <w:rFonts w:ascii="Roboto Slab" w:hAnsi="Roboto Slab" w:cs="Roboto Slab"/>
          <w:color w:val="333333"/>
          <w:sz w:val="24"/>
          <w:szCs w:val="24"/>
        </w:rPr>
        <w:t xml:space="preserve"> tri nho nhat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6</w:t>
      </w:r>
    </w:p>
    <w:p w14:paraId="51FD6373" w14:textId="77777777" w:rsidR="000C200A" w:rsidRPr="00D23B51" w:rsidRDefault="000C200A" w:rsidP="00D23B51">
      <w:pPr>
        <w:pStyle w:val="Heading3"/>
        <w:jc w:val="both"/>
        <w:rPr>
          <w:rFonts w:cs="Roboto Slab"/>
        </w:rPr>
      </w:pPr>
      <w:r w:rsidRPr="00D23B51">
        <w:rPr>
          <w:rFonts w:cs="Roboto Slab"/>
        </w:rPr>
        <w:t>Từ khóa void trong Java</w:t>
      </w:r>
    </w:p>
    <w:p w14:paraId="00DD2306"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Từ khóa void cho phép chúng ta tạo các phương thức mà không trả về giá trị nào. Ở đây, trong ví dụ sau, chúng ta xem xét một phương thức void là </w:t>
      </w:r>
      <w:r w:rsidRPr="00D23B51">
        <w:rPr>
          <w:rFonts w:ascii="Roboto Slab" w:hAnsi="Roboto Slab" w:cs="Roboto Slab"/>
          <w:i/>
          <w:iCs/>
          <w:color w:val="000000"/>
        </w:rPr>
        <w:t>Phương thứcRankPoints</w:t>
      </w:r>
      <w:r w:rsidRPr="00D23B51">
        <w:rPr>
          <w:rFonts w:ascii="Roboto Slab" w:hAnsi="Roboto Slab" w:cs="Roboto Slab"/>
          <w:color w:val="000000"/>
        </w:rPr>
        <w:t>. Phương thức này là một phương thức void mà không trả về bất kỳ giá trị nào. Gọi tới một phương thức void phải là một lệnh, ví dụ như </w:t>
      </w:r>
      <w:r w:rsidRPr="00D23B51">
        <w:rPr>
          <w:rFonts w:ascii="Roboto Slab" w:hAnsi="Roboto Slab" w:cs="Roboto Slab"/>
          <w:i/>
          <w:iCs/>
          <w:color w:val="000000"/>
        </w:rPr>
        <w:t>Phương thứcRankPoints(255.7);</w:t>
      </w:r>
      <w:r w:rsidRPr="00D23B51">
        <w:rPr>
          <w:rFonts w:ascii="Roboto Slab" w:hAnsi="Roboto Slab" w:cs="Roboto Slab"/>
          <w:color w:val="000000"/>
        </w:rPr>
        <w:t>. Nó là một lệnh Java mà kết thúc với dấu chấm phảy như dưới đây.</w:t>
      </w:r>
    </w:p>
    <w:p w14:paraId="3E955467"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01D3C83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ExampleVoid</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34B5A2C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3732853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82E309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methodRankPoints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255.7</w:t>
      </w:r>
      <w:r w:rsidRPr="00D23B51">
        <w:rPr>
          <w:rStyle w:val="pun"/>
          <w:rFonts w:ascii="Roboto Slab" w:hAnsi="Roboto Slab" w:cs="Roboto Slab"/>
          <w:color w:val="666600"/>
          <w:sz w:val="24"/>
          <w:szCs w:val="24"/>
        </w:rPr>
        <w:t>);</w:t>
      </w:r>
    </w:p>
    <w:p w14:paraId="0F0A792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1FD7A44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EC5944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methodRankPoints</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points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CD63DE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points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202.5</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210FBF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"Rank:A1"</w:t>
      </w:r>
      <w:r w:rsidRPr="00D23B51">
        <w:rPr>
          <w:rStyle w:val="pun"/>
          <w:rFonts w:ascii="Roboto Slab" w:hAnsi="Roboto Slab" w:cs="Roboto Slab"/>
          <w:color w:val="666600"/>
          <w:sz w:val="24"/>
          <w:szCs w:val="24"/>
        </w:rPr>
        <w:t>);</w:t>
      </w:r>
    </w:p>
    <w:p w14:paraId="10A0008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54169B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else</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points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122.4</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1980E16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"Rank:A2"</w:t>
      </w:r>
      <w:r w:rsidRPr="00D23B51">
        <w:rPr>
          <w:rStyle w:val="pun"/>
          <w:rFonts w:ascii="Roboto Slab" w:hAnsi="Roboto Slab" w:cs="Roboto Slab"/>
          <w:color w:val="666600"/>
          <w:sz w:val="24"/>
          <w:szCs w:val="24"/>
        </w:rPr>
        <w:t>);</w:t>
      </w:r>
    </w:p>
    <w:p w14:paraId="0053088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C7BD98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kwd"/>
          <w:rFonts w:ascii="Roboto Slab" w:hAnsi="Roboto Slab" w:cs="Roboto Slab"/>
          <w:color w:val="000088"/>
          <w:sz w:val="24"/>
          <w:szCs w:val="24"/>
        </w:rPr>
        <w:t>else</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6559EE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"Rank:A3"</w:t>
      </w:r>
      <w:r w:rsidRPr="00D23B51">
        <w:rPr>
          <w:rStyle w:val="pun"/>
          <w:rFonts w:ascii="Roboto Slab" w:hAnsi="Roboto Slab" w:cs="Roboto Slab"/>
          <w:color w:val="666600"/>
          <w:sz w:val="24"/>
          <w:szCs w:val="24"/>
        </w:rPr>
        <w:t>);</w:t>
      </w:r>
    </w:p>
    <w:p w14:paraId="1DBE2AB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378EC5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10FE4A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09C4B298"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Nó sẽ cho kết quả sau:</w:t>
      </w:r>
    </w:p>
    <w:p w14:paraId="5A041A8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Rank</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A1</w:t>
      </w:r>
    </w:p>
    <w:p w14:paraId="6A79A3EC" w14:textId="77777777" w:rsidR="000C200A" w:rsidRPr="00D23B51" w:rsidRDefault="000C200A" w:rsidP="006E45E7">
      <w:pPr>
        <w:pStyle w:val="Heading3"/>
      </w:pPr>
      <w:r w:rsidRPr="00D23B51">
        <w:t>Truyền các tham số bởi giá trị trong Java</w:t>
      </w:r>
    </w:p>
    <w:p w14:paraId="57928580"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Trong khi làm việc dưới tiến trình gọi, các tham số được truyền. Điều này nên trong cùng thứ tự như các tham số tương ứng của chúng trong phương thức. Các tham số có thể được truyền bởi giá trị hoặc bởi tham chiếu.</w:t>
      </w:r>
    </w:p>
    <w:p w14:paraId="2B186781"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Truyền các tham số bởi giá trị nghĩa là gọi một phương thức với một tham số. Thông qua điều này, giá trị tham số được truyền tới tham số.</w:t>
      </w:r>
    </w:p>
    <w:p w14:paraId="624777D5"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6ACD1A8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Chương trình sau minh họa việc truyền tham số bởi giá trị trong Java. Các giá trị của các tham số vẫn tồn tại giống như vậy cho dù sau lời gọi phương thức đó.</w:t>
      </w:r>
    </w:p>
    <w:p w14:paraId="597F289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package</w:t>
      </w:r>
      <w:r w:rsidRPr="00D23B51">
        <w:rPr>
          <w:rStyle w:val="pln"/>
          <w:rFonts w:ascii="Roboto Slab" w:hAnsi="Roboto Slab" w:cs="Roboto Slab"/>
          <w:color w:val="333333"/>
          <w:sz w:val="24"/>
          <w:szCs w:val="24"/>
        </w:rPr>
        <w:t xml:space="preserve"> edu</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doannhg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basic</w:t>
      </w:r>
      <w:r w:rsidRPr="00D23B51">
        <w:rPr>
          <w:rStyle w:val="pun"/>
          <w:rFonts w:ascii="Roboto Slab" w:hAnsi="Roboto Slab" w:cs="Roboto Slab"/>
          <w:color w:val="666600"/>
          <w:sz w:val="24"/>
          <w:szCs w:val="24"/>
        </w:rPr>
        <w:t>;</w:t>
      </w:r>
    </w:p>
    <w:p w14:paraId="7E46408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6826D3B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com"/>
          <w:rFonts w:ascii="Roboto Slab" w:hAnsi="Roboto Slab" w:cs="Roboto Slab"/>
          <w:color w:val="880000"/>
          <w:sz w:val="24"/>
          <w:szCs w:val="24"/>
        </w:rPr>
        <w:t>// vi du de trao doi gia tri cua hai so</w:t>
      </w:r>
    </w:p>
    <w:p w14:paraId="3495B8D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Test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EE0553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F31DB4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6B6D4F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30</w:t>
      </w:r>
      <w:r w:rsidRPr="00D23B51">
        <w:rPr>
          <w:rStyle w:val="pun"/>
          <w:rFonts w:ascii="Roboto Slab" w:hAnsi="Roboto Slab" w:cs="Roboto Slab"/>
          <w:color w:val="666600"/>
          <w:sz w:val="24"/>
          <w:szCs w:val="24"/>
        </w:rPr>
        <w:t>;</w:t>
      </w:r>
    </w:p>
    <w:p w14:paraId="4F15DAB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ab/>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45</w:t>
      </w:r>
      <w:r w:rsidRPr="00D23B51">
        <w:rPr>
          <w:rStyle w:val="pun"/>
          <w:rFonts w:ascii="Roboto Slab" w:hAnsi="Roboto Slab" w:cs="Roboto Slab"/>
          <w:color w:val="666600"/>
          <w:sz w:val="24"/>
          <w:szCs w:val="24"/>
        </w:rPr>
        <w:t>;</w:t>
      </w:r>
    </w:p>
    <w:p w14:paraId="147421B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63DC8F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"Truoc khi trao doi, gia tri cua a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4B5365A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 va b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596F7AC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24C7011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com"/>
          <w:rFonts w:ascii="Roboto Slab" w:hAnsi="Roboto Slab" w:cs="Roboto Slab"/>
          <w:color w:val="880000"/>
          <w:sz w:val="24"/>
          <w:szCs w:val="24"/>
        </w:rPr>
        <w:t>// Trieu hoi phuong thuc hamTraoDoi</w:t>
      </w:r>
    </w:p>
    <w:p w14:paraId="0181711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hamTraoDoi</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5DDBB5B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"\n**Bay gio, Truoc va Sau khi trao doi, cac gia tri se giong nhu nhau o day**:"</w:t>
      </w:r>
      <w:r w:rsidRPr="00D23B51">
        <w:rPr>
          <w:rStyle w:val="pun"/>
          <w:rFonts w:ascii="Roboto Slab" w:hAnsi="Roboto Slab" w:cs="Roboto Slab"/>
          <w:color w:val="666600"/>
          <w:sz w:val="24"/>
          <w:szCs w:val="24"/>
        </w:rPr>
        <w:t>);</w:t>
      </w:r>
    </w:p>
    <w:p w14:paraId="50D67F0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"Sau khi trao doi, a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4FD3FD2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 va b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12A43B5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pun"/>
          <w:rFonts w:ascii="Roboto Slab" w:hAnsi="Roboto Slab" w:cs="Roboto Slab"/>
          <w:color w:val="666600"/>
          <w:sz w:val="24"/>
          <w:szCs w:val="24"/>
        </w:rPr>
        <w:t>}</w:t>
      </w:r>
    </w:p>
    <w:p w14:paraId="4185D8A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6D4E97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hamTraoDoi</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10D448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p>
    <w:p w14:paraId="250C02F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"Truoc khi trao doi (ben trong phuong thuc) , a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w:t>
      </w:r>
    </w:p>
    <w:p w14:paraId="58DB39B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 va b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6D41F5D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com"/>
          <w:rFonts w:ascii="Roboto Slab" w:hAnsi="Roboto Slab" w:cs="Roboto Slab"/>
          <w:color w:val="880000"/>
          <w:sz w:val="24"/>
          <w:szCs w:val="24"/>
        </w:rPr>
        <w:t>// trao doi gia tri cua hai so</w:t>
      </w:r>
    </w:p>
    <w:p w14:paraId="168173E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c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w:t>
      </w:r>
      <w:r w:rsidRPr="00D23B51">
        <w:rPr>
          <w:rStyle w:val="pun"/>
          <w:rFonts w:ascii="Roboto Slab" w:hAnsi="Roboto Slab" w:cs="Roboto Slab"/>
          <w:color w:val="666600"/>
          <w:sz w:val="24"/>
          <w:szCs w:val="24"/>
        </w:rPr>
        <w:t>;</w:t>
      </w:r>
    </w:p>
    <w:p w14:paraId="7F48384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10A5354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c</w:t>
      </w:r>
      <w:r w:rsidRPr="00D23B51">
        <w:rPr>
          <w:rStyle w:val="pun"/>
          <w:rFonts w:ascii="Roboto Slab" w:hAnsi="Roboto Slab" w:cs="Roboto Slab"/>
          <w:color w:val="666600"/>
          <w:sz w:val="24"/>
          <w:szCs w:val="24"/>
        </w:rPr>
        <w:t>;</w:t>
      </w:r>
    </w:p>
    <w:p w14:paraId="2CF97A9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9E113F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"Sau khi trao doi (ben trong phuong thuc), a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w:t>
      </w:r>
    </w:p>
    <w:p w14:paraId="4AC73F5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b/>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 va b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58D60CB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ab/>
        <w:t xml:space="preserve">   </w:t>
      </w:r>
      <w:r w:rsidRPr="00D23B51">
        <w:rPr>
          <w:rStyle w:val="pun"/>
          <w:rFonts w:ascii="Roboto Slab" w:hAnsi="Roboto Slab" w:cs="Roboto Slab"/>
          <w:color w:val="666600"/>
          <w:sz w:val="24"/>
          <w:szCs w:val="24"/>
        </w:rPr>
        <w:t>}</w:t>
      </w:r>
    </w:p>
    <w:p w14:paraId="26B31BC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ln"/>
          <w:rFonts w:ascii="Roboto Slab" w:hAnsi="Roboto Slab" w:cs="Roboto Slab"/>
          <w:color w:val="333333"/>
          <w:sz w:val="24"/>
          <w:szCs w:val="24"/>
        </w:rPr>
        <w:tab/>
      </w:r>
      <w:r w:rsidRPr="00D23B51">
        <w:rPr>
          <w:rStyle w:val="pun"/>
          <w:rFonts w:ascii="Roboto Slab" w:hAnsi="Roboto Slab" w:cs="Roboto Slab"/>
          <w:color w:val="666600"/>
          <w:sz w:val="24"/>
          <w:szCs w:val="24"/>
        </w:rPr>
        <w:t>}</w:t>
      </w:r>
    </w:p>
    <w:p w14:paraId="403D83D3"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Nó sẽ cho kết quả:</w:t>
      </w:r>
    </w:p>
    <w:p w14:paraId="12F70A0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typ"/>
          <w:rFonts w:ascii="Roboto Slab" w:hAnsi="Roboto Slab" w:cs="Roboto Slab"/>
          <w:color w:val="7F0055"/>
          <w:sz w:val="24"/>
          <w:szCs w:val="24"/>
          <w:lang w:val="pt-BR"/>
        </w:rPr>
        <w:t>Truoc</w:t>
      </w:r>
      <w:r w:rsidRPr="00D23B51">
        <w:rPr>
          <w:rStyle w:val="pln"/>
          <w:rFonts w:ascii="Roboto Slab" w:hAnsi="Roboto Slab" w:cs="Roboto Slab"/>
          <w:color w:val="333333"/>
          <w:sz w:val="24"/>
          <w:szCs w:val="24"/>
          <w:lang w:val="pt-BR"/>
        </w:rPr>
        <w:t xml:space="preserve"> khi trao doi</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gia tri cua a </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lit"/>
          <w:rFonts w:ascii="Roboto Slab" w:hAnsi="Roboto Slab" w:cs="Roboto Slab"/>
          <w:color w:val="006666"/>
          <w:sz w:val="24"/>
          <w:szCs w:val="24"/>
          <w:lang w:val="pt-BR"/>
        </w:rPr>
        <w:t>30</w:t>
      </w:r>
      <w:r w:rsidRPr="00D23B51">
        <w:rPr>
          <w:rStyle w:val="pln"/>
          <w:rFonts w:ascii="Roboto Slab" w:hAnsi="Roboto Slab" w:cs="Roboto Slab"/>
          <w:color w:val="333333"/>
          <w:sz w:val="24"/>
          <w:szCs w:val="24"/>
          <w:lang w:val="pt-BR"/>
        </w:rPr>
        <w:t xml:space="preserve"> va b </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lit"/>
          <w:rFonts w:ascii="Roboto Slab" w:hAnsi="Roboto Slab" w:cs="Roboto Slab"/>
          <w:color w:val="006666"/>
          <w:sz w:val="24"/>
          <w:szCs w:val="24"/>
          <w:lang w:val="pt-BR"/>
        </w:rPr>
        <w:t>45</w:t>
      </w:r>
    </w:p>
    <w:p w14:paraId="2A484FE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typ"/>
          <w:rFonts w:ascii="Roboto Slab" w:hAnsi="Roboto Slab" w:cs="Roboto Slab"/>
          <w:color w:val="7F0055"/>
          <w:sz w:val="24"/>
          <w:szCs w:val="24"/>
        </w:rPr>
        <w:t>Truoc</w:t>
      </w:r>
      <w:r w:rsidRPr="00D23B51">
        <w:rPr>
          <w:rStyle w:val="pln"/>
          <w:rFonts w:ascii="Roboto Slab" w:hAnsi="Roboto Slab" w:cs="Roboto Slab"/>
          <w:color w:val="333333"/>
          <w:sz w:val="24"/>
          <w:szCs w:val="24"/>
        </w:rPr>
        <w:t xml:space="preserve"> khi trao doi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ben trong phuong thuc</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30</w:t>
      </w:r>
      <w:r w:rsidRPr="00D23B51">
        <w:rPr>
          <w:rStyle w:val="pln"/>
          <w:rFonts w:ascii="Roboto Slab" w:hAnsi="Roboto Slab" w:cs="Roboto Slab"/>
          <w:color w:val="333333"/>
          <w:sz w:val="24"/>
          <w:szCs w:val="24"/>
        </w:rPr>
        <w:t xml:space="preserve"> va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45</w:t>
      </w:r>
    </w:p>
    <w:p w14:paraId="332D8AC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typ"/>
          <w:rFonts w:ascii="Roboto Slab" w:hAnsi="Roboto Slab" w:cs="Roboto Slab"/>
          <w:color w:val="7F0055"/>
          <w:sz w:val="24"/>
          <w:szCs w:val="24"/>
        </w:rPr>
        <w:t>Sau</w:t>
      </w:r>
      <w:r w:rsidRPr="00D23B51">
        <w:rPr>
          <w:rStyle w:val="pln"/>
          <w:rFonts w:ascii="Roboto Slab" w:hAnsi="Roboto Slab" w:cs="Roboto Slab"/>
          <w:color w:val="333333"/>
          <w:sz w:val="24"/>
          <w:szCs w:val="24"/>
        </w:rPr>
        <w:t xml:space="preserve"> khi trao doi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ben trong phuong thuc</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45</w:t>
      </w:r>
      <w:r w:rsidRPr="00D23B51">
        <w:rPr>
          <w:rStyle w:val="pln"/>
          <w:rFonts w:ascii="Roboto Slab" w:hAnsi="Roboto Slab" w:cs="Roboto Slab"/>
          <w:color w:val="333333"/>
          <w:sz w:val="24"/>
          <w:szCs w:val="24"/>
        </w:rPr>
        <w:t xml:space="preserve"> va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30</w:t>
      </w:r>
    </w:p>
    <w:p w14:paraId="75321A4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1E263CA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lang w:val="pt-BR"/>
        </w:rPr>
      </w:pPr>
      <w:r w:rsidRPr="00D23B51">
        <w:rPr>
          <w:rStyle w:val="pun"/>
          <w:rFonts w:ascii="Roboto Slab" w:hAnsi="Roboto Slab" w:cs="Roboto Slab"/>
          <w:color w:val="666600"/>
          <w:sz w:val="24"/>
          <w:szCs w:val="24"/>
          <w:lang w:val="pt-BR"/>
        </w:rPr>
        <w:t>**</w:t>
      </w:r>
      <w:r w:rsidRPr="00D23B51">
        <w:rPr>
          <w:rStyle w:val="typ"/>
          <w:rFonts w:ascii="Roboto Slab" w:hAnsi="Roboto Slab" w:cs="Roboto Slab"/>
          <w:color w:val="7F0055"/>
          <w:sz w:val="24"/>
          <w:szCs w:val="24"/>
          <w:lang w:val="pt-BR"/>
        </w:rPr>
        <w:t>Bay</w:t>
      </w:r>
      <w:r w:rsidRPr="00D23B51">
        <w:rPr>
          <w:rStyle w:val="pln"/>
          <w:rFonts w:ascii="Roboto Slab" w:hAnsi="Roboto Slab" w:cs="Roboto Slab"/>
          <w:color w:val="333333"/>
          <w:sz w:val="24"/>
          <w:szCs w:val="24"/>
          <w:lang w:val="pt-BR"/>
        </w:rPr>
        <w:t xml:space="preserve"> gio</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typ"/>
          <w:rFonts w:ascii="Roboto Slab" w:hAnsi="Roboto Slab" w:cs="Roboto Slab"/>
          <w:color w:val="7F0055"/>
          <w:sz w:val="24"/>
          <w:szCs w:val="24"/>
          <w:lang w:val="pt-BR"/>
        </w:rPr>
        <w:t>Truoc</w:t>
      </w:r>
      <w:r w:rsidRPr="00D23B51">
        <w:rPr>
          <w:rStyle w:val="pln"/>
          <w:rFonts w:ascii="Roboto Slab" w:hAnsi="Roboto Slab" w:cs="Roboto Slab"/>
          <w:color w:val="333333"/>
          <w:sz w:val="24"/>
          <w:szCs w:val="24"/>
          <w:lang w:val="pt-BR"/>
        </w:rPr>
        <w:t xml:space="preserve"> va </w:t>
      </w:r>
      <w:r w:rsidRPr="00D23B51">
        <w:rPr>
          <w:rStyle w:val="typ"/>
          <w:rFonts w:ascii="Roboto Slab" w:hAnsi="Roboto Slab" w:cs="Roboto Slab"/>
          <w:color w:val="7F0055"/>
          <w:sz w:val="24"/>
          <w:szCs w:val="24"/>
          <w:lang w:val="pt-BR"/>
        </w:rPr>
        <w:t>Sau</w:t>
      </w:r>
      <w:r w:rsidRPr="00D23B51">
        <w:rPr>
          <w:rStyle w:val="pln"/>
          <w:rFonts w:ascii="Roboto Slab" w:hAnsi="Roboto Slab" w:cs="Roboto Slab"/>
          <w:color w:val="333333"/>
          <w:sz w:val="24"/>
          <w:szCs w:val="24"/>
          <w:lang w:val="pt-BR"/>
        </w:rPr>
        <w:t xml:space="preserve"> khi trao doi</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cac gia tri se giong nhu nhau o day</w:t>
      </w:r>
      <w:r w:rsidRPr="00D23B51">
        <w:rPr>
          <w:rStyle w:val="pun"/>
          <w:rFonts w:ascii="Roboto Slab" w:hAnsi="Roboto Slab" w:cs="Roboto Slab"/>
          <w:color w:val="666600"/>
          <w:sz w:val="24"/>
          <w:szCs w:val="24"/>
          <w:lang w:val="pt-BR"/>
        </w:rPr>
        <w:t>**:</w:t>
      </w:r>
    </w:p>
    <w:p w14:paraId="3BF0C0A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lang w:val="pt-BR"/>
        </w:rPr>
      </w:pPr>
      <w:r w:rsidRPr="00D23B51">
        <w:rPr>
          <w:rStyle w:val="typ"/>
          <w:rFonts w:ascii="Roboto Slab" w:hAnsi="Roboto Slab" w:cs="Roboto Slab"/>
          <w:color w:val="7F0055"/>
          <w:sz w:val="24"/>
          <w:szCs w:val="24"/>
          <w:lang w:val="pt-BR"/>
        </w:rPr>
        <w:t>Sau</w:t>
      </w:r>
      <w:r w:rsidRPr="00D23B51">
        <w:rPr>
          <w:rStyle w:val="pln"/>
          <w:rFonts w:ascii="Roboto Slab" w:hAnsi="Roboto Slab" w:cs="Roboto Slab"/>
          <w:color w:val="333333"/>
          <w:sz w:val="24"/>
          <w:szCs w:val="24"/>
          <w:lang w:val="pt-BR"/>
        </w:rPr>
        <w:t xml:space="preserve"> khi trao doi</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a </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lit"/>
          <w:rFonts w:ascii="Roboto Slab" w:hAnsi="Roboto Slab" w:cs="Roboto Slab"/>
          <w:color w:val="006666"/>
          <w:sz w:val="24"/>
          <w:szCs w:val="24"/>
          <w:lang w:val="pt-BR"/>
        </w:rPr>
        <w:t>30</w:t>
      </w:r>
      <w:r w:rsidRPr="00D23B51">
        <w:rPr>
          <w:rStyle w:val="pln"/>
          <w:rFonts w:ascii="Roboto Slab" w:hAnsi="Roboto Slab" w:cs="Roboto Slab"/>
          <w:color w:val="333333"/>
          <w:sz w:val="24"/>
          <w:szCs w:val="24"/>
          <w:lang w:val="pt-BR"/>
        </w:rPr>
        <w:t xml:space="preserve"> va b </w:t>
      </w:r>
      <w:r w:rsidRPr="00D23B51">
        <w:rPr>
          <w:rStyle w:val="pun"/>
          <w:rFonts w:ascii="Roboto Slab" w:hAnsi="Roboto Slab" w:cs="Roboto Slab"/>
          <w:color w:val="666600"/>
          <w:sz w:val="24"/>
          <w:szCs w:val="24"/>
          <w:lang w:val="pt-BR"/>
        </w:rPr>
        <w:t>=</w:t>
      </w:r>
      <w:r w:rsidRPr="00D23B51">
        <w:rPr>
          <w:rStyle w:val="pln"/>
          <w:rFonts w:ascii="Roboto Slab" w:hAnsi="Roboto Slab" w:cs="Roboto Slab"/>
          <w:color w:val="333333"/>
          <w:sz w:val="24"/>
          <w:szCs w:val="24"/>
          <w:lang w:val="pt-BR"/>
        </w:rPr>
        <w:t xml:space="preserve"> </w:t>
      </w:r>
      <w:r w:rsidRPr="00D23B51">
        <w:rPr>
          <w:rStyle w:val="lit"/>
          <w:rFonts w:ascii="Roboto Slab" w:hAnsi="Roboto Slab" w:cs="Roboto Slab"/>
          <w:color w:val="006666"/>
          <w:sz w:val="24"/>
          <w:szCs w:val="24"/>
          <w:lang w:val="pt-BR"/>
        </w:rPr>
        <w:t>45</w:t>
      </w:r>
    </w:p>
    <w:p w14:paraId="1E1AE005" w14:textId="77777777" w:rsidR="000C200A" w:rsidRPr="00D23B51" w:rsidRDefault="000C200A" w:rsidP="006E45E7">
      <w:pPr>
        <w:pStyle w:val="Heading3"/>
      </w:pPr>
      <w:r w:rsidRPr="00D23B51">
        <w:t>Nạp chồng phương thức (Method overloading) trong Java</w:t>
      </w:r>
    </w:p>
    <w:p w14:paraId="0810D92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Khi một lớp có hai hoặc nhiều phương thức cùng tên nhưng khác nhau về tham số, nó được biết đến như là </w:t>
      </w:r>
      <w:r w:rsidRPr="00D23B51">
        <w:rPr>
          <w:rFonts w:ascii="Roboto Slab" w:hAnsi="Roboto Slab" w:cs="Roboto Slab"/>
          <w:i/>
          <w:iCs/>
          <w:color w:val="000000"/>
        </w:rPr>
        <w:t>Phương thức overloading</w:t>
      </w:r>
      <w:r w:rsidRPr="00D23B51">
        <w:rPr>
          <w:rFonts w:ascii="Roboto Slab" w:hAnsi="Roboto Slab" w:cs="Roboto Slab"/>
          <w:color w:val="000000"/>
        </w:rPr>
        <w:t>. Nó khác với </w:t>
      </w:r>
      <w:r w:rsidRPr="00D23B51">
        <w:rPr>
          <w:rFonts w:ascii="Roboto Slab" w:hAnsi="Roboto Slab" w:cs="Roboto Slab"/>
          <w:b/>
          <w:bCs/>
          <w:color w:val="000000"/>
        </w:rPr>
        <w:t>Overriding</w:t>
      </w:r>
      <w:r w:rsidRPr="00D23B51">
        <w:rPr>
          <w:rFonts w:ascii="Roboto Slab" w:hAnsi="Roboto Slab" w:cs="Roboto Slab"/>
          <w:color w:val="000000"/>
        </w:rPr>
        <w:t>. Trong overriding, một phương thức có một phương thức khác cùng tên, kiểu, số tham số, …</w:t>
      </w:r>
    </w:p>
    <w:p w14:paraId="0966EBD6"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Bạn xem xét ví dụ sau trước khi tìm các số nhỏ nhất trong kiểu integer. Nếu chúng ta muốn tìm số nhỏ nhất ở kiểu double. Thì khi đó khái niệm về Overloading sẽ được giới thiệu để tạo hai hoặc nhiều phương thức cùng tên nhưng khác nhau về tham số.</w:t>
      </w:r>
    </w:p>
    <w:p w14:paraId="4C72153B"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Ví dụ sau giải thích điều này:</w:t>
      </w:r>
    </w:p>
    <w:p w14:paraId="4FA563E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ExampleOverloading</w:t>
      </w:r>
      <w:r w:rsidRPr="00D23B51">
        <w:rPr>
          <w:rStyle w:val="pun"/>
          <w:rFonts w:ascii="Roboto Slab" w:hAnsi="Roboto Slab" w:cs="Roboto Slab"/>
          <w:color w:val="666600"/>
          <w:sz w:val="24"/>
          <w:szCs w:val="24"/>
        </w:rPr>
        <w:t>{</w:t>
      </w:r>
    </w:p>
    <w:p w14:paraId="16F59AB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673D082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B6E269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a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11</w:t>
      </w:r>
      <w:r w:rsidRPr="00D23B51">
        <w:rPr>
          <w:rStyle w:val="pun"/>
          <w:rFonts w:ascii="Roboto Slab" w:hAnsi="Roboto Slab" w:cs="Roboto Slab"/>
          <w:color w:val="666600"/>
          <w:sz w:val="24"/>
          <w:szCs w:val="24"/>
        </w:rPr>
        <w:t>;</w:t>
      </w:r>
    </w:p>
    <w:p w14:paraId="3BCC579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b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6</w:t>
      </w:r>
      <w:r w:rsidRPr="00D23B51">
        <w:rPr>
          <w:rStyle w:val="pun"/>
          <w:rFonts w:ascii="Roboto Slab" w:hAnsi="Roboto Slab" w:cs="Roboto Slab"/>
          <w:color w:val="666600"/>
          <w:sz w:val="24"/>
          <w:szCs w:val="24"/>
        </w:rPr>
        <w:t>;</w:t>
      </w:r>
    </w:p>
    <w:p w14:paraId="2947F2D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c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7.3</w:t>
      </w:r>
      <w:r w:rsidRPr="00D23B51">
        <w:rPr>
          <w:rStyle w:val="pun"/>
          <w:rFonts w:ascii="Roboto Slab" w:hAnsi="Roboto Slab" w:cs="Roboto Slab"/>
          <w:color w:val="666600"/>
          <w:sz w:val="24"/>
          <w:szCs w:val="24"/>
        </w:rPr>
        <w:t>;</w:t>
      </w:r>
    </w:p>
    <w:p w14:paraId="483B556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d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9.4</w:t>
      </w:r>
      <w:r w:rsidRPr="00D23B51">
        <w:rPr>
          <w:rStyle w:val="pun"/>
          <w:rFonts w:ascii="Roboto Slab" w:hAnsi="Roboto Slab" w:cs="Roboto Slab"/>
          <w:color w:val="666600"/>
          <w:sz w:val="24"/>
          <w:szCs w:val="24"/>
        </w:rPr>
        <w:t>;</w:t>
      </w:r>
    </w:p>
    <w:p w14:paraId="2747441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result1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a</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b</w:t>
      </w:r>
      <w:r w:rsidRPr="00D23B51">
        <w:rPr>
          <w:rStyle w:val="pun"/>
          <w:rFonts w:ascii="Roboto Slab" w:hAnsi="Roboto Slab" w:cs="Roboto Slab"/>
          <w:color w:val="666600"/>
          <w:sz w:val="24"/>
          <w:szCs w:val="24"/>
        </w:rPr>
        <w:t>);</w:t>
      </w:r>
    </w:p>
    <w:p w14:paraId="740B84E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cung ten ham voi tham so khac nhau</w:t>
      </w:r>
    </w:p>
    <w:p w14:paraId="78F7C49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result2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c</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d</w:t>
      </w:r>
      <w:r w:rsidRPr="00D23B51">
        <w:rPr>
          <w:rStyle w:val="pun"/>
          <w:rFonts w:ascii="Roboto Slab" w:hAnsi="Roboto Slab" w:cs="Roboto Slab"/>
          <w:color w:val="666600"/>
          <w:sz w:val="24"/>
          <w:szCs w:val="24"/>
        </w:rPr>
        <w:t>);</w:t>
      </w:r>
    </w:p>
    <w:p w14:paraId="543D301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"Gia tri nho nhat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result1</w:t>
      </w:r>
      <w:r w:rsidRPr="00D23B51">
        <w:rPr>
          <w:rStyle w:val="pun"/>
          <w:rFonts w:ascii="Roboto Slab" w:hAnsi="Roboto Slab" w:cs="Roboto Slab"/>
          <w:color w:val="666600"/>
          <w:sz w:val="24"/>
          <w:szCs w:val="24"/>
        </w:rPr>
        <w:t>);</w:t>
      </w:r>
    </w:p>
    <w:p w14:paraId="4A69CEF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"Gia tri nho nhat =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result2</w:t>
      </w:r>
      <w:r w:rsidRPr="00D23B51">
        <w:rPr>
          <w:rStyle w:val="pun"/>
          <w:rFonts w:ascii="Roboto Slab" w:hAnsi="Roboto Slab" w:cs="Roboto Slab"/>
          <w:color w:val="666600"/>
          <w:sz w:val="24"/>
          <w:szCs w:val="24"/>
        </w:rPr>
        <w:t>);</w:t>
      </w:r>
    </w:p>
    <w:p w14:paraId="5835F54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90FA84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8B8169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cho integer</w:t>
      </w:r>
    </w:p>
    <w:p w14:paraId="29488F4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5FAD758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p>
    <w:p w14:paraId="1C81A01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n1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33E878F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78755BF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else</w:t>
      </w:r>
    </w:p>
    <w:p w14:paraId="49551FF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p>
    <w:p w14:paraId="61B72FE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BB5721B"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return</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0AE750B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70FA32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com"/>
          <w:rFonts w:ascii="Roboto Slab" w:hAnsi="Roboto Slab" w:cs="Roboto Slab"/>
          <w:color w:val="880000"/>
          <w:sz w:val="24"/>
          <w:szCs w:val="24"/>
        </w:rPr>
        <w:t>// cho double</w:t>
      </w:r>
    </w:p>
    <w:p w14:paraId="5DF36EAD"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minFunction</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5EE9DCA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double</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p>
    <w:p w14:paraId="4CC3E66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if</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n1 </w:t>
      </w:r>
      <w:r w:rsidRPr="00D23B51">
        <w:rPr>
          <w:rStyle w:val="pun"/>
          <w:rFonts w:ascii="Roboto Slab" w:hAnsi="Roboto Slab" w:cs="Roboto Slab"/>
          <w:color w:val="666600"/>
          <w:sz w:val="24"/>
          <w:szCs w:val="24"/>
        </w:rPr>
        <w:t>&gt;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126A426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n2</w:t>
      </w:r>
      <w:r w:rsidRPr="00D23B51">
        <w:rPr>
          <w:rStyle w:val="pun"/>
          <w:rFonts w:ascii="Roboto Slab" w:hAnsi="Roboto Slab" w:cs="Roboto Slab"/>
          <w:color w:val="666600"/>
          <w:sz w:val="24"/>
          <w:szCs w:val="24"/>
        </w:rPr>
        <w:t>;</w:t>
      </w:r>
    </w:p>
    <w:p w14:paraId="1181319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kwd"/>
          <w:rFonts w:ascii="Roboto Slab" w:hAnsi="Roboto Slab" w:cs="Roboto Slab"/>
          <w:color w:val="000088"/>
          <w:sz w:val="24"/>
          <w:szCs w:val="24"/>
        </w:rPr>
        <w:t>else</w:t>
      </w:r>
    </w:p>
    <w:p w14:paraId="245964F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min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n1</w:t>
      </w:r>
      <w:r w:rsidRPr="00D23B51">
        <w:rPr>
          <w:rStyle w:val="pun"/>
          <w:rFonts w:ascii="Roboto Slab" w:hAnsi="Roboto Slab" w:cs="Roboto Slab"/>
          <w:color w:val="666600"/>
          <w:sz w:val="24"/>
          <w:szCs w:val="24"/>
        </w:rPr>
        <w:t>;</w:t>
      </w:r>
    </w:p>
    <w:p w14:paraId="14827CFF"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6D01F76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return</w:t>
      </w:r>
      <w:r w:rsidRPr="00D23B51">
        <w:rPr>
          <w:rStyle w:val="pln"/>
          <w:rFonts w:ascii="Roboto Slab" w:hAnsi="Roboto Slab" w:cs="Roboto Slab"/>
          <w:color w:val="333333"/>
          <w:sz w:val="24"/>
          <w:szCs w:val="24"/>
        </w:rPr>
        <w:t xml:space="preserve"> min</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F7C6601"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62623ADC"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6D78E58F"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Nó sẽ cho kết quả sau:</w:t>
      </w:r>
    </w:p>
    <w:p w14:paraId="520B7E6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typ"/>
          <w:rFonts w:ascii="Roboto Slab" w:hAnsi="Roboto Slab" w:cs="Roboto Slab"/>
          <w:color w:val="7F0055"/>
          <w:sz w:val="24"/>
          <w:szCs w:val="24"/>
        </w:rPr>
        <w:t>Gia</w:t>
      </w:r>
      <w:r w:rsidRPr="00D23B51">
        <w:rPr>
          <w:rStyle w:val="pln"/>
          <w:rFonts w:ascii="Roboto Slab" w:hAnsi="Roboto Slab" w:cs="Roboto Slab"/>
          <w:color w:val="333333"/>
          <w:sz w:val="24"/>
          <w:szCs w:val="24"/>
        </w:rPr>
        <w:t xml:space="preserve"> tri nho nhat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6</w:t>
      </w:r>
    </w:p>
    <w:p w14:paraId="1DFD4582"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typ"/>
          <w:rFonts w:ascii="Roboto Slab" w:hAnsi="Roboto Slab" w:cs="Roboto Slab"/>
          <w:color w:val="7F0055"/>
          <w:sz w:val="24"/>
          <w:szCs w:val="24"/>
        </w:rPr>
        <w:t>Gia</w:t>
      </w:r>
      <w:r w:rsidRPr="00D23B51">
        <w:rPr>
          <w:rStyle w:val="pln"/>
          <w:rFonts w:ascii="Roboto Slab" w:hAnsi="Roboto Slab" w:cs="Roboto Slab"/>
          <w:color w:val="333333"/>
          <w:sz w:val="24"/>
          <w:szCs w:val="24"/>
        </w:rPr>
        <w:t xml:space="preserve"> tri nho nhat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7.3</w:t>
      </w:r>
    </w:p>
    <w:p w14:paraId="18604B05"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Nạp chồng phương thức làm chương trình có thể đọc được. Ở đây, hai phương thức được cung cấp cùng một tên nhưng khác tham số. Số nhỏ nhất từ kiểu integer và kiểu double là kết quả.</w:t>
      </w:r>
    </w:p>
    <w:p w14:paraId="412ABA89" w14:textId="77777777" w:rsidR="000C200A" w:rsidRPr="00D23B51" w:rsidRDefault="000C200A" w:rsidP="006E45E7">
      <w:pPr>
        <w:pStyle w:val="Heading3"/>
      </w:pPr>
      <w:r w:rsidRPr="00D23B51">
        <w:t>Sử dụng các tham số dòng lệnh (command-line) trong Java</w:t>
      </w:r>
    </w:p>
    <w:p w14:paraId="1F42EAB2"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Đôi khi bạn muốn truyền thông tin vào trong một chương trình khi bạn chạy nó. Điều này được thực hiện bởi việc truyền các tham số dòng lệnh tới phương thức </w:t>
      </w:r>
      <w:r w:rsidRPr="00D23B51">
        <w:rPr>
          <w:rFonts w:ascii="Roboto Slab" w:hAnsi="Roboto Slab" w:cs="Roboto Slab"/>
          <w:i/>
          <w:iCs/>
          <w:color w:val="000000"/>
        </w:rPr>
        <w:t>main()</w:t>
      </w:r>
      <w:r w:rsidRPr="00D23B51">
        <w:rPr>
          <w:rFonts w:ascii="Roboto Slab" w:hAnsi="Roboto Slab" w:cs="Roboto Slab"/>
          <w:color w:val="000000"/>
        </w:rPr>
        <w:t>.</w:t>
      </w:r>
    </w:p>
    <w:p w14:paraId="653268BB"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Một tham số dòng lệnh là thông tin mà trực tiếp theo sau tên của chương trình trên dòng lệnh khi nó được thực thi. Truy cập các tham số dòng lệnh bên trong một chương trình Java là khá dễ dàng. Chúng được lưu giữ như là các chuỗi trong mảng String đã truyền tới main().</w:t>
      </w:r>
    </w:p>
    <w:p w14:paraId="59E8C55E" w14:textId="77777777" w:rsidR="000C200A" w:rsidRPr="00D23B51" w:rsidRDefault="000C200A" w:rsidP="00D23B51">
      <w:pPr>
        <w:spacing w:line="360" w:lineRule="auto"/>
        <w:jc w:val="both"/>
        <w:rPr>
          <w:rFonts w:ascii="Roboto Slab" w:hAnsi="Roboto Slab" w:cs="Roboto Slab"/>
          <w:color w:val="222222"/>
          <w:spacing w:val="-15"/>
        </w:rPr>
      </w:pPr>
      <w:r w:rsidRPr="00D23B51">
        <w:rPr>
          <w:rFonts w:ascii="Roboto Slab" w:hAnsi="Roboto Slab" w:cs="Roboto Slab"/>
          <w:b/>
          <w:bCs/>
          <w:color w:val="222222"/>
          <w:spacing w:val="-15"/>
        </w:rPr>
        <w:t>Ví dụ:</w:t>
      </w:r>
    </w:p>
    <w:p w14:paraId="51E89584"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Chương trình sau hiển thị tất cả tham số dòng lệnh mà được gọi với:</w:t>
      </w:r>
    </w:p>
    <w:p w14:paraId="62BCD82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class</w:t>
      </w: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CommandLine</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1BCF29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8B24019"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public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static</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void</w:t>
      </w:r>
      <w:r w:rsidRPr="00D23B51">
        <w:rPr>
          <w:rStyle w:val="pln"/>
          <w:rFonts w:ascii="Roboto Slab" w:hAnsi="Roboto Slab" w:cs="Roboto Slab"/>
          <w:color w:val="333333"/>
          <w:sz w:val="24"/>
          <w:szCs w:val="24"/>
        </w:rPr>
        <w:t xml:space="preserve"> main</w:t>
      </w:r>
      <w:r w:rsidRPr="00D23B51">
        <w:rPr>
          <w:rStyle w:val="pun"/>
          <w:rFonts w:ascii="Roboto Slab" w:hAnsi="Roboto Slab" w:cs="Roboto Slab"/>
          <w:color w:val="666600"/>
          <w:sz w:val="24"/>
          <w:szCs w:val="24"/>
        </w:rPr>
        <w:t>(</w:t>
      </w:r>
      <w:r w:rsidRPr="00D23B51">
        <w:rPr>
          <w:rStyle w:val="typ"/>
          <w:rFonts w:ascii="Roboto Slab" w:hAnsi="Roboto Slab" w:cs="Roboto Slab"/>
          <w:color w:val="7F0055"/>
          <w:sz w:val="24"/>
          <w:szCs w:val="24"/>
        </w:rPr>
        <w:t>String</w:t>
      </w: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p>
    <w:p w14:paraId="7951EB5A"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lastRenderedPageBreak/>
        <w:t xml:space="preserve">      </w:t>
      </w:r>
      <w:r w:rsidRPr="00D23B51">
        <w:rPr>
          <w:rStyle w:val="kwd"/>
          <w:rFonts w:ascii="Roboto Slab" w:hAnsi="Roboto Slab" w:cs="Roboto Slab"/>
          <w:color w:val="000088"/>
          <w:sz w:val="24"/>
          <w:szCs w:val="24"/>
        </w:rPr>
        <w:t>for</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int</w:t>
      </w:r>
      <w:r w:rsidRPr="00D23B51">
        <w:rPr>
          <w:rStyle w:val="pln"/>
          <w:rFonts w:ascii="Roboto Slab" w:hAnsi="Roboto Slab" w:cs="Roboto Slab"/>
          <w:color w:val="333333"/>
          <w:sz w:val="24"/>
          <w:szCs w:val="24"/>
        </w:rPr>
        <w:t xml:space="preserve"> i</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0</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i</w:t>
      </w:r>
      <w:r w:rsidRPr="00D23B51">
        <w:rPr>
          <w:rStyle w:val="pun"/>
          <w:rFonts w:ascii="Roboto Slab" w:hAnsi="Roboto Slab" w:cs="Roboto Slab"/>
          <w:color w:val="666600"/>
          <w:sz w:val="24"/>
          <w:szCs w:val="24"/>
        </w:rPr>
        <w:t>&lt;</w:t>
      </w: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length</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i</w:t>
      </w:r>
      <w:r w:rsidRPr="00D23B51">
        <w:rPr>
          <w:rStyle w:val="pun"/>
          <w:rFonts w:ascii="Roboto Slab" w:hAnsi="Roboto Slab" w:cs="Roboto Slab"/>
          <w:color w:val="666600"/>
          <w:sz w:val="24"/>
          <w:szCs w:val="24"/>
        </w:rPr>
        <w:t>++){</w:t>
      </w:r>
    </w:p>
    <w:p w14:paraId="56BEDE9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typ"/>
          <w:rFonts w:ascii="Roboto Slab" w:hAnsi="Roboto Slab" w:cs="Roboto Slab"/>
          <w:color w:val="7F0055"/>
          <w:sz w:val="24"/>
          <w:szCs w:val="24"/>
        </w:rPr>
        <w:t>System</w:t>
      </w:r>
      <w:r w:rsidRPr="00D23B51">
        <w:rPr>
          <w:rStyle w:val="pun"/>
          <w:rFonts w:ascii="Roboto Slab" w:hAnsi="Roboto Slab" w:cs="Roboto Slab"/>
          <w:color w:val="666600"/>
          <w:sz w:val="24"/>
          <w:szCs w:val="24"/>
        </w:rPr>
        <w:t>.</w:t>
      </w:r>
      <w:r w:rsidRPr="00D23B51">
        <w:rPr>
          <w:rStyle w:val="kwd"/>
          <w:rFonts w:ascii="Roboto Slab" w:hAnsi="Roboto Slab" w:cs="Roboto Slab"/>
          <w:color w:val="000088"/>
          <w:sz w:val="24"/>
          <w:szCs w:val="24"/>
        </w:rPr>
        <w:t>out</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println</w:t>
      </w:r>
      <w:r w:rsidRPr="00D23B51">
        <w:rPr>
          <w:rStyle w:val="pun"/>
          <w:rFonts w:ascii="Roboto Slab" w:hAnsi="Roboto Slab" w:cs="Roboto Slab"/>
          <w:color w:val="666600"/>
          <w:sz w:val="24"/>
          <w:szCs w:val="24"/>
        </w:rPr>
        <w:t>(</w:t>
      </w:r>
      <w:r w:rsidRPr="00D23B51">
        <w:rPr>
          <w:rStyle w:val="str"/>
          <w:rFonts w:ascii="Roboto Slab" w:hAnsi="Roboto Slab" w:cs="Roboto Slab"/>
          <w:color w:val="008800"/>
          <w:sz w:val="24"/>
          <w:szCs w:val="24"/>
        </w:rPr>
        <w:t>"args["</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i </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str"/>
          <w:rFonts w:ascii="Roboto Slab" w:hAnsi="Roboto Slab" w:cs="Roboto Slab"/>
          <w:color w:val="008800"/>
          <w:sz w:val="24"/>
          <w:szCs w:val="24"/>
        </w:rPr>
        <w:t>"]: "</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736E53A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args</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i</w:t>
      </w:r>
      <w:r w:rsidRPr="00D23B51">
        <w:rPr>
          <w:rStyle w:val="pun"/>
          <w:rFonts w:ascii="Roboto Slab" w:hAnsi="Roboto Slab" w:cs="Roboto Slab"/>
          <w:color w:val="666600"/>
          <w:sz w:val="24"/>
          <w:szCs w:val="24"/>
        </w:rPr>
        <w:t>]);</w:t>
      </w:r>
    </w:p>
    <w:p w14:paraId="6A8BC66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0F46E87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p>
    <w:p w14:paraId="2E4FB8B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un"/>
          <w:rFonts w:ascii="Roboto Slab" w:hAnsi="Roboto Slab" w:cs="Roboto Slab"/>
          <w:color w:val="666600"/>
          <w:sz w:val="24"/>
          <w:szCs w:val="24"/>
        </w:rPr>
        <w:t>}</w:t>
      </w:r>
    </w:p>
    <w:p w14:paraId="436D84B7"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Thử thực thi chương trình này như đã chỉ ở đây:</w:t>
      </w:r>
    </w:p>
    <w:p w14:paraId="5B894A94"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ln"/>
          <w:rFonts w:ascii="Roboto Slab" w:hAnsi="Roboto Slab" w:cs="Roboto Slab"/>
          <w:color w:val="333333"/>
          <w:sz w:val="24"/>
          <w:szCs w:val="24"/>
        </w:rPr>
        <w:t xml:space="preserve">java </w:t>
      </w:r>
      <w:r w:rsidRPr="00D23B51">
        <w:rPr>
          <w:rStyle w:val="typ"/>
          <w:rFonts w:ascii="Roboto Slab" w:hAnsi="Roboto Slab" w:cs="Roboto Slab"/>
          <w:color w:val="7F0055"/>
          <w:sz w:val="24"/>
          <w:szCs w:val="24"/>
        </w:rPr>
        <w:t>CommandLine</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this</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is</w:t>
      </w:r>
      <w:r w:rsidRPr="00D23B51">
        <w:rPr>
          <w:rStyle w:val="pln"/>
          <w:rFonts w:ascii="Roboto Slab" w:hAnsi="Roboto Slab" w:cs="Roboto Slab"/>
          <w:color w:val="333333"/>
          <w:sz w:val="24"/>
          <w:szCs w:val="24"/>
        </w:rPr>
        <w:t xml:space="preserve"> a command line </w:t>
      </w:r>
      <w:r w:rsidRPr="00D23B51">
        <w:rPr>
          <w:rStyle w:val="lit"/>
          <w:rFonts w:ascii="Roboto Slab" w:hAnsi="Roboto Slab" w:cs="Roboto Slab"/>
          <w:color w:val="006666"/>
          <w:sz w:val="24"/>
          <w:szCs w:val="24"/>
        </w:rPr>
        <w:t>200</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100</w:t>
      </w:r>
    </w:p>
    <w:p w14:paraId="3CFEF166" w14:textId="77777777" w:rsidR="000C200A" w:rsidRPr="00D23B51" w:rsidRDefault="000C200A" w:rsidP="00D23B51">
      <w:pPr>
        <w:pStyle w:val="NormalWeb"/>
        <w:spacing w:before="0" w:beforeAutospacing="0" w:after="240" w:afterAutospacing="0" w:line="360" w:lineRule="auto"/>
        <w:ind w:left="48" w:right="48"/>
        <w:jc w:val="both"/>
        <w:rPr>
          <w:rFonts w:ascii="Roboto Slab" w:hAnsi="Roboto Slab" w:cs="Roboto Slab"/>
          <w:color w:val="000000"/>
          <w:lang w:val="pt-BR"/>
        </w:rPr>
      </w:pPr>
      <w:r w:rsidRPr="00D23B51">
        <w:rPr>
          <w:rFonts w:ascii="Roboto Slab" w:hAnsi="Roboto Slab" w:cs="Roboto Slab"/>
          <w:color w:val="000000"/>
          <w:lang w:val="pt-BR"/>
        </w:rPr>
        <w:t>Nó sẽ cho kết quả sau:</w:t>
      </w:r>
    </w:p>
    <w:p w14:paraId="1B7FA388"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0</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this</w:t>
      </w:r>
    </w:p>
    <w:p w14:paraId="0AB16B35"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kwd"/>
          <w:rFonts w:ascii="Roboto Slab" w:hAnsi="Roboto Slab" w:cs="Roboto Slab"/>
          <w:color w:val="000088"/>
          <w:sz w:val="24"/>
          <w:szCs w:val="24"/>
        </w:rPr>
        <w:t>is</w:t>
      </w:r>
    </w:p>
    <w:p w14:paraId="536A78B7"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2</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a</w:t>
      </w:r>
    </w:p>
    <w:p w14:paraId="36A5E19E"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3</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command</w:t>
      </w:r>
    </w:p>
    <w:p w14:paraId="14CD3BC6"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4</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line</w:t>
      </w:r>
    </w:p>
    <w:p w14:paraId="207AD873"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5</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lit"/>
          <w:rFonts w:ascii="Roboto Slab" w:hAnsi="Roboto Slab" w:cs="Roboto Slab"/>
          <w:color w:val="006666"/>
          <w:sz w:val="24"/>
          <w:szCs w:val="24"/>
        </w:rPr>
        <w:t>200</w:t>
      </w:r>
    </w:p>
    <w:p w14:paraId="23CE6C20" w14:textId="77777777" w:rsidR="000C200A" w:rsidRPr="00D23B51" w:rsidRDefault="000C200A" w:rsidP="00D23B51">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D23B51">
        <w:rPr>
          <w:rStyle w:val="pln"/>
          <w:rFonts w:ascii="Roboto Slab" w:hAnsi="Roboto Slab" w:cs="Roboto Slab"/>
          <w:color w:val="333333"/>
          <w:sz w:val="24"/>
          <w:szCs w:val="24"/>
        </w:rPr>
        <w:t>args</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6</w:t>
      </w:r>
      <w:r w:rsidRPr="00D23B51">
        <w:rPr>
          <w:rStyle w:val="pun"/>
          <w:rFonts w:ascii="Roboto Slab" w:hAnsi="Roboto Slab" w:cs="Roboto Slab"/>
          <w:color w:val="666600"/>
          <w:sz w:val="24"/>
          <w:szCs w:val="24"/>
        </w:rPr>
        <w:t>]:</w:t>
      </w:r>
      <w:r w:rsidRPr="00D23B51">
        <w:rPr>
          <w:rStyle w:val="pln"/>
          <w:rFonts w:ascii="Roboto Slab" w:hAnsi="Roboto Slab" w:cs="Roboto Slab"/>
          <w:color w:val="333333"/>
          <w:sz w:val="24"/>
          <w:szCs w:val="24"/>
        </w:rPr>
        <w:t xml:space="preserve"> </w:t>
      </w:r>
      <w:r w:rsidRPr="00D23B51">
        <w:rPr>
          <w:rStyle w:val="pun"/>
          <w:rFonts w:ascii="Roboto Slab" w:hAnsi="Roboto Slab" w:cs="Roboto Slab"/>
          <w:color w:val="666600"/>
          <w:sz w:val="24"/>
          <w:szCs w:val="24"/>
        </w:rPr>
        <w:t>-</w:t>
      </w:r>
      <w:r w:rsidRPr="00D23B51">
        <w:rPr>
          <w:rStyle w:val="lit"/>
          <w:rFonts w:ascii="Roboto Slab" w:hAnsi="Roboto Slab" w:cs="Roboto Slab"/>
          <w:color w:val="006666"/>
          <w:sz w:val="24"/>
          <w:szCs w:val="24"/>
        </w:rPr>
        <w:t>100</w:t>
      </w:r>
    </w:p>
    <w:p w14:paraId="4116D1E1" w14:textId="77777777" w:rsidR="000C200A" w:rsidRPr="00D23B51" w:rsidRDefault="000C200A" w:rsidP="006E45E7">
      <w:pPr>
        <w:pStyle w:val="Heading3"/>
      </w:pPr>
      <w:r w:rsidRPr="00D23B51">
        <w:t>Constructor trong Java</w:t>
      </w:r>
    </w:p>
    <w:p w14:paraId="237E7ECE"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D23B51">
        <w:rPr>
          <w:rFonts w:ascii="Roboto Slab" w:hAnsi="Roboto Slab" w:cs="Roboto Slab"/>
          <w:color w:val="000000"/>
        </w:rPr>
        <w:t xml:space="preserve">Một constructor khởi tạo một đối tượng khi nó được tạo. Nó có cùng tên với lớp của nó và </w:t>
      </w:r>
      <w:r w:rsidRPr="004F7467">
        <w:rPr>
          <w:rFonts w:ascii="Roboto Slab" w:hAnsi="Roboto Slab" w:cs="Roboto Slab"/>
          <w:color w:val="000000"/>
        </w:rPr>
        <w:t>cú pháp tương tự như một phương thức. Tuy nhiên, các constructor không có kiểu trả về rõ ràng.</w:t>
      </w:r>
    </w:p>
    <w:p w14:paraId="46D3650D"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Một nét đặc trưng là, bạn sẽ sử dụng một constructor để cung cấp các giá trị khởi tạo tới các biến instance được định nghĩa bởi lớp, hoặc để thực thi bất kỳ thủ tục khởi đầu nào khác được yêu cầu để tạo một đối tượng theo mẫu.</w:t>
      </w:r>
    </w:p>
    <w:p w14:paraId="36D870C0"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Tất cả các lớp đều có các constructor, dù bạn có hay không định nghĩa nó, bởi vì Java tự động cung cấp một constructor mặc định mà khởi tạo tất cả biến thành viên về zero. Tuy nhiên, một khi bạn định nghĩa constructor cho riêng bạn, thì constructor mặc định sẽ không còn được sử dụng nữa.</w:t>
      </w:r>
    </w:p>
    <w:p w14:paraId="286A451A" w14:textId="77777777" w:rsidR="000C200A" w:rsidRPr="004F7467" w:rsidRDefault="000C200A" w:rsidP="004F7467">
      <w:pPr>
        <w:spacing w:line="360" w:lineRule="auto"/>
        <w:jc w:val="both"/>
        <w:rPr>
          <w:rFonts w:ascii="Roboto Slab" w:hAnsi="Roboto Slab" w:cs="Roboto Slab"/>
          <w:color w:val="222222"/>
          <w:spacing w:val="-15"/>
        </w:rPr>
      </w:pPr>
      <w:r w:rsidRPr="004F7467">
        <w:rPr>
          <w:rFonts w:ascii="Roboto Slab" w:hAnsi="Roboto Slab" w:cs="Roboto Slab"/>
          <w:b/>
          <w:bCs/>
          <w:color w:val="222222"/>
          <w:spacing w:val="-15"/>
        </w:rPr>
        <w:t>Ví dụ:</w:t>
      </w:r>
    </w:p>
    <w:p w14:paraId="0FE9B7A3"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Đây là một ví dụ đơn giản mà sử dụng một constructor trong Java:</w:t>
      </w:r>
    </w:p>
    <w:p w14:paraId="14369CBE"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Mot constructor.</w:t>
      </w:r>
    </w:p>
    <w:p w14:paraId="0E27E52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2B8F4251"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x</w:t>
      </w:r>
      <w:r w:rsidRPr="004F7467">
        <w:rPr>
          <w:rStyle w:val="pun"/>
          <w:rFonts w:ascii="Roboto Slab" w:hAnsi="Roboto Slab" w:cs="Roboto Slab"/>
          <w:color w:val="666600"/>
          <w:sz w:val="24"/>
          <w:szCs w:val="24"/>
        </w:rPr>
        <w:t>;</w:t>
      </w:r>
    </w:p>
    <w:p w14:paraId="31EFF0E6"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5CF9685E"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Sau day la constructor</w:t>
      </w:r>
    </w:p>
    <w:p w14:paraId="6725BC8E"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2DBF8EB2"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x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p>
    <w:p w14:paraId="28D206D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1C5D97E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4D99A0C2"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Bạn sẽ gọi constructor để khởi tạo các đối tượng như sau:</w:t>
      </w:r>
    </w:p>
    <w:p w14:paraId="19B90786"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ConsDemo</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A62595F"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A0B8C7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0818B435"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t1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p>
    <w:p w14:paraId="36C61C36"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t2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p>
    <w:p w14:paraId="69351DF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t1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x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str"/>
          <w:rFonts w:ascii="Roboto Slab" w:hAnsi="Roboto Slab" w:cs="Roboto Slab"/>
          <w:color w:val="008800"/>
          <w:sz w:val="24"/>
          <w:szCs w:val="24"/>
        </w:rPr>
        <w:t>" "</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t2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x</w:t>
      </w:r>
      <w:r w:rsidRPr="004F7467">
        <w:rPr>
          <w:rStyle w:val="pun"/>
          <w:rFonts w:ascii="Roboto Slab" w:hAnsi="Roboto Slab" w:cs="Roboto Slab"/>
          <w:color w:val="666600"/>
          <w:sz w:val="24"/>
          <w:szCs w:val="24"/>
        </w:rPr>
        <w:t>);</w:t>
      </w:r>
    </w:p>
    <w:p w14:paraId="35CC0245"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E7FF3F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p>
    <w:p w14:paraId="3DBF684E"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Thường thì, bạn sẽ cần một constructor mà chấp nhận một hoặc nhiều tham số. Các tham số được thêm tới một constructor theo cách tương tự như chúng được thêm tới một phương thức, vừa khai báo chúng bên trong dấu ngoặc đơn ở sau tên của constructor.</w:t>
      </w:r>
    </w:p>
    <w:p w14:paraId="731151DF" w14:textId="77777777" w:rsidR="000C200A" w:rsidRPr="004F7467" w:rsidRDefault="000C200A" w:rsidP="004F7467">
      <w:pPr>
        <w:spacing w:line="360" w:lineRule="auto"/>
        <w:jc w:val="both"/>
        <w:rPr>
          <w:rFonts w:ascii="Roboto Slab" w:hAnsi="Roboto Slab" w:cs="Roboto Slab"/>
          <w:color w:val="222222"/>
          <w:spacing w:val="-15"/>
        </w:rPr>
      </w:pPr>
      <w:r w:rsidRPr="004F7467">
        <w:rPr>
          <w:rFonts w:ascii="Roboto Slab" w:hAnsi="Roboto Slab" w:cs="Roboto Slab"/>
          <w:b/>
          <w:bCs/>
          <w:color w:val="222222"/>
          <w:spacing w:val="-15"/>
        </w:rPr>
        <w:t>Ví dụ:</w:t>
      </w:r>
    </w:p>
    <w:p w14:paraId="7A7EDA89"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Đây là một ví dụ đơn giản mà sử dụng một constructor trong Java:</w:t>
      </w:r>
    </w:p>
    <w:p w14:paraId="6F92A3C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Mot constructor.</w:t>
      </w:r>
    </w:p>
    <w:p w14:paraId="67A27D7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5FB4D6AF"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x</w:t>
      </w:r>
      <w:r w:rsidRPr="004F7467">
        <w:rPr>
          <w:rStyle w:val="pun"/>
          <w:rFonts w:ascii="Roboto Slab" w:hAnsi="Roboto Slab" w:cs="Roboto Slab"/>
          <w:color w:val="666600"/>
          <w:sz w:val="24"/>
          <w:szCs w:val="24"/>
        </w:rPr>
        <w:t>;</w:t>
      </w:r>
    </w:p>
    <w:p w14:paraId="379CF335"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B2B06D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Sau day la constructor</w:t>
      </w:r>
    </w:p>
    <w:p w14:paraId="5CB2C7C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51A76E1E"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x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p>
    <w:p w14:paraId="1F3857A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4F878AF1"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1DEA2142"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Bạn sẽ gọi constructor để khởi tạo các đối tượng như sau:</w:t>
      </w:r>
    </w:p>
    <w:p w14:paraId="3A0AB56C"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ConsDemo</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47DEBEE9"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74EBFD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33229B16"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t1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10</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51A457C2"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ln"/>
          <w:rFonts w:ascii="Roboto Slab" w:hAnsi="Roboto Slab" w:cs="Roboto Slab"/>
          <w:color w:val="333333"/>
          <w:sz w:val="24"/>
          <w:szCs w:val="24"/>
        </w:rPr>
        <w:t xml:space="preserve"> t2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MyClass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20</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28C7933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t1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x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str"/>
          <w:rFonts w:ascii="Roboto Slab" w:hAnsi="Roboto Slab" w:cs="Roboto Slab"/>
          <w:color w:val="008800"/>
          <w:sz w:val="24"/>
          <w:szCs w:val="24"/>
        </w:rPr>
        <w:t>" "</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t2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x</w:t>
      </w:r>
      <w:r w:rsidRPr="004F7467">
        <w:rPr>
          <w:rStyle w:val="pun"/>
          <w:rFonts w:ascii="Roboto Slab" w:hAnsi="Roboto Slab" w:cs="Roboto Slab"/>
          <w:color w:val="666600"/>
          <w:sz w:val="24"/>
          <w:szCs w:val="24"/>
        </w:rPr>
        <w:t>);</w:t>
      </w:r>
    </w:p>
    <w:p w14:paraId="0B680B8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318F5D17"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p>
    <w:p w14:paraId="63F2F86C"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Nó sẽ cho kết quả sau:</w:t>
      </w:r>
    </w:p>
    <w:p w14:paraId="7B31227E"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lit"/>
          <w:rFonts w:ascii="Roboto Slab" w:hAnsi="Roboto Slab" w:cs="Roboto Slab"/>
          <w:color w:val="006666"/>
          <w:sz w:val="24"/>
          <w:szCs w:val="24"/>
        </w:rPr>
        <w:t>10</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20</w:t>
      </w:r>
    </w:p>
    <w:p w14:paraId="2705451E" w14:textId="77777777" w:rsidR="000C200A" w:rsidRPr="004F7467" w:rsidRDefault="000C200A" w:rsidP="004F7467">
      <w:pPr>
        <w:pStyle w:val="Heading3"/>
        <w:jc w:val="both"/>
        <w:rPr>
          <w:rFonts w:cs="Roboto Slab"/>
        </w:rPr>
      </w:pPr>
      <w:r w:rsidRPr="004F7467">
        <w:rPr>
          <w:rFonts w:cs="Roboto Slab"/>
        </w:rPr>
        <w:t>Các tham số biến (var-args) trong Java</w:t>
      </w:r>
    </w:p>
    <w:p w14:paraId="103967CB"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JDK 1.5 cho bạn khả năng truyền một số các tham số biến cùng kiểu tới một phương thức. tham số trong phương thức được khai báo như sau:</w:t>
      </w:r>
    </w:p>
    <w:p w14:paraId="054F8CB3"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ln"/>
          <w:rFonts w:ascii="Roboto Slab" w:hAnsi="Roboto Slab" w:cs="Roboto Slab"/>
          <w:color w:val="333333"/>
          <w:sz w:val="24"/>
          <w:szCs w:val="24"/>
        </w:rPr>
        <w:t>tenKieu</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tenThamSo</w:t>
      </w:r>
    </w:p>
    <w:p w14:paraId="57D55A1C"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khai báo phương thức này, bạn xác định kiểu được theo sau bởi một ellipsis (…). Chỉ một tham số độ dài biến có thể được xác định trong một phương thức, và tham số này phải là tham số cuối cùng. Bất kỳ tham số thông thường nào phải đặt trước nó.</w:t>
      </w:r>
    </w:p>
    <w:p w14:paraId="2EEECF05" w14:textId="77777777" w:rsidR="000C200A" w:rsidRPr="004F7467" w:rsidRDefault="000C200A" w:rsidP="004F7467">
      <w:pPr>
        <w:spacing w:line="360" w:lineRule="auto"/>
        <w:jc w:val="both"/>
        <w:rPr>
          <w:rFonts w:ascii="Roboto Slab" w:hAnsi="Roboto Slab" w:cs="Roboto Slab"/>
          <w:color w:val="222222"/>
          <w:spacing w:val="-15"/>
        </w:rPr>
      </w:pPr>
      <w:r w:rsidRPr="004F7467">
        <w:rPr>
          <w:rFonts w:ascii="Roboto Slab" w:hAnsi="Roboto Slab" w:cs="Roboto Slab"/>
          <w:b/>
          <w:bCs/>
          <w:color w:val="222222"/>
          <w:spacing w:val="-15"/>
        </w:rPr>
        <w:t>Ví dụ:</w:t>
      </w:r>
    </w:p>
    <w:p w14:paraId="1A88CD6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VarargsDemo</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0D3CD96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726D67AF"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A2F9CE8"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 Goi phuong thuc voi bien args  </w:t>
      </w:r>
    </w:p>
    <w:p w14:paraId="3FA365B2"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ab/>
        <w:t xml:space="preserve">  printMax</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34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56.5</w:t>
      </w:r>
      <w:r w:rsidRPr="004F7467">
        <w:rPr>
          <w:rStyle w:val="pun"/>
          <w:rFonts w:ascii="Roboto Slab" w:hAnsi="Roboto Slab" w:cs="Roboto Slab"/>
          <w:color w:val="666600"/>
          <w:sz w:val="24"/>
          <w:szCs w:val="24"/>
        </w:rPr>
        <w:t>);</w:t>
      </w:r>
    </w:p>
    <w:p w14:paraId="7A812957"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printMax</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double</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3</w:t>
      </w:r>
      <w:r w:rsidRPr="004F7467">
        <w:rPr>
          <w:rStyle w:val="pun"/>
          <w:rFonts w:ascii="Roboto Slab" w:hAnsi="Roboto Slab" w:cs="Roboto Slab"/>
          <w:color w:val="666600"/>
          <w:sz w:val="24"/>
          <w:szCs w:val="24"/>
        </w:rPr>
        <w:t>});</w:t>
      </w:r>
    </w:p>
    <w:p w14:paraId="481BD9F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F8630E5"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0A0EC2AC"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printMax</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double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numbers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734EEF29"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if</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numbers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length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3639FE51"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"Khong co tham so nao duoc truyen"</w:t>
      </w:r>
      <w:r w:rsidRPr="004F7467">
        <w:rPr>
          <w:rStyle w:val="pun"/>
          <w:rFonts w:ascii="Roboto Slab" w:hAnsi="Roboto Slab" w:cs="Roboto Slab"/>
          <w:color w:val="666600"/>
          <w:sz w:val="24"/>
          <w:szCs w:val="24"/>
        </w:rPr>
        <w:t>);</w:t>
      </w:r>
    </w:p>
    <w:p w14:paraId="69DE3E2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return</w:t>
      </w:r>
      <w:r w:rsidRPr="004F7467">
        <w:rPr>
          <w:rStyle w:val="pun"/>
          <w:rFonts w:ascii="Roboto Slab" w:hAnsi="Roboto Slab" w:cs="Roboto Slab"/>
          <w:color w:val="666600"/>
          <w:sz w:val="24"/>
          <w:szCs w:val="24"/>
        </w:rPr>
        <w:t>;</w:t>
      </w:r>
    </w:p>
    <w:p w14:paraId="0E03E22C"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pun"/>
          <w:rFonts w:ascii="Roboto Slab" w:hAnsi="Roboto Slab" w:cs="Roboto Slab"/>
          <w:color w:val="666600"/>
          <w:sz w:val="24"/>
          <w:szCs w:val="24"/>
        </w:rPr>
        <w:t>}</w:t>
      </w:r>
    </w:p>
    <w:p w14:paraId="460870B3"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4CD85E24"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double</w:t>
      </w:r>
      <w:r w:rsidRPr="004F7467">
        <w:rPr>
          <w:rStyle w:val="pln"/>
          <w:rFonts w:ascii="Roboto Slab" w:hAnsi="Roboto Slab" w:cs="Roboto Slab"/>
          <w:color w:val="333333"/>
          <w:sz w:val="24"/>
          <w:szCs w:val="24"/>
        </w:rPr>
        <w:t xml:space="preserve"> result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numbers</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0</w:t>
      </w:r>
      <w:r w:rsidRPr="004F7467">
        <w:rPr>
          <w:rStyle w:val="pun"/>
          <w:rFonts w:ascii="Roboto Slab" w:hAnsi="Roboto Slab" w:cs="Roboto Slab"/>
          <w:color w:val="666600"/>
          <w:sz w:val="24"/>
          <w:szCs w:val="24"/>
        </w:rPr>
        <w:t>];</w:t>
      </w:r>
    </w:p>
    <w:p w14:paraId="23A06020"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p>
    <w:p w14:paraId="5A946552"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for</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 </w:t>
      </w:r>
      <w:r w:rsidRPr="004F7467">
        <w:rPr>
          <w:rStyle w:val="pun"/>
          <w:rFonts w:ascii="Roboto Slab" w:hAnsi="Roboto Slab" w:cs="Roboto Slab"/>
          <w:color w:val="666600"/>
          <w:sz w:val="24"/>
          <w:szCs w:val="24"/>
        </w:rPr>
        <w:t>&lt;</w:t>
      </w:r>
      <w:r w:rsidRPr="004F7467">
        <w:rPr>
          <w:rStyle w:val="pln"/>
          <w:rFonts w:ascii="Roboto Slab" w:hAnsi="Roboto Slab" w:cs="Roboto Slab"/>
          <w:color w:val="333333"/>
          <w:sz w:val="24"/>
          <w:szCs w:val="24"/>
        </w:rPr>
        <w:t xml:space="preserve">  numbers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length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p>
    <w:p w14:paraId="09FFCF63"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if</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numbers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&gt;</w:t>
      </w:r>
      <w:r w:rsidRPr="004F7467">
        <w:rPr>
          <w:rStyle w:val="pln"/>
          <w:rFonts w:ascii="Roboto Slab" w:hAnsi="Roboto Slab" w:cs="Roboto Slab"/>
          <w:color w:val="333333"/>
          <w:sz w:val="24"/>
          <w:szCs w:val="24"/>
        </w:rPr>
        <w:t xml:space="preserve">  result</w:t>
      </w:r>
      <w:r w:rsidRPr="004F7467">
        <w:rPr>
          <w:rStyle w:val="pun"/>
          <w:rFonts w:ascii="Roboto Slab" w:hAnsi="Roboto Slab" w:cs="Roboto Slab"/>
          <w:color w:val="666600"/>
          <w:sz w:val="24"/>
          <w:szCs w:val="24"/>
        </w:rPr>
        <w:t>)</w:t>
      </w:r>
    </w:p>
    <w:p w14:paraId="35C3BF37"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result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numbers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w:t>
      </w:r>
      <w:r w:rsidRPr="004F7467">
        <w:rPr>
          <w:rStyle w:val="pun"/>
          <w:rFonts w:ascii="Roboto Slab" w:hAnsi="Roboto Slab" w:cs="Roboto Slab"/>
          <w:color w:val="666600"/>
          <w:sz w:val="24"/>
          <w:szCs w:val="24"/>
        </w:rPr>
        <w:t>];</w:t>
      </w:r>
    </w:p>
    <w:p w14:paraId="318B67F0"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"Gia tri max la "</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result</w:t>
      </w:r>
      <w:r w:rsidRPr="004F7467">
        <w:rPr>
          <w:rStyle w:val="pun"/>
          <w:rFonts w:ascii="Roboto Slab" w:hAnsi="Roboto Slab" w:cs="Roboto Slab"/>
          <w:color w:val="666600"/>
          <w:sz w:val="24"/>
          <w:szCs w:val="24"/>
        </w:rPr>
        <w:t>);</w:t>
      </w:r>
    </w:p>
    <w:p w14:paraId="4C1F3C8D"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562C94F"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19D1BE9B"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Nó sẽ cho kết quả sau:</w:t>
      </w:r>
    </w:p>
    <w:p w14:paraId="1E8A1129"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Gia</w:t>
      </w:r>
      <w:r w:rsidRPr="004F7467">
        <w:rPr>
          <w:rStyle w:val="pln"/>
          <w:rFonts w:ascii="Roboto Slab" w:hAnsi="Roboto Slab" w:cs="Roboto Slab"/>
          <w:color w:val="333333"/>
          <w:sz w:val="24"/>
          <w:szCs w:val="24"/>
        </w:rPr>
        <w:t xml:space="preserve"> tri max la </w:t>
      </w:r>
      <w:r w:rsidRPr="004F7467">
        <w:rPr>
          <w:rStyle w:val="lit"/>
          <w:rFonts w:ascii="Roboto Slab" w:hAnsi="Roboto Slab" w:cs="Roboto Slab"/>
          <w:color w:val="006666"/>
          <w:sz w:val="24"/>
          <w:szCs w:val="24"/>
        </w:rPr>
        <w:t>56.5</w:t>
      </w:r>
    </w:p>
    <w:p w14:paraId="31C104FF"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typ"/>
          <w:rFonts w:ascii="Roboto Slab" w:hAnsi="Roboto Slab" w:cs="Roboto Slab"/>
          <w:color w:val="7F0055"/>
          <w:sz w:val="24"/>
          <w:szCs w:val="24"/>
        </w:rPr>
        <w:t>Gia</w:t>
      </w:r>
      <w:r w:rsidRPr="004F7467">
        <w:rPr>
          <w:rStyle w:val="pln"/>
          <w:rFonts w:ascii="Roboto Slab" w:hAnsi="Roboto Slab" w:cs="Roboto Slab"/>
          <w:color w:val="333333"/>
          <w:sz w:val="24"/>
          <w:szCs w:val="24"/>
        </w:rPr>
        <w:t xml:space="preserve"> tri max la </w:t>
      </w:r>
      <w:r w:rsidRPr="004F7467">
        <w:rPr>
          <w:rStyle w:val="lit"/>
          <w:rFonts w:ascii="Roboto Slab" w:hAnsi="Roboto Slab" w:cs="Roboto Slab"/>
          <w:color w:val="006666"/>
          <w:sz w:val="24"/>
          <w:szCs w:val="24"/>
        </w:rPr>
        <w:t>3.0</w:t>
      </w:r>
    </w:p>
    <w:p w14:paraId="54E97FD4" w14:textId="77777777" w:rsidR="000C200A" w:rsidRPr="004F7467" w:rsidRDefault="000C200A" w:rsidP="004F7467">
      <w:pPr>
        <w:pStyle w:val="Heading3"/>
        <w:jc w:val="both"/>
        <w:rPr>
          <w:rFonts w:cs="Roboto Slab"/>
        </w:rPr>
      </w:pPr>
      <w:r w:rsidRPr="004F7467">
        <w:rPr>
          <w:rFonts w:cs="Roboto Slab"/>
        </w:rPr>
        <w:t>Phương thức finalize() trong Java</w:t>
      </w:r>
    </w:p>
    <w:p w14:paraId="1CD9D603"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Nó là có thể để định nghĩa một phương thức mà sẽ được gọi ngay trước khi hủy một đối tượng bởi Garbage Collector. Phương thức này được gọi là </w:t>
      </w:r>
      <w:r w:rsidRPr="004F7467">
        <w:rPr>
          <w:rFonts w:ascii="Roboto Slab" w:hAnsi="Roboto Slab" w:cs="Roboto Slab"/>
          <w:i/>
          <w:iCs/>
          <w:color w:val="000000"/>
        </w:rPr>
        <w:t>finalize()</w:t>
      </w:r>
      <w:r w:rsidRPr="004F7467">
        <w:rPr>
          <w:rFonts w:ascii="Roboto Slab" w:hAnsi="Roboto Slab" w:cs="Roboto Slab"/>
          <w:color w:val="000000"/>
        </w:rPr>
        <w:t>, và nó có thể được sử dụng để chắc chắn rằng một đối tượng hoàn toàn kết thúc.</w:t>
      </w:r>
    </w:p>
    <w:p w14:paraId="6BF3FD70"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Ví dụ, bạn có thể sử dụng finalize() để đảm bảo rằng một open file mà sở hữu bởi một đối tượng nào đó đã được đóng.</w:t>
      </w:r>
    </w:p>
    <w:p w14:paraId="0A4EB56A"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Để thêm một finalizer tới một lớp, đơn giản bạn định nghĩa phương thức finalize(). Java runtime gọi phương thức đó bất cứ khi nào nó chuẩn bị để tái chế một đối tượng của lớp đó.</w:t>
      </w:r>
    </w:p>
    <w:p w14:paraId="08926393"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Bên trong phương thức finalize(), bạn sẽ xác định những hành động nào phải được thực hiện trước khi một đối tượng bị phá hủy.</w:t>
      </w:r>
    </w:p>
    <w:p w14:paraId="7302BD7D"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Phương thức finalize() có form chung là:</w:t>
      </w:r>
    </w:p>
    <w:p w14:paraId="4B2C625D"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protected</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finalize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00C670A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57DCEC4B"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tai day la phan code ket thuc</w:t>
      </w:r>
    </w:p>
    <w:p w14:paraId="5161DE7A" w14:textId="77777777" w:rsidR="000C200A" w:rsidRPr="004F7467" w:rsidRDefault="000C200A"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32A0BC79"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Ở đây, từ khóa protected là một specifier mà ngăn cản việc truy cập tới finalize() bởi code được định nghĩa bên ngoài lớp của nó.</w:t>
      </w:r>
    </w:p>
    <w:p w14:paraId="5B6B32BD"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Nghĩa là, bạn không thể biết khi nào hoặc lúc nào finalize() sẽ được thực thi. Ví dụ, nếu chương trình của bạn kết thúc trước khi Garbage Collection xuất hiện, finalize() sẽ không thực thi.</w:t>
      </w:r>
    </w:p>
    <w:p w14:paraId="3A86731F" w14:textId="77777777" w:rsidR="000C200A" w:rsidRPr="004F7467" w:rsidRDefault="000C200A"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Để hiểu sâu hơn các khái niệm được trình bày trong chương này, mời bạn tham khảo loạt bài ví dụ về Phương thức trong Java: </w:t>
      </w:r>
      <w:hyperlink r:id="rId78" w:history="1">
        <w:r w:rsidRPr="004F7467">
          <w:rPr>
            <w:rStyle w:val="Hyperlink"/>
            <w:rFonts w:ascii="Roboto Slab" w:hAnsi="Roboto Slab" w:cs="Roboto Slab"/>
            <w:b/>
            <w:bCs/>
            <w:color w:val="008000"/>
          </w:rPr>
          <w:t>Ví dụ về Phương thức trong Java</w:t>
        </w:r>
      </w:hyperlink>
      <w:r w:rsidRPr="004F7467">
        <w:rPr>
          <w:rFonts w:ascii="Roboto Slab" w:hAnsi="Roboto Slab" w:cs="Roboto Slab"/>
          <w:color w:val="000000"/>
        </w:rPr>
        <w:t>.</w:t>
      </w:r>
    </w:p>
    <w:p w14:paraId="7E3B1D6C" w14:textId="298DD08F" w:rsidR="0096153C" w:rsidRPr="004F7467" w:rsidRDefault="0096153C" w:rsidP="004F7467">
      <w:pPr>
        <w:spacing w:line="360" w:lineRule="auto"/>
        <w:jc w:val="both"/>
        <w:rPr>
          <w:rFonts w:ascii="Roboto Slab" w:hAnsi="Roboto Slab" w:cs="Roboto Slab"/>
        </w:rPr>
      </w:pPr>
      <w:r w:rsidRPr="004F7467">
        <w:rPr>
          <w:rFonts w:ascii="Roboto Slab" w:hAnsi="Roboto Slab" w:cs="Roboto Slab"/>
        </w:rPr>
        <w:br w:type="page"/>
      </w:r>
    </w:p>
    <w:p w14:paraId="3AF75F65" w14:textId="07FE7F7A" w:rsidR="00560BEE" w:rsidRPr="008F351F" w:rsidRDefault="008F351F" w:rsidP="008F351F">
      <w:pPr>
        <w:pStyle w:val="Heading2"/>
      </w:pPr>
      <w:r w:rsidRPr="004F7467">
        <w:lastRenderedPageBreak/>
        <w:t>NẠP CHỒNG PHƯƠNG THỨC TRONG JAVA</w:t>
      </w:r>
    </w:p>
    <w:p w14:paraId="3F137710"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một lớp có nhiều phương thức cùng tên nhưng có số tham số khác nhau, thì đó là nạp chồng phương thức (Method Overloading). Nếu bạn phải thực hiện chỉ một hoạt động, có cùng tên phương thức, thì kỹ thuật này làm tăng tính có thể đọc cho chương trình. Giả sử bạn viết phương thức như a(int, int) cho hai tham số, và b(int, int, int) cho ba tham số, thì khi đó điều này có thể gây khó khăn cho bạn cũng như cho các lập trình viên khác để hiểu hành vi của phương thức, bởi vì tên của nó là khác nhau. Vì thế, chúng ta thực hiện nạp chồng phương thức để giúp việc phân tích chương trình nhanh hơn.</w:t>
      </w:r>
    </w:p>
    <w:p w14:paraId="68CB84B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hai cách để nạp chồng phương thức trong Java, đó là:</w:t>
      </w:r>
    </w:p>
    <w:p w14:paraId="62AE5902" w14:textId="77777777" w:rsidR="00560BEE" w:rsidRPr="004F7467" w:rsidRDefault="00560BEE" w:rsidP="004F7467">
      <w:pPr>
        <w:pStyle w:val="NormalWeb"/>
        <w:numPr>
          <w:ilvl w:val="0"/>
          <w:numId w:val="157"/>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Bằng việc thay đổi số tham số</w:t>
      </w:r>
    </w:p>
    <w:p w14:paraId="55999258" w14:textId="77777777" w:rsidR="00560BEE" w:rsidRPr="004F7467" w:rsidRDefault="00560BEE" w:rsidP="004F7467">
      <w:pPr>
        <w:pStyle w:val="NormalWeb"/>
        <w:numPr>
          <w:ilvl w:val="0"/>
          <w:numId w:val="157"/>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Bằng việc thay đổi kiểu dữ liệu</w:t>
      </w:r>
    </w:p>
    <w:p w14:paraId="7F901407"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Ghi chú</w:t>
      </w:r>
      <w:r w:rsidRPr="004F7467">
        <w:rPr>
          <w:rFonts w:ascii="Roboto Slab" w:hAnsi="Roboto Slab" w:cs="Roboto Slab"/>
          <w:color w:val="000000"/>
        </w:rPr>
        <w:t>: Trong Java, nạp chồng phương thức là không thể bằng việc thay đổi kiểu trả về của phương thức.</w:t>
      </w:r>
    </w:p>
    <w:p w14:paraId="555D5D7B" w14:textId="77777777" w:rsidR="00560BEE" w:rsidRPr="004F7467" w:rsidRDefault="00560BEE" w:rsidP="004F7467">
      <w:pPr>
        <w:pStyle w:val="Heading3"/>
        <w:spacing w:before="300" w:beforeAutospacing="0" w:after="150"/>
        <w:ind w:right="48"/>
        <w:jc w:val="both"/>
        <w:rPr>
          <w:rFonts w:cs="Roboto Slab"/>
          <w:b w:val="0"/>
          <w:color w:val="000000"/>
        </w:rPr>
      </w:pPr>
      <w:r w:rsidRPr="004F7467">
        <w:rPr>
          <w:rFonts w:cs="Roboto Slab"/>
          <w:b w:val="0"/>
          <w:bCs/>
          <w:color w:val="000000"/>
        </w:rPr>
        <w:t>Ví dụ về nạp chồng phương thức bằng cách thay đổi số tham số</w:t>
      </w:r>
    </w:p>
    <w:p w14:paraId="79D82B25"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chúng ta sử dụng nạp chồng phương thức: phương thức sum đầu tiên thực hiện phép cộng hai số và phương thức sum thứ hai thực hiện phép cộng ba số.</w:t>
      </w:r>
    </w:p>
    <w:p w14:paraId="74FC271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875B3B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67B68A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c</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76A1F2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D3A61F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3CCA35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CA3D27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3CE1B8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5033DB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3863ABB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2BF463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EF5E22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Kết quả là:</w:t>
      </w:r>
    </w:p>
    <w:p w14:paraId="19F0FBA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Output</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30</w:t>
      </w:r>
    </w:p>
    <w:p w14:paraId="4CF2420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lit"/>
          <w:rFonts w:ascii="Roboto Slab" w:hAnsi="Roboto Slab" w:cs="Roboto Slab"/>
          <w:color w:val="006666"/>
          <w:sz w:val="24"/>
          <w:szCs w:val="24"/>
        </w:rPr>
        <w:t>40</w:t>
      </w:r>
    </w:p>
    <w:p w14:paraId="04DCE284" w14:textId="77777777" w:rsidR="00560BEE" w:rsidRPr="004F7467" w:rsidRDefault="00560BEE" w:rsidP="004F7467">
      <w:pPr>
        <w:pStyle w:val="Heading3"/>
        <w:spacing w:before="300" w:beforeAutospacing="0" w:after="150"/>
        <w:ind w:right="48"/>
        <w:jc w:val="both"/>
        <w:rPr>
          <w:rFonts w:cs="Roboto Slab"/>
          <w:b w:val="0"/>
          <w:color w:val="000000"/>
        </w:rPr>
      </w:pPr>
      <w:r w:rsidRPr="004F7467">
        <w:rPr>
          <w:rFonts w:cs="Roboto Slab"/>
          <w:b w:val="0"/>
          <w:bCs/>
          <w:color w:val="000000"/>
        </w:rPr>
        <w:t>Ví dụ nạp chồng phương thức bằng cách thay đổi kiểu dữ liệu của tham số</w:t>
      </w:r>
    </w:p>
    <w:p w14:paraId="28EA83BF"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chúng ta sử dụng nạp chồng phương thức mà khác nhau về kiểu dữ liệu. Phương thức sum đầu tiên nhận hai số nguyên và phương thức sum thứ hai nhận hai số thực double.</w:t>
      </w:r>
    </w:p>
    <w:p w14:paraId="47CD0D2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07E780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ED026E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double</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double</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271046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4C365E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29DB8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Calculation2</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BD80E9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10.5</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B42E9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6D17A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D301FC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3F05A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EC8D015"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Kết quả là:</w:t>
      </w:r>
    </w:p>
    <w:p w14:paraId="18E3652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Output</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21.0</w:t>
      </w:r>
    </w:p>
    <w:p w14:paraId="66ABA95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lit"/>
          <w:rFonts w:ascii="Roboto Slab" w:hAnsi="Roboto Slab" w:cs="Roboto Slab"/>
          <w:color w:val="006666"/>
          <w:sz w:val="24"/>
          <w:szCs w:val="24"/>
        </w:rPr>
        <w:t>40</w:t>
      </w:r>
    </w:p>
    <w:p w14:paraId="628C15DE"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Tại sao nạp chồng phương thức là không thể bằng cách thay đổi kiểu trả về của phương thức?</w:t>
      </w:r>
    </w:p>
    <w:p w14:paraId="332FC662"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Bởi vì việc này có thể gây ra tính lưỡng nghĩa, mơ hồ (ambiguity). Bạn theo dõi ví dụ sau để thấy rõ điều này:</w:t>
      </w:r>
    </w:p>
    <w:p w14:paraId="4ADA642F"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Kết quả là:</w:t>
      </w:r>
    </w:p>
    <w:p w14:paraId="37423CF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32973B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84854B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double</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E6131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A7870A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98712E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Calculation3</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Calculation3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EC3BE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result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//Gay ra Compile Time Error  </w:t>
      </w:r>
    </w:p>
    <w:p w14:paraId="0AC1B6B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48ABEF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9CC6CE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79F690"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dòng code này: </w:t>
      </w:r>
      <w:r w:rsidRPr="004F7467">
        <w:rPr>
          <w:rFonts w:ascii="Roboto Slab" w:hAnsi="Roboto Slab" w:cs="Roboto Slab"/>
          <w:i/>
          <w:iCs/>
          <w:color w:val="000000"/>
        </w:rPr>
        <w:t>int result=obj.sum(20,20);</w:t>
      </w:r>
      <w:r w:rsidRPr="004F7467">
        <w:rPr>
          <w:rFonts w:ascii="Roboto Slab" w:hAnsi="Roboto Slab" w:cs="Roboto Slab"/>
          <w:color w:val="000000"/>
        </w:rPr>
        <w:t> thì Java có thể quyết định phương thức sum() nào nên được gọi?</w:t>
      </w:r>
    </w:p>
    <w:p w14:paraId="2BF4D1B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Chúng ta có thể nạp chồng phương thức main()?</w:t>
      </w:r>
    </w:p>
    <w:p w14:paraId="6A1D7C44"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Bạn có thể có bất kỳ số lượng phương thức main nào trong môt lớp bởi nạp chồng phương thức. Bạn theo dõi ví dụ đơn giản sau:</w:t>
      </w:r>
    </w:p>
    <w:p w14:paraId="08353E6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DA7DF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30ECD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FAF04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4E0135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3535BC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FF5CE3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main()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3F41E6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73FC8E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50C5F8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6BA7F43" w14:textId="77777777" w:rsidR="00560BEE" w:rsidRPr="004F7467" w:rsidRDefault="00560BEE" w:rsidP="004F7467">
      <w:pPr>
        <w:pStyle w:val="Heading3"/>
        <w:spacing w:before="300" w:beforeAutospacing="0" w:after="150"/>
        <w:ind w:right="48"/>
        <w:jc w:val="both"/>
        <w:rPr>
          <w:rFonts w:cs="Roboto Slab"/>
          <w:b w:val="0"/>
          <w:color w:val="000000"/>
        </w:rPr>
      </w:pPr>
      <w:r w:rsidRPr="004F7467">
        <w:rPr>
          <w:rFonts w:cs="Roboto Slab"/>
          <w:b w:val="0"/>
          <w:bCs/>
          <w:color w:val="000000"/>
        </w:rPr>
        <w:t>Nạp chồng phương thức và TypePromotion trong Java</w:t>
      </w:r>
    </w:p>
    <w:p w14:paraId="5BB0FB6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Một kiểu được promote thành một kiểu khác hoàn toàn nếu không tìm thấy kiểu dữ liệu nào được kết nối. Bạn theo dõi sơ đồ sau để hiểu khái niệm này.</w:t>
      </w:r>
    </w:p>
    <w:p w14:paraId="2FA9F5B0" w14:textId="04A2410F" w:rsidR="00560BEE" w:rsidRPr="004F7467" w:rsidRDefault="00560BEE" w:rsidP="004F7467">
      <w:pPr>
        <w:spacing w:line="360" w:lineRule="auto"/>
        <w:jc w:val="both"/>
        <w:rPr>
          <w:rFonts w:ascii="Roboto Slab" w:hAnsi="Roboto Slab" w:cs="Roboto Slab"/>
        </w:rPr>
      </w:pPr>
      <w:r w:rsidRPr="004F7467">
        <w:rPr>
          <w:rFonts w:ascii="Roboto Slab" w:hAnsi="Roboto Slab" w:cs="Roboto Slab"/>
          <w:noProof/>
        </w:rPr>
        <w:drawing>
          <wp:inline distT="0" distB="0" distL="0" distR="0" wp14:anchorId="2F3FA445" wp14:editId="6C8D527C">
            <wp:extent cx="5981700" cy="4495800"/>
            <wp:effectExtent l="0" t="0" r="0" b="0"/>
            <wp:docPr id="1029640926" name="Picture 20" descr="Nạp chồng phương thức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ạp chồng phương thức trong Java"/>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81700" cy="4495800"/>
                    </a:xfrm>
                    <a:prstGeom prst="rect">
                      <a:avLst/>
                    </a:prstGeom>
                    <a:noFill/>
                    <a:ln>
                      <a:noFill/>
                    </a:ln>
                  </pic:spPr>
                </pic:pic>
              </a:graphicData>
            </a:graphic>
          </wp:inline>
        </w:drawing>
      </w:r>
    </w:p>
    <w:p w14:paraId="26433529"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Như sơ đồ trên, byte có thể được promote thành short, int, long, float, hoặc double. Kiểu dữ liệu short có thể được promote thành int, long, float, hoặc double. Kiểu dữ liệu char có thể được promote thành kiểu int, long, float hoặc double và …</w:t>
      </w:r>
    </w:p>
    <w:p w14:paraId="7B5B1FA9"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Ví dụ về nạp chồng phương thức với TypePromotion:</w:t>
      </w:r>
    </w:p>
    <w:p w14:paraId="71DA985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125A6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long</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D24034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c</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9F9CE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B53346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20DBE7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OverloadingCalculation1</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44FADE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//Bay gio int literal thu hai se duoc promote thanh long  </w:t>
      </w:r>
    </w:p>
    <w:p w14:paraId="6FD00B6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52520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0208CE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BCAA85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8A95923" w14:textId="77777777" w:rsidR="00560BEE" w:rsidRPr="004F7467" w:rsidRDefault="00560BEE" w:rsidP="004F7467">
      <w:pPr>
        <w:pStyle w:val="Heading3"/>
        <w:spacing w:before="300" w:beforeAutospacing="0" w:after="150"/>
        <w:ind w:right="48"/>
        <w:jc w:val="both"/>
        <w:rPr>
          <w:rFonts w:cs="Roboto Slab"/>
          <w:b w:val="0"/>
          <w:color w:val="000000"/>
        </w:rPr>
      </w:pPr>
      <w:r w:rsidRPr="004F7467">
        <w:rPr>
          <w:rFonts w:cs="Roboto Slab"/>
          <w:b w:val="0"/>
          <w:bCs/>
          <w:color w:val="000000"/>
        </w:rPr>
        <w:t>Ví dụ về nạp chồng phương thức với TypePromotion nếu kết nối là không được tìm thấy</w:t>
      </w:r>
    </w:p>
    <w:p w14:paraId="43CD88C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có kết nối về các tham số kiểu trong phương thức, thì TypePromotion không được thực hiện.</w:t>
      </w:r>
    </w:p>
    <w:p w14:paraId="3F04235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CCB8DA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int arg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80708F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long</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long</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long arg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0F0449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C83888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D18932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OverloadingCalculation2</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2D32F2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//Bay gio phuong thuc int arg sum() duoc trieu hoi  </w:t>
      </w:r>
    </w:p>
    <w:p w14:paraId="3AC4535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8BE139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F02394F" w14:textId="77777777" w:rsidR="00560BEE" w:rsidRPr="004F7467" w:rsidRDefault="00560BEE" w:rsidP="004F7467">
      <w:pPr>
        <w:pStyle w:val="Heading3"/>
        <w:spacing w:before="300" w:beforeAutospacing="0" w:after="150"/>
        <w:ind w:right="48"/>
        <w:jc w:val="both"/>
        <w:rPr>
          <w:rFonts w:cs="Roboto Slab"/>
          <w:b w:val="0"/>
          <w:color w:val="000000"/>
        </w:rPr>
      </w:pPr>
      <w:r w:rsidRPr="004F7467">
        <w:rPr>
          <w:rFonts w:cs="Roboto Slab"/>
          <w:b w:val="0"/>
          <w:bCs/>
          <w:color w:val="000000"/>
        </w:rPr>
        <w:t>Ví dụ về nạp chồng phương thức với TypePromotion trong trường hợp lưỡng nghĩa</w:t>
      </w:r>
    </w:p>
    <w:p w14:paraId="235D610B"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không có kết nối các tham số kiểu trong phương thức, và mỗi phương thức promote số tham số giống nhau, thì đó là trường hợp lưỡng nghĩa.</w:t>
      </w:r>
    </w:p>
    <w:p w14:paraId="5060B89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99556C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long</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a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12F3B2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sum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long</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b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FC403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7389F6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247099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OverloadingCalculation3</w:t>
      </w: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OverloadingCalculation3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A48501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sum</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//Khong co tinh luong nghia o day  </w:t>
      </w:r>
    </w:p>
    <w:p w14:paraId="2335082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4858CF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7CC0CF"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Kết quả là:</w:t>
      </w:r>
    </w:p>
    <w:p w14:paraId="16FD951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jc w:val="both"/>
        <w:rPr>
          <w:rFonts w:ascii="Roboto Slab" w:hAnsi="Roboto Slab" w:cs="Roboto Slab"/>
          <w:color w:val="333333"/>
          <w:sz w:val="24"/>
          <w:szCs w:val="24"/>
        </w:rPr>
      </w:pPr>
      <w:r w:rsidRPr="004F7467">
        <w:rPr>
          <w:rStyle w:val="typ"/>
          <w:rFonts w:ascii="Roboto Slab" w:hAnsi="Roboto Slab" w:cs="Roboto Slab"/>
          <w:color w:val="7F0055"/>
          <w:sz w:val="24"/>
          <w:szCs w:val="24"/>
        </w:rPr>
        <w:t>Output</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Compile</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Time</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Error</w:t>
      </w:r>
    </w:p>
    <w:p w14:paraId="194CC582"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Ps:Overload các bạn có thể hiểu 2 hay nhiều hàm cùng tên mà khác số lượng tham số hoặc khác kiểu tham số.</w:t>
      </w:r>
    </w:p>
    <w:p w14:paraId="3141CA45"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Style w:val="mghead"/>
          <w:rFonts w:ascii="Roboto Slab" w:hAnsi="Roboto Slab" w:cs="Roboto Slab"/>
          <w:b/>
          <w:bCs/>
          <w:caps/>
          <w:color w:val="2B397B"/>
        </w:rPr>
        <w:t>QUẢNG CÁO</w:t>
      </w:r>
    </w:p>
    <w:p w14:paraId="43F97BD4"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17555279/i/57734082/0/pp/1/4?h=zgtsw4Ww8-CKptgrfUC0cMwGosGIJwQS8iV1E4G3YGXyRMU6kiu48_yBQr5UU0FSbRA5E5crjKyeg-QA10JsvQ**&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551047C9" w14:textId="6DE24928" w:rsidR="00560BEE" w:rsidRPr="004F7467" w:rsidRDefault="00560BEE" w:rsidP="004F7467">
      <w:pPr>
        <w:spacing w:line="360" w:lineRule="auto"/>
        <w:jc w:val="both"/>
        <w:textAlignment w:val="top"/>
        <w:rPr>
          <w:rFonts w:ascii="Roboto Slab" w:hAnsi="Roboto Slab" w:cs="Roboto Slab"/>
        </w:rPr>
      </w:pPr>
      <w:r w:rsidRPr="004F7467">
        <w:rPr>
          <w:rFonts w:ascii="Roboto Slab" w:hAnsi="Roboto Slab" w:cs="Roboto Slab"/>
          <w:noProof/>
          <w:color w:val="0000FF"/>
        </w:rPr>
        <w:lastRenderedPageBreak/>
        <mc:AlternateContent>
          <mc:Choice Requires="wps">
            <w:drawing>
              <wp:inline distT="0" distB="0" distL="0" distR="0" wp14:anchorId="378DAF54" wp14:editId="718A9E28">
                <wp:extent cx="4686300" cy="2636520"/>
                <wp:effectExtent l="0" t="0" r="0" b="0"/>
                <wp:docPr id="1296449932" name="Rectangle 19">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F3A77C" id="Rectangle 19" o:spid="_x0000_s1026" href="https://clck.mgid.com/ghits/17555279/i/57734082/0/pp/1/4?h=zgtsw4Ww8-CKptgrfUC0cMwGosGIJwQS8iV1E4G3YGXyRMU6kiu48_yBQr5UU0FSbRA5E5crjKyeg-QA10JsvQ**&amp;rid=865853d2-77d2-11ee-93e2-c84bd6826d76&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6C9EC6B4"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2239DBAE" w14:textId="77777777" w:rsidR="00560BEE" w:rsidRPr="004F7467" w:rsidRDefault="00000000" w:rsidP="004F7467">
      <w:pPr>
        <w:spacing w:line="360" w:lineRule="auto"/>
        <w:jc w:val="both"/>
        <w:textAlignment w:val="top"/>
        <w:rPr>
          <w:rFonts w:ascii="Roboto Slab" w:hAnsi="Roboto Slab" w:cs="Roboto Slab"/>
          <w:color w:val="313131"/>
        </w:rPr>
      </w:pPr>
      <w:hyperlink r:id="rId81" w:tgtFrame="_blank" w:history="1">
        <w:r w:rsidR="00560BEE" w:rsidRPr="004F7467">
          <w:rPr>
            <w:rStyle w:val="Hyperlink"/>
            <w:rFonts w:ascii="Roboto Slab" w:hAnsi="Roboto Slab" w:cs="Roboto Slab"/>
            <w:color w:val="2A71B6"/>
            <w:spacing w:val="10"/>
          </w:rPr>
          <w:t>Tìm Kiếm Quảng Cáo</w:t>
        </w:r>
      </w:hyperlink>
    </w:p>
    <w:p w14:paraId="20AD7875" w14:textId="77777777" w:rsidR="00560BEE" w:rsidRPr="004F7467" w:rsidRDefault="00000000" w:rsidP="004F7467">
      <w:pPr>
        <w:spacing w:line="360" w:lineRule="auto"/>
        <w:jc w:val="both"/>
        <w:textAlignment w:val="top"/>
        <w:rPr>
          <w:rFonts w:ascii="Roboto Slab" w:hAnsi="Roboto Slab" w:cs="Roboto Slab"/>
          <w:color w:val="313131"/>
        </w:rPr>
      </w:pPr>
      <w:hyperlink r:id="rId82" w:tgtFrame="_blank" w:history="1">
        <w:r w:rsidR="00560BEE" w:rsidRPr="004F7467">
          <w:rPr>
            <w:rStyle w:val="Hyperlink"/>
            <w:rFonts w:ascii="Roboto Slab" w:hAnsi="Roboto Slab" w:cs="Roboto Slab"/>
            <w:b/>
            <w:bCs/>
            <w:color w:val="333333"/>
          </w:rPr>
          <w:t>Tự đánh giá trầm cảm: Làm bài kiểm tra và nhận trợ giúp</w:t>
        </w:r>
      </w:hyperlink>
    </w:p>
    <w:p w14:paraId="39F2D69A"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14436309/i/57734082/0/pp/2/4?h=zgtsw4Ww8-CKptgrfUC0cA_HAeSSHGPyI9r4YllIVL181mLSHE7UtzLo9KoC3WIv-6btLRWWNMUB2ubNYIqACg**&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341FB155"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3EE2C61F" w14:textId="77777777" w:rsidR="00560BEE" w:rsidRPr="004F7467" w:rsidRDefault="00000000" w:rsidP="004F7467">
      <w:pPr>
        <w:spacing w:line="360" w:lineRule="auto"/>
        <w:jc w:val="both"/>
        <w:textAlignment w:val="top"/>
        <w:rPr>
          <w:rFonts w:ascii="Roboto Slab" w:hAnsi="Roboto Slab" w:cs="Roboto Slab"/>
          <w:color w:val="313131"/>
        </w:rPr>
      </w:pPr>
      <w:hyperlink r:id="rId83" w:tgtFrame="_blank" w:history="1">
        <w:r w:rsidR="00560BEE" w:rsidRPr="004F7467">
          <w:rPr>
            <w:rStyle w:val="Hyperlink"/>
            <w:rFonts w:ascii="Roboto Slab" w:hAnsi="Roboto Slab" w:cs="Roboto Slab"/>
            <w:color w:val="2A71B6"/>
            <w:spacing w:val="10"/>
          </w:rPr>
          <w:t>Sức Khỏe Nam Giới</w:t>
        </w:r>
      </w:hyperlink>
    </w:p>
    <w:p w14:paraId="1CD76E9A" w14:textId="77777777" w:rsidR="00560BEE" w:rsidRPr="004F7467" w:rsidRDefault="00000000" w:rsidP="004F7467">
      <w:pPr>
        <w:spacing w:line="360" w:lineRule="auto"/>
        <w:jc w:val="both"/>
        <w:textAlignment w:val="top"/>
        <w:rPr>
          <w:rFonts w:ascii="Roboto Slab" w:hAnsi="Roboto Slab" w:cs="Roboto Slab"/>
          <w:color w:val="313131"/>
        </w:rPr>
      </w:pPr>
      <w:hyperlink r:id="rId84" w:tgtFrame="_blank" w:history="1">
        <w:r w:rsidR="00560BEE" w:rsidRPr="004F7467">
          <w:rPr>
            <w:rStyle w:val="Hyperlink"/>
            <w:rFonts w:ascii="Roboto Slab" w:hAnsi="Roboto Slab" w:cs="Roboto Slab"/>
            <w:b/>
            <w:bCs/>
            <w:color w:val="333333"/>
          </w:rPr>
          <w:t>Phong độ đàn ông xuống dốc? Phục hồi ngay với mẹo này</w:t>
        </w:r>
      </w:hyperlink>
    </w:p>
    <w:p w14:paraId="0FBACD89"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15490950/i/57734082/0/pp/3/4?h=zgtsw4Ww8-CKptgrfUC0cNE2nClJNM35kpXF-tFrCO0guPane2ZK1oIqpRIdW-FW3ktHq8mC8nBTojWT5LMKFA**&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0C6BAE1B" w14:textId="0F0EDC12" w:rsidR="00560BEE" w:rsidRPr="004F7467" w:rsidRDefault="00560BEE" w:rsidP="004F7467">
      <w:pPr>
        <w:spacing w:line="360" w:lineRule="auto"/>
        <w:jc w:val="both"/>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518BEF33" wp14:editId="6B82AC0A">
                <wp:extent cx="4686300" cy="2636520"/>
                <wp:effectExtent l="0" t="0" r="0" b="0"/>
                <wp:docPr id="375186708" name="Rectangle 18">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3AA43" id="Rectangle 18" o:spid="_x0000_s1026" href="https://clck.mgid.com/ghits/15490950/i/57734082/0/pp/3/4?h=zgtsw4Ww8-CKptgrfUC0cNE2nClJNM35kpXF-tFrCO0guPane2ZK1oIqpRIdW-FW3ktHq8mC8nBTojWT5LMKFA**&amp;rid=865853d2-77d2-11ee-93e2-c84bd6826d76&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1A02F12A"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7DEAAA4D" w14:textId="77777777" w:rsidR="00560BEE" w:rsidRPr="004F7467" w:rsidRDefault="00000000" w:rsidP="004F7467">
      <w:pPr>
        <w:spacing w:line="360" w:lineRule="auto"/>
        <w:jc w:val="both"/>
        <w:textAlignment w:val="top"/>
        <w:rPr>
          <w:rFonts w:ascii="Roboto Slab" w:hAnsi="Roboto Slab" w:cs="Roboto Slab"/>
          <w:color w:val="313131"/>
        </w:rPr>
      </w:pPr>
      <w:hyperlink r:id="rId86" w:tgtFrame="_blank" w:history="1">
        <w:r w:rsidR="00560BEE" w:rsidRPr="004F7467">
          <w:rPr>
            <w:rStyle w:val="Hyperlink"/>
            <w:rFonts w:ascii="Roboto Slab" w:hAnsi="Roboto Slab" w:cs="Roboto Slab"/>
            <w:color w:val="2A71B6"/>
            <w:spacing w:val="10"/>
          </w:rPr>
          <w:t>Brainberries</w:t>
        </w:r>
      </w:hyperlink>
    </w:p>
    <w:p w14:paraId="2E944835" w14:textId="77777777" w:rsidR="00560BEE" w:rsidRPr="004F7467" w:rsidRDefault="00000000" w:rsidP="004F7467">
      <w:pPr>
        <w:spacing w:line="360" w:lineRule="auto"/>
        <w:jc w:val="both"/>
        <w:textAlignment w:val="top"/>
        <w:rPr>
          <w:rFonts w:ascii="Roboto Slab" w:hAnsi="Roboto Slab" w:cs="Roboto Slab"/>
          <w:color w:val="313131"/>
        </w:rPr>
      </w:pPr>
      <w:hyperlink r:id="rId87" w:tgtFrame="_blank" w:history="1">
        <w:r w:rsidR="00560BEE" w:rsidRPr="004F7467">
          <w:rPr>
            <w:rStyle w:val="Hyperlink"/>
            <w:rFonts w:ascii="Roboto Slab" w:hAnsi="Roboto Slab" w:cs="Roboto Slab"/>
            <w:b/>
            <w:bCs/>
            <w:color w:val="333333"/>
          </w:rPr>
          <w:t>Đã tìm ra cây thuốc độc gấp x6000 xyanua. Phổ biến ở Việt Nam?</w:t>
        </w:r>
      </w:hyperlink>
    </w:p>
    <w:p w14:paraId="09A2D307"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6472132/i/57734082/0/pp/4/4?h=zgtsw4Ww8-CKptgrfUC0cMQnly0QGyWmu7had7yLdeH932fiEXGrsIRn1Y5kb7_I8EFx_0l9g9F2mBWRPupKsQ**&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468668BE" w14:textId="1B141BFC" w:rsidR="00560BEE" w:rsidRPr="004F7467" w:rsidRDefault="00560BEE" w:rsidP="004F7467">
      <w:pPr>
        <w:spacing w:line="360" w:lineRule="auto"/>
        <w:jc w:val="both"/>
        <w:textAlignment w:val="top"/>
        <w:rPr>
          <w:rFonts w:ascii="Roboto Slab" w:hAnsi="Roboto Slab" w:cs="Roboto Slab"/>
        </w:rPr>
      </w:pPr>
      <w:r w:rsidRPr="004F7467">
        <w:rPr>
          <w:rFonts w:ascii="Roboto Slab" w:hAnsi="Roboto Slab" w:cs="Roboto Slab"/>
          <w:noProof/>
          <w:color w:val="0000FF"/>
        </w:rPr>
        <w:lastRenderedPageBreak/>
        <mc:AlternateContent>
          <mc:Choice Requires="wps">
            <w:drawing>
              <wp:inline distT="0" distB="0" distL="0" distR="0" wp14:anchorId="00644E86" wp14:editId="11739B29">
                <wp:extent cx="4686300" cy="2636520"/>
                <wp:effectExtent l="0" t="0" r="0" b="0"/>
                <wp:docPr id="1368808623" name="Rectangle 17">
                  <a:hlinkClick xmlns:a="http://schemas.openxmlformats.org/drawingml/2006/main" r:id="rId8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D8C756" id="Rectangle 17" o:spid="_x0000_s1026" href="https://clck.mgid.com/ghits/6472132/i/57734082/0/pp/4/4?h=zgtsw4Ww8-CKptgrfUC0cMQnly0QGyWmu7had7yLdeH932fiEXGrsIRn1Y5kb7_I8EFx_0l9g9F2mBWRPupKsQ**&amp;rid=865853d2-77d2-11ee-93e2-c84bd6826d76&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2D6D1984"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4D78A449" w14:textId="77777777" w:rsidR="00560BEE" w:rsidRPr="004F7467" w:rsidRDefault="00000000" w:rsidP="004F7467">
      <w:pPr>
        <w:spacing w:line="360" w:lineRule="auto"/>
        <w:jc w:val="both"/>
        <w:textAlignment w:val="top"/>
        <w:rPr>
          <w:rFonts w:ascii="Roboto Slab" w:hAnsi="Roboto Slab" w:cs="Roboto Slab"/>
          <w:color w:val="313131"/>
        </w:rPr>
      </w:pPr>
      <w:hyperlink r:id="rId89" w:tgtFrame="_blank" w:history="1">
        <w:r w:rsidR="00560BEE" w:rsidRPr="004F7467">
          <w:rPr>
            <w:rStyle w:val="Hyperlink"/>
            <w:rFonts w:ascii="Roboto Slab" w:hAnsi="Roboto Slab" w:cs="Roboto Slab"/>
            <w:color w:val="2A71B6"/>
            <w:spacing w:val="10"/>
          </w:rPr>
          <w:t>Brainberries</w:t>
        </w:r>
      </w:hyperlink>
    </w:p>
    <w:p w14:paraId="28435B5D" w14:textId="77777777" w:rsidR="00560BEE" w:rsidRPr="004F7467" w:rsidRDefault="00000000" w:rsidP="004F7467">
      <w:pPr>
        <w:spacing w:line="360" w:lineRule="auto"/>
        <w:jc w:val="both"/>
        <w:textAlignment w:val="top"/>
        <w:rPr>
          <w:rFonts w:ascii="Roboto Slab" w:hAnsi="Roboto Slab" w:cs="Roboto Slab"/>
          <w:color w:val="313131"/>
        </w:rPr>
      </w:pPr>
      <w:hyperlink r:id="rId90" w:tgtFrame="_blank" w:history="1">
        <w:r w:rsidR="00560BEE" w:rsidRPr="004F7467">
          <w:rPr>
            <w:rStyle w:val="Hyperlink"/>
            <w:rFonts w:ascii="Roboto Slab" w:hAnsi="Roboto Slab" w:cs="Roboto Slab"/>
            <w:b/>
            <w:bCs/>
            <w:color w:val="333333"/>
          </w:rPr>
          <w:t>Cặp đôi song sinh với tài diễn cosplay đang khuấy đảo cư dân mạng</w:t>
        </w:r>
      </w:hyperlink>
    </w:p>
    <w:p w14:paraId="3B14C644"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16888031/i/57734082/0/pp/5/4?h=zgtsw4Ww8-CKptgrfUC0cF0g4_MqvUsQ7yV4TeunKP0FYdYhZmkN-g_ZvYyfyDkVyhUdTne1jOLVf_DRR8jWyA**&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2707037C" w14:textId="651E5E20" w:rsidR="00560BEE" w:rsidRPr="004F7467" w:rsidRDefault="00560BEE" w:rsidP="004F7467">
      <w:pPr>
        <w:spacing w:line="360" w:lineRule="auto"/>
        <w:jc w:val="both"/>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232519BD" wp14:editId="3B55C975">
                <wp:extent cx="4686300" cy="2636520"/>
                <wp:effectExtent l="0" t="0" r="0" b="0"/>
                <wp:docPr id="1411617667" name="Rectangle 16">
                  <a:hlinkClick xmlns:a="http://schemas.openxmlformats.org/drawingml/2006/main" r:id="rId9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DDC47" id="Rectangle 16" o:spid="_x0000_s1026" href="https://clck.mgid.com/ghits/16888031/i/57734082/0/pp/5/4?h=zgtsw4Ww8-CKptgrfUC0cF0g4_MqvUsQ7yV4TeunKP0FYdYhZmkN-g_ZvYyfyDkVyhUdTne1jOLVf_DRR8jWyA**&amp;rid=865853d2-77d2-11ee-93e2-c84bd6826d76&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531D6B49"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2AA9B50D" w14:textId="77777777" w:rsidR="00560BEE" w:rsidRPr="004F7467" w:rsidRDefault="00000000" w:rsidP="004F7467">
      <w:pPr>
        <w:spacing w:line="360" w:lineRule="auto"/>
        <w:jc w:val="both"/>
        <w:textAlignment w:val="top"/>
        <w:rPr>
          <w:rFonts w:ascii="Roboto Slab" w:hAnsi="Roboto Slab" w:cs="Roboto Slab"/>
          <w:color w:val="313131"/>
        </w:rPr>
      </w:pPr>
      <w:hyperlink r:id="rId92" w:tgtFrame="_blank" w:history="1">
        <w:r w:rsidR="00560BEE" w:rsidRPr="004F7467">
          <w:rPr>
            <w:rStyle w:val="Hyperlink"/>
            <w:rFonts w:ascii="Roboto Slab" w:hAnsi="Roboto Slab" w:cs="Roboto Slab"/>
            <w:color w:val="2A71B6"/>
            <w:spacing w:val="10"/>
          </w:rPr>
          <w:t>Brainberries</w:t>
        </w:r>
      </w:hyperlink>
    </w:p>
    <w:p w14:paraId="4B936BEB" w14:textId="77777777" w:rsidR="00560BEE" w:rsidRPr="004F7467" w:rsidRDefault="00000000" w:rsidP="004F7467">
      <w:pPr>
        <w:spacing w:line="360" w:lineRule="auto"/>
        <w:jc w:val="both"/>
        <w:textAlignment w:val="top"/>
        <w:rPr>
          <w:rFonts w:ascii="Roboto Slab" w:hAnsi="Roboto Slab" w:cs="Roboto Slab"/>
          <w:color w:val="313131"/>
        </w:rPr>
      </w:pPr>
      <w:hyperlink r:id="rId93" w:tgtFrame="_blank" w:history="1">
        <w:r w:rsidR="00560BEE" w:rsidRPr="004F7467">
          <w:rPr>
            <w:rStyle w:val="Hyperlink"/>
            <w:rFonts w:ascii="Roboto Slab" w:hAnsi="Roboto Slab" w:cs="Roboto Slab"/>
            <w:b/>
            <w:bCs/>
            <w:color w:val="333333"/>
          </w:rPr>
          <w:t>Thanh Sơn-Khả Ngân phủ nhận yêu nhau nhưng liên tục rải "đường"</w:t>
        </w:r>
      </w:hyperlink>
    </w:p>
    <w:p w14:paraId="719FF90D" w14:textId="77777777" w:rsidR="00560BEE" w:rsidRPr="004F7467" w:rsidRDefault="00560BEE" w:rsidP="004F7467">
      <w:pPr>
        <w:spacing w:line="360" w:lineRule="auto"/>
        <w:jc w:val="both"/>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12336635/i/57734082/0/pp/6/4?h=zgtsw4Ww8-CKptgrfUC0cGNfLYpGO2164NqXMiYESaHoMVhLE4k_KT4II3Oej3ddv5suuGLLXbUo-iz6vS20bw**&amp;rid=865853d2-77d2-11ee-93e2-c84bd6826d76&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21224A08" w14:textId="795B5707" w:rsidR="00560BEE" w:rsidRPr="004F7467" w:rsidRDefault="00560BEE" w:rsidP="004F7467">
      <w:pPr>
        <w:spacing w:line="360" w:lineRule="auto"/>
        <w:jc w:val="both"/>
        <w:textAlignment w:val="top"/>
        <w:rPr>
          <w:rFonts w:ascii="Roboto Slab" w:hAnsi="Roboto Slab" w:cs="Roboto Slab"/>
        </w:rPr>
      </w:pPr>
      <w:r w:rsidRPr="004F7467">
        <w:rPr>
          <w:rFonts w:ascii="Roboto Slab" w:hAnsi="Roboto Slab" w:cs="Roboto Slab"/>
          <w:noProof/>
          <w:color w:val="0000FF"/>
        </w:rPr>
        <w:lastRenderedPageBreak/>
        <mc:AlternateContent>
          <mc:Choice Requires="wps">
            <w:drawing>
              <wp:inline distT="0" distB="0" distL="0" distR="0" wp14:anchorId="61591DD5" wp14:editId="457D776C">
                <wp:extent cx="4686300" cy="2636520"/>
                <wp:effectExtent l="0" t="0" r="0" b="0"/>
                <wp:docPr id="1360953653" name="Rectangle 15">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DA565B" id="Rectangle 15" o:spid="_x0000_s1026" href="https://clck.mgid.com/ghits/12336635/i/57734082/0/pp/6/4?h=zgtsw4Ww8-CKptgrfUC0cGNfLYpGO2164NqXMiYESaHoMVhLE4k_KT4II3Oej3ddv5suuGLLXbUo-iz6vS20bw**&amp;rid=865853d2-77d2-11ee-93e2-c84bd6826d76&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3B7ED45F" w14:textId="77777777" w:rsidR="00560BEE" w:rsidRPr="004F7467" w:rsidRDefault="00560BEE" w:rsidP="004F7467">
      <w:pPr>
        <w:spacing w:line="360" w:lineRule="auto"/>
        <w:jc w:val="both"/>
        <w:textAlignment w:val="top"/>
        <w:rPr>
          <w:rFonts w:ascii="Roboto Slab" w:hAnsi="Roboto Slab" w:cs="Roboto Slab"/>
          <w:color w:val="313131"/>
        </w:rPr>
      </w:pPr>
      <w:r w:rsidRPr="004F7467">
        <w:rPr>
          <w:rFonts w:ascii="Roboto Slab" w:hAnsi="Roboto Slab" w:cs="Roboto Slab"/>
          <w:color w:val="313131"/>
        </w:rPr>
        <w:fldChar w:fldCharType="end"/>
      </w:r>
    </w:p>
    <w:p w14:paraId="0BA61496" w14:textId="77777777" w:rsidR="00560BEE" w:rsidRPr="004F7467" w:rsidRDefault="00000000" w:rsidP="004F7467">
      <w:pPr>
        <w:spacing w:line="360" w:lineRule="auto"/>
        <w:jc w:val="both"/>
        <w:textAlignment w:val="top"/>
        <w:rPr>
          <w:rFonts w:ascii="Roboto Slab" w:hAnsi="Roboto Slab" w:cs="Roboto Slab"/>
          <w:color w:val="313131"/>
        </w:rPr>
      </w:pPr>
      <w:hyperlink r:id="rId95" w:tgtFrame="_blank" w:history="1">
        <w:r w:rsidR="00560BEE" w:rsidRPr="004F7467">
          <w:rPr>
            <w:rStyle w:val="Hyperlink"/>
            <w:rFonts w:ascii="Roboto Slab" w:hAnsi="Roboto Slab" w:cs="Roboto Slab"/>
            <w:color w:val="2A71B6"/>
            <w:spacing w:val="10"/>
          </w:rPr>
          <w:t>Brainberries</w:t>
        </w:r>
      </w:hyperlink>
    </w:p>
    <w:p w14:paraId="7D706A52" w14:textId="77777777" w:rsidR="00560BEE" w:rsidRPr="004F7467" w:rsidRDefault="00000000" w:rsidP="004F7467">
      <w:pPr>
        <w:spacing w:line="360" w:lineRule="auto"/>
        <w:jc w:val="both"/>
        <w:textAlignment w:val="top"/>
        <w:rPr>
          <w:rFonts w:ascii="Roboto Slab" w:hAnsi="Roboto Slab" w:cs="Roboto Slab"/>
          <w:color w:val="313131"/>
        </w:rPr>
      </w:pPr>
      <w:hyperlink r:id="rId96" w:tgtFrame="_blank" w:history="1">
        <w:r w:rsidR="00560BEE" w:rsidRPr="004F7467">
          <w:rPr>
            <w:rStyle w:val="Hyperlink"/>
            <w:rFonts w:ascii="Roboto Slab" w:hAnsi="Roboto Slab" w:cs="Roboto Slab"/>
            <w:b/>
            <w:bCs/>
            <w:color w:val="333333"/>
          </w:rPr>
          <w:t>Những dấu hiệu cho thấy nhất định bạn phải giữ cô gái này</w:t>
        </w:r>
      </w:hyperlink>
    </w:p>
    <w:p w14:paraId="5CABD5F5"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Đã có app VietJack trên điện thoại, giải bài tập SGK, SBT Soạn văn, Văn mẫu, Thi online, Bài giảng....miễn phí. Tải ngay ứng dụng trên Android và iOS.</w:t>
      </w:r>
    </w:p>
    <w:p w14:paraId="473BEFBF" w14:textId="79CC2ADD" w:rsidR="00560BEE" w:rsidRPr="004F7467" w:rsidRDefault="00560BEE" w:rsidP="004F7467">
      <w:pPr>
        <w:shd w:val="clear" w:color="auto" w:fill="F7F7F7"/>
        <w:spacing w:line="360" w:lineRule="auto"/>
        <w:jc w:val="both"/>
        <w:rPr>
          <w:rFonts w:ascii="Roboto Slab" w:hAnsi="Roboto Slab" w:cs="Roboto Slab"/>
          <w:color w:val="313131"/>
        </w:rPr>
      </w:pPr>
      <w:r w:rsidRPr="004F7467">
        <w:rPr>
          <w:rFonts w:ascii="Roboto Slab" w:hAnsi="Roboto Slab" w:cs="Roboto Slab"/>
          <w:noProof/>
          <w:color w:val="008000"/>
        </w:rPr>
        <w:drawing>
          <wp:inline distT="0" distB="0" distL="0" distR="0" wp14:anchorId="32DA691E" wp14:editId="0D510F7F">
            <wp:extent cx="1211580" cy="381000"/>
            <wp:effectExtent l="0" t="0" r="7620" b="0"/>
            <wp:docPr id="1746976454" name="Picture 14">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p>
    <w:p w14:paraId="616940C3" w14:textId="69BF66D6" w:rsidR="00560BEE" w:rsidRPr="004F7467" w:rsidRDefault="00560BEE" w:rsidP="004F7467">
      <w:pPr>
        <w:shd w:val="clear" w:color="auto" w:fill="F7F7F7"/>
        <w:spacing w:line="360" w:lineRule="auto"/>
        <w:jc w:val="both"/>
        <w:rPr>
          <w:rFonts w:ascii="Roboto Slab" w:hAnsi="Roboto Slab" w:cs="Roboto Slab"/>
          <w:color w:val="313131"/>
        </w:rPr>
      </w:pPr>
      <w:r w:rsidRPr="004F7467">
        <w:rPr>
          <w:rFonts w:ascii="Roboto Slab" w:hAnsi="Roboto Slab" w:cs="Roboto Slab"/>
          <w:noProof/>
          <w:color w:val="008000"/>
        </w:rPr>
        <w:drawing>
          <wp:inline distT="0" distB="0" distL="0" distR="0" wp14:anchorId="7FFF7D96" wp14:editId="2C2D87CC">
            <wp:extent cx="1211580" cy="381000"/>
            <wp:effectExtent l="0" t="0" r="7620" b="0"/>
            <wp:docPr id="501314484" name="Picture 13">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p>
    <w:p w14:paraId="1DE65288" w14:textId="77777777" w:rsidR="00560BEE" w:rsidRPr="004F7467" w:rsidRDefault="00560BEE" w:rsidP="004F7467">
      <w:pPr>
        <w:shd w:val="clear" w:color="auto" w:fill="F7F7F7"/>
        <w:spacing w:line="360" w:lineRule="auto"/>
        <w:jc w:val="both"/>
        <w:rPr>
          <w:rFonts w:ascii="Roboto Slab" w:hAnsi="Roboto Slab" w:cs="Roboto Slab"/>
          <w:color w:val="313131"/>
        </w:rPr>
      </w:pPr>
      <w:r w:rsidRPr="004F7467">
        <w:rPr>
          <w:rFonts w:ascii="Roboto Slab" w:hAnsi="Roboto Slab" w:cs="Roboto Slab"/>
          <w:color w:val="313131"/>
        </w:rPr>
        <w:t>Theo dõi chúng tôi miễn phí trên mạng xã hội facebook và youtube:</w:t>
      </w:r>
    </w:p>
    <w:p w14:paraId="27F8EF25" w14:textId="77777777" w:rsidR="00560BEE" w:rsidRPr="004F7467" w:rsidRDefault="00560BEE" w:rsidP="004F7467">
      <w:pPr>
        <w:shd w:val="clear" w:color="auto" w:fill="F7F7F7"/>
        <w:spacing w:line="360" w:lineRule="auto"/>
        <w:jc w:val="both"/>
        <w:rPr>
          <w:rFonts w:ascii="Roboto Slab" w:hAnsi="Roboto Slab" w:cs="Roboto Slab"/>
          <w:color w:val="313131"/>
        </w:rPr>
      </w:pPr>
      <w:r w:rsidRPr="004F7467">
        <w:rPr>
          <w:rFonts w:ascii="Roboto Slab" w:hAnsi="Roboto Slab" w:cs="Roboto Slab"/>
          <w:color w:val="313131"/>
        </w:rPr>
        <w:t> </w:t>
      </w:r>
    </w:p>
    <w:p w14:paraId="13FB19B6"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Các bạn có thể mua thêm khóa học JAVA CORE ONLINE VÀ ỨNG DỤNG cực hay, giúp các bạn vượt qua các dự án trên trường và đi thực tập Java. Khóa học có giá chỉ 300K, nhằm ưu đãi, tạo điều kiện cho sinh viên cho thể mua khóa học.</w:t>
      </w:r>
    </w:p>
    <w:p w14:paraId="23162898"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Nội dung khóa học gồm 16 chuơng và 100 video cực hay, học trực tiếp tại </w:t>
      </w:r>
      <w:hyperlink r:id="rId101" w:history="1">
        <w:r w:rsidRPr="004F7467">
          <w:rPr>
            <w:rStyle w:val="Hyperlink"/>
            <w:rFonts w:ascii="Roboto Slab" w:hAnsi="Roboto Slab" w:cs="Roboto Slab"/>
            <w:b/>
            <w:bCs/>
            <w:color w:val="008000"/>
          </w:rPr>
          <w:t>https://www.udemy.com/tu-tin-di-lam-voi-kien-thuc-ve-java-core-toan-tap/</w:t>
        </w:r>
      </w:hyperlink>
      <w:r w:rsidRPr="004F7467">
        <w:rPr>
          <w:rFonts w:ascii="Roboto Slab" w:hAnsi="Roboto Slab" w:cs="Roboto Slab"/>
          <w:color w:val="000000"/>
        </w:rPr>
        <w:t> Bạn nào có nhu cầu mua, inbox trực tiếp a Tuyền, cựu sinh viên Bách Khoa K53, fb: </w:t>
      </w:r>
      <w:hyperlink r:id="rId102" w:history="1">
        <w:r w:rsidRPr="004F7467">
          <w:rPr>
            <w:rStyle w:val="Hyperlink"/>
            <w:rFonts w:ascii="Roboto Slab" w:hAnsi="Roboto Slab" w:cs="Roboto Slab"/>
            <w:b/>
            <w:bCs/>
            <w:color w:val="008000"/>
          </w:rPr>
          <w:t>https://www.facebook.com/tuyen.vietjack</w:t>
        </w:r>
      </w:hyperlink>
    </w:p>
    <w:p w14:paraId="24202204"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Loạt bài hướng dẫn của chúng tôi dựa một phần trên nguồn tài liệu của: Tutorialspoint.com</w:t>
      </w:r>
    </w:p>
    <w:p w14:paraId="7FC5C246"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Follow facebook cá nhân Nguyễn Thanh Tuyền </w:t>
      </w:r>
      <w:hyperlink r:id="rId103" w:history="1">
        <w:r w:rsidRPr="004F7467">
          <w:rPr>
            <w:rStyle w:val="Hyperlink"/>
            <w:rFonts w:ascii="Roboto Slab" w:hAnsi="Roboto Slab" w:cs="Roboto Slab"/>
            <w:b/>
            <w:bCs/>
            <w:color w:val="008000"/>
          </w:rPr>
          <w:t>https://www.facebook.com/tuyen.vietjack </w:t>
        </w:r>
      </w:hyperlink>
      <w:r w:rsidRPr="004F7467">
        <w:rPr>
          <w:rFonts w:ascii="Roboto Slab" w:hAnsi="Roboto Slab" w:cs="Roboto Slab"/>
          <w:color w:val="000000"/>
        </w:rPr>
        <w:t>để tiếp tục theo dõi các loạt bài mới nhất về Java,C,C++,Javascript,HTML,Python,Database,Mobile.... mới nhất của chúng tôi.</w:t>
      </w:r>
    </w:p>
    <w:p w14:paraId="60BAFAE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Bài học Java phổ biến tại vietjack.com:</w:t>
      </w:r>
    </w:p>
    <w:p w14:paraId="00394DEA"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4" w:history="1">
        <w:r w:rsidR="00560BEE" w:rsidRPr="004F7467">
          <w:rPr>
            <w:rStyle w:val="Hyperlink"/>
            <w:rFonts w:ascii="Roboto Slab" w:hAnsi="Roboto Slab" w:cs="Roboto Slab"/>
            <w:color w:val="313131"/>
          </w:rPr>
          <w:t>Nạp chồng phương thức (Overloading)</w:t>
        </w:r>
      </w:hyperlink>
    </w:p>
    <w:p w14:paraId="316EA821"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5" w:history="1">
        <w:r w:rsidR="00560BEE" w:rsidRPr="004F7467">
          <w:rPr>
            <w:rStyle w:val="Hyperlink"/>
            <w:rFonts w:ascii="Roboto Slab" w:hAnsi="Roboto Slab" w:cs="Roboto Slab"/>
            <w:color w:val="313131"/>
          </w:rPr>
          <w:t>Constructor</w:t>
        </w:r>
      </w:hyperlink>
    </w:p>
    <w:p w14:paraId="7D34D493"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6" w:history="1">
        <w:r w:rsidR="00560BEE" w:rsidRPr="004F7467">
          <w:rPr>
            <w:rStyle w:val="Hyperlink"/>
            <w:rFonts w:ascii="Roboto Slab" w:hAnsi="Roboto Slab" w:cs="Roboto Slab"/>
            <w:color w:val="313131"/>
          </w:rPr>
          <w:t>ArrayList trong Java</w:t>
        </w:r>
      </w:hyperlink>
    </w:p>
    <w:p w14:paraId="6ECC0AC7"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7" w:history="1">
        <w:r w:rsidR="00560BEE" w:rsidRPr="004F7467">
          <w:rPr>
            <w:rStyle w:val="Hyperlink"/>
            <w:rFonts w:ascii="Roboto Slab" w:hAnsi="Roboto Slab" w:cs="Roboto Slab"/>
            <w:color w:val="313131"/>
          </w:rPr>
          <w:t>Interface trong Java</w:t>
        </w:r>
      </w:hyperlink>
    </w:p>
    <w:p w14:paraId="24C66C68"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8" w:history="1">
        <w:r w:rsidR="00560BEE" w:rsidRPr="004F7467">
          <w:rPr>
            <w:rStyle w:val="Hyperlink"/>
            <w:rFonts w:ascii="Roboto Slab" w:hAnsi="Roboto Slab" w:cs="Roboto Slab"/>
            <w:color w:val="313131"/>
          </w:rPr>
          <w:t>Thread trong Java</w:t>
        </w:r>
      </w:hyperlink>
    </w:p>
    <w:p w14:paraId="6B398BD9"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09" w:history="1">
        <w:r w:rsidR="00560BEE" w:rsidRPr="004F7467">
          <w:rPr>
            <w:rStyle w:val="Hyperlink"/>
            <w:rFonts w:ascii="Roboto Slab" w:hAnsi="Roboto Slab" w:cs="Roboto Slab"/>
            <w:color w:val="313131"/>
          </w:rPr>
          <w:t>247 bài tập Java</w:t>
        </w:r>
      </w:hyperlink>
    </w:p>
    <w:p w14:paraId="19B6FB45" w14:textId="77777777" w:rsidR="00560BEE" w:rsidRPr="004F7467" w:rsidRDefault="00000000" w:rsidP="004F7467">
      <w:pPr>
        <w:pStyle w:val="NormalWeb"/>
        <w:numPr>
          <w:ilvl w:val="0"/>
          <w:numId w:val="158"/>
        </w:numPr>
        <w:spacing w:before="0" w:beforeAutospacing="0" w:after="0" w:afterAutospacing="0" w:line="360" w:lineRule="auto"/>
        <w:jc w:val="both"/>
        <w:rPr>
          <w:rFonts w:ascii="Roboto Slab" w:hAnsi="Roboto Slab" w:cs="Roboto Slab"/>
          <w:color w:val="000000"/>
        </w:rPr>
      </w:pPr>
      <w:hyperlink r:id="rId110" w:history="1">
        <w:r w:rsidR="00560BEE" w:rsidRPr="004F7467">
          <w:rPr>
            <w:rStyle w:val="Hyperlink"/>
            <w:rFonts w:ascii="Roboto Slab" w:hAnsi="Roboto Slab" w:cs="Roboto Slab"/>
            <w:color w:val="313131"/>
          </w:rPr>
          <w:t>200 câu phỏng vấn Java</w:t>
        </w:r>
      </w:hyperlink>
    </w:p>
    <w:p w14:paraId="4086D444" w14:textId="712CA990" w:rsidR="00560BEE" w:rsidRPr="004F7467" w:rsidRDefault="00560BEE" w:rsidP="004F7467">
      <w:pPr>
        <w:spacing w:line="360" w:lineRule="auto"/>
        <w:jc w:val="both"/>
        <w:rPr>
          <w:rFonts w:ascii="Roboto Slab" w:hAnsi="Roboto Slab" w:cs="Roboto Slab"/>
        </w:rPr>
      </w:pPr>
      <w:r w:rsidRPr="004F7467">
        <w:rPr>
          <w:rFonts w:ascii="Roboto Slab" w:hAnsi="Roboto Slab" w:cs="Roboto Slab"/>
        </w:rPr>
        <w:br w:type="page"/>
      </w:r>
    </w:p>
    <w:p w14:paraId="4987ED10" w14:textId="2DE8DC40" w:rsidR="00560BEE" w:rsidRPr="008F351F" w:rsidRDefault="008F351F" w:rsidP="008F351F">
      <w:pPr>
        <w:pStyle w:val="Heading2"/>
      </w:pPr>
      <w:r w:rsidRPr="008F351F">
        <w:lastRenderedPageBreak/>
        <w:t>CONSTRUCTOR TRONG JAVA</w:t>
      </w:r>
    </w:p>
    <w:p w14:paraId="7E9E5474"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Constructor trong Java là một kiểu phương thức đặc biệt mà được sử dụng để khởi tạo đối tượng. Constructor được triệu hồi tại thời gian tạo đối tượng. Nó xây dựng giá trị, cung cấp dữ liệu cho đối tượng, đó là lý do nó được gọi là Constructor.</w:t>
      </w:r>
    </w:p>
    <w:p w14:paraId="1B1AD796"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Khi bàn luận về các lớp, một trong những chủ đề quan trọng là các constructor. Mỗi lớp có ít nhất một constructor. Nếu chúng ta không viết một constructor một cách rõ ràng cho một lớp thì bộ biên dịch Java xây dựng một constructor mặc định cho lớp đó.</w:t>
      </w:r>
    </w:p>
    <w:p w14:paraId="6FCD4944"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Mỗi khi một đối tượng mới được tạo ra, ít nhất một constructor sẽ được gọi. Quy tắc chính của các constructor là chúng có cùng tên như lớp đó. Một lớp có thể có nhiều hơn một constructor.</w:t>
      </w:r>
    </w:p>
    <w:p w14:paraId="3180A340"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Sau đây là ví dụ về một constructor:</w:t>
      </w:r>
    </w:p>
    <w:p w14:paraId="2F03974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Xecon</w:t>
      </w:r>
      <w:r w:rsidRPr="004F7467">
        <w:rPr>
          <w:rStyle w:val="pun"/>
          <w:rFonts w:ascii="Roboto Slab" w:hAnsi="Roboto Slab" w:cs="Roboto Slab"/>
          <w:color w:val="666600"/>
          <w:sz w:val="24"/>
          <w:szCs w:val="24"/>
        </w:rPr>
        <w:t>{</w:t>
      </w:r>
    </w:p>
    <w:p w14:paraId="37D068F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Xecon</w:t>
      </w:r>
      <w:r w:rsidRPr="004F7467">
        <w:rPr>
          <w:rStyle w:val="pun"/>
          <w:rFonts w:ascii="Roboto Slab" w:hAnsi="Roboto Slab" w:cs="Roboto Slab"/>
          <w:color w:val="666600"/>
          <w:sz w:val="24"/>
          <w:szCs w:val="24"/>
        </w:rPr>
        <w:t>(){</w:t>
      </w:r>
    </w:p>
    <w:p w14:paraId="5158DA6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58C04EA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649557D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Xecon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ten</w:t>
      </w:r>
      <w:r w:rsidRPr="004F7467">
        <w:rPr>
          <w:rStyle w:val="pun"/>
          <w:rFonts w:ascii="Roboto Slab" w:hAnsi="Roboto Slab" w:cs="Roboto Slab"/>
          <w:color w:val="666600"/>
          <w:sz w:val="24"/>
          <w:szCs w:val="24"/>
        </w:rPr>
        <w:t>){</w:t>
      </w:r>
    </w:p>
    <w:p w14:paraId="5056EB4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 Contructor nay co mot tham so la </w:t>
      </w:r>
      <w:r w:rsidRPr="004F7467">
        <w:rPr>
          <w:rStyle w:val="com"/>
          <w:rFonts w:ascii="Roboto Slab" w:hAnsi="Roboto Slab" w:cs="Roboto Slab"/>
          <w:i/>
          <w:iCs/>
          <w:color w:val="880000"/>
          <w:sz w:val="24"/>
          <w:szCs w:val="24"/>
        </w:rPr>
        <w:t>ten</w:t>
      </w:r>
      <w:r w:rsidRPr="004F7467">
        <w:rPr>
          <w:rStyle w:val="com"/>
          <w:rFonts w:ascii="Roboto Slab" w:hAnsi="Roboto Slab" w:cs="Roboto Slab"/>
          <w:color w:val="880000"/>
          <w:sz w:val="24"/>
          <w:szCs w:val="24"/>
        </w:rPr>
        <w:t>.</w:t>
      </w:r>
    </w:p>
    <w:p w14:paraId="318BFFE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62E4C18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7CE0D02C" w14:textId="77777777" w:rsidR="00560BEE" w:rsidRPr="004F7467" w:rsidRDefault="00560BEE" w:rsidP="008F351F">
      <w:pPr>
        <w:pStyle w:val="Heading3"/>
      </w:pPr>
      <w:r w:rsidRPr="004F7467">
        <w:t>Qui tắc để tạo Constructor trong Java</w:t>
      </w:r>
    </w:p>
    <w:p w14:paraId="579F256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hai loại Constructor: Loại thứ nhất là Constructor mặc định, loại này không có tham số. Và loại thứ hai là Constructor được tham số hóa.</w:t>
      </w:r>
    </w:p>
    <w:p w14:paraId="0F6B300C"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t>Constructor mặc định trong Java</w:t>
      </w:r>
    </w:p>
    <w:p w14:paraId="1E1EFC5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Đây là loại Constructor mà không có tham số. Chúng có cú pháp như sau:</w:t>
      </w:r>
    </w:p>
    <w:p w14:paraId="25C3C0D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ten_lop</w:t>
      </w:r>
      <w:r w:rsidRPr="004F7467">
        <w:rPr>
          <w:rStyle w:val="pun"/>
          <w:rFonts w:ascii="Roboto Slab" w:hAnsi="Roboto Slab" w:cs="Roboto Slab"/>
          <w:color w:val="666600"/>
          <w:sz w:val="24"/>
          <w:szCs w:val="24"/>
        </w:rPr>
        <w:t>(){}</w:t>
      </w:r>
    </w:p>
    <w:p w14:paraId="61C8EDA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chúng ta tạo Constructor không có tham số trong lớp Bike. Nó sẽ được triệu hồi tại thời gian tạo đối tượng.</w:t>
      </w:r>
    </w:p>
    <w:p w14:paraId="74516CA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Bike1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2C1B50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Bike1</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"Bike duoc tao"</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C4ACBA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736DC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Bike1</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Bike1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34665C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EBB1C8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B42E28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Qui tắc</w:t>
      </w:r>
      <w:r w:rsidRPr="004F7467">
        <w:rPr>
          <w:rFonts w:ascii="Roboto Slab" w:hAnsi="Roboto Slab" w:cs="Roboto Slab"/>
          <w:color w:val="000000"/>
        </w:rPr>
        <w:t>: Nếu không có Constructor nào được xác định trong một lớp, thì Compiler tự động tạo một Constructor mặc định.</w:t>
      </w:r>
    </w:p>
    <w:p w14:paraId="1FF838D2"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t>Câu hỏi: Mục đích của Constructor mặc định?</w:t>
      </w:r>
    </w:p>
    <w:p w14:paraId="10A88E7C"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Constructor mặc định cung cấp các giá trị mặc định cho đối tượng như 0, null, … tùy thuộc vào kiểu dữ liệu.</w:t>
      </w:r>
    </w:p>
    <w:p w14:paraId="2D6ED562" w14:textId="77777777" w:rsidR="00560BEE" w:rsidRPr="004F7467" w:rsidRDefault="00560BEE" w:rsidP="008F351F">
      <w:pPr>
        <w:rPr>
          <w:rFonts w:ascii="Roboto Slab" w:hAnsi="Roboto Slab" w:cs="Roboto Slab"/>
          <w:b/>
          <w:color w:val="000000"/>
        </w:rPr>
      </w:pPr>
      <w:r w:rsidRPr="004F7467">
        <w:rPr>
          <w:rFonts w:ascii="Roboto Slab" w:hAnsi="Roboto Slab" w:cs="Roboto Slab"/>
          <w:bCs/>
          <w:color w:val="000000"/>
        </w:rPr>
        <w:t>Ví dụ Constructor mặc định mà hiển thị các giá trị mặc định</w:t>
      </w:r>
    </w:p>
    <w:p w14:paraId="0FFCDC2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295BB6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5440B7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E79413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CC83C4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8BDC42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331A6A1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64424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Student3</w:t>
      </w: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C50774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lastRenderedPageBreak/>
        <w:t>Student3</w:t>
      </w: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5FD1A4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E5682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0D9D5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FDA72C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710B2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Giải thích: Trong lớp trên, bạn không tạo bất cứ Constructor nào, vì thế Compiler cung cấp cho bạn một Constructor mặc định. Ở đây các giá trị 0 và null được cung cấp bởi Constructor mặc định.</w:t>
      </w:r>
    </w:p>
    <w:p w14:paraId="1DC62047" w14:textId="77777777" w:rsidR="00560BEE" w:rsidRPr="004F7467" w:rsidRDefault="00560BEE" w:rsidP="008F351F">
      <w:pPr>
        <w:pStyle w:val="Heading3"/>
      </w:pPr>
      <w:r w:rsidRPr="004F7467">
        <w:t>Constructor được tham số hóa trong Java</w:t>
      </w:r>
    </w:p>
    <w:p w14:paraId="54D10B59"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Một Constructor mà có các tham số được gọi là constructor được tham số hóa.</w:t>
      </w:r>
    </w:p>
    <w:p w14:paraId="72AD411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Tại sao sử dụng Constructor được tham số hóa?</w:t>
      </w:r>
    </w:p>
    <w:p w14:paraId="7BA67DBE"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Constructor được tham số hóa được sử dụng để cung cấp các giá trị khác nhau cho các đối tượng riêng biệt.</w:t>
      </w:r>
    </w:p>
    <w:p w14:paraId="3D32EE5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Ví dụ</w:t>
      </w:r>
      <w:r w:rsidRPr="004F7467">
        <w:rPr>
          <w:rFonts w:ascii="Roboto Slab" w:hAnsi="Roboto Slab" w:cs="Roboto Slab"/>
          <w:color w:val="000000"/>
        </w:rPr>
        <w:t> về Constructor được tham số hóa:</w:t>
      </w:r>
    </w:p>
    <w:p w14:paraId="65EF47D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chúng ta tạo Constructor của lớp Student mà có hai tham số. Chúng ta có thể có bất cứ số tham số nào trong Constructor.</w:t>
      </w:r>
    </w:p>
    <w:p w14:paraId="27A4E09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B48217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938F00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85D2B1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949DB9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179A3A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287B37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FD348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ED5C7E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63029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3676FF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23F1C0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"Karan"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23862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Student4</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"Aryan"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FDE237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80366E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58F30F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155478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FA68FF7" w14:textId="55FDF9D1" w:rsidR="00560BEE" w:rsidRPr="004F7467" w:rsidRDefault="008F351F" w:rsidP="008F351F">
      <w:pPr>
        <w:pStyle w:val="Heading2"/>
      </w:pPr>
      <w:r w:rsidRPr="004F7467">
        <w:t>NẠP CHỒNG CONSTRUCTOR TRONG JAVA</w:t>
      </w:r>
    </w:p>
    <w:p w14:paraId="53EDC2DB"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Nạp chồng Constructor là một kỹ thuật trong Java mà trong đó một lớp có thể có bất cứ số lượng Constructor nào mà khác nhau về danh sách tham số. Trình biên dịch Compiler phân biệt sự khác nhau giữa các Constructor này bằng việc phân tích số tham số trong danh sách và kiểu của chúng.</w:t>
      </w:r>
    </w:p>
    <w:p w14:paraId="63593A60" w14:textId="77777777" w:rsidR="00560BEE" w:rsidRPr="004F7467" w:rsidRDefault="00560BEE" w:rsidP="008F351F">
      <w:pPr>
        <w:rPr>
          <w:rFonts w:ascii="Roboto Slab" w:hAnsi="Roboto Slab" w:cs="Roboto Slab"/>
          <w:b/>
          <w:color w:val="000000"/>
        </w:rPr>
      </w:pPr>
      <w:r w:rsidRPr="004F7467">
        <w:rPr>
          <w:rFonts w:ascii="Roboto Slab" w:hAnsi="Roboto Slab" w:cs="Roboto Slab"/>
          <w:bCs/>
          <w:color w:val="000000"/>
        </w:rPr>
        <w:t>Ví dụ về nạp chồng Constructor</w:t>
      </w:r>
    </w:p>
    <w:p w14:paraId="7121678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98D09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2AC5F7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D6502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DCE142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5E70AA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B90B29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920F3D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0388CC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Student5</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47C7A5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66D43B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8CC094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age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68D4A1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560A8B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834D26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D78075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0BF6E1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EFA3D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Student5</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66CC15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54167B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935AEA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7A133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53FD097" w14:textId="77777777" w:rsidR="00560BEE" w:rsidRPr="004F7467" w:rsidRDefault="00560BEE" w:rsidP="008F351F">
      <w:pPr>
        <w:pStyle w:val="Heading3"/>
      </w:pPr>
      <w:r w:rsidRPr="004F7467">
        <w:t>Điểm khác nhau giữa Constructor và Phương thức trong Java</w:t>
      </w:r>
    </w:p>
    <w:p w14:paraId="3C31FFE8"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Bảng dưới đây liệt kê một số điểm khác nhau giữa Constructor và phương thức trong Java:</w:t>
      </w:r>
    </w:p>
    <w:tbl>
      <w:tblPr>
        <w:tblW w:w="1089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6"/>
        <w:gridCol w:w="8930"/>
      </w:tblGrid>
      <w:tr w:rsidR="00560BEE" w:rsidRPr="004F7467" w14:paraId="694B63E0"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3332F5" w14:textId="77777777" w:rsidR="00560BEE" w:rsidRPr="004F7467" w:rsidRDefault="00560BEE" w:rsidP="004F7467">
            <w:pPr>
              <w:spacing w:after="300" w:line="360" w:lineRule="auto"/>
              <w:rPr>
                <w:rFonts w:ascii="Roboto Slab" w:hAnsi="Roboto Slab" w:cs="Roboto Slab"/>
                <w:b/>
                <w:bCs/>
                <w:color w:val="313131"/>
              </w:rPr>
            </w:pPr>
            <w:r w:rsidRPr="004F7467">
              <w:rPr>
                <w:rFonts w:ascii="Roboto Slab" w:hAnsi="Roboto Slab" w:cs="Roboto Slab"/>
                <w:b/>
                <w:bCs/>
                <w:color w:val="313131"/>
              </w:rPr>
              <w:t>Constructor</w:t>
            </w:r>
          </w:p>
        </w:tc>
        <w:tc>
          <w:tcPr>
            <w:tcW w:w="54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36CC5F" w14:textId="77777777" w:rsidR="00560BEE" w:rsidRPr="004F7467" w:rsidRDefault="00560BEE" w:rsidP="004F7467">
            <w:pPr>
              <w:spacing w:after="300" w:line="360" w:lineRule="auto"/>
              <w:rPr>
                <w:rFonts w:ascii="Roboto Slab" w:hAnsi="Roboto Slab" w:cs="Roboto Slab"/>
                <w:b/>
                <w:bCs/>
                <w:color w:val="313131"/>
              </w:rPr>
            </w:pPr>
            <w:r w:rsidRPr="004F7467">
              <w:rPr>
                <w:rFonts w:ascii="Roboto Slab" w:hAnsi="Roboto Slab" w:cs="Roboto Slab"/>
                <w:b/>
                <w:bCs/>
                <w:color w:val="313131"/>
              </w:rPr>
              <w:t>Phương thức</w:t>
            </w:r>
          </w:p>
        </w:tc>
      </w:tr>
      <w:tr w:rsidR="00560BEE" w:rsidRPr="004F7467" w14:paraId="60349D63"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4382E3"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Constructor được sử dụng để khởi tạo trạng thái của một đối tượng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0F145"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Phương thức được sử dụng để trưng bày hành vi của một đối tượng</w:t>
            </w:r>
          </w:p>
        </w:tc>
      </w:tr>
      <w:tr w:rsidR="00560BEE" w:rsidRPr="004F7467" w14:paraId="3A6A3922"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86B714"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lastRenderedPageBreak/>
              <w:t>Constructor phải không có kiểu trả về</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A6B7C"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Phương thức phải có kiểu trả về</w:t>
            </w:r>
          </w:p>
        </w:tc>
      </w:tr>
      <w:tr w:rsidR="00560BEE" w:rsidRPr="004F7467" w14:paraId="4BA050DE"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1E92F6"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Constructor được triệu hồi một cách ngầm định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F8B763"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Phương thức phải được triệu hồi một cách tường minh</w:t>
            </w:r>
          </w:p>
        </w:tc>
      </w:tr>
      <w:tr w:rsidR="00560BEE" w:rsidRPr="004F7467" w14:paraId="6CF828A0"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4B30CF"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Compiler cung cấp một Constructor mặc định nếu bạn không có bất cứ Constructor nào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9C5F13"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Phương thức không được cung cấp bởi Compiler trong bất cứ trường hợp nào</w:t>
            </w:r>
          </w:p>
        </w:tc>
      </w:tr>
      <w:tr w:rsidR="00560BEE" w:rsidRPr="004F7467" w14:paraId="5374C4B2" w14:textId="77777777" w:rsidTr="00560BE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3B8255"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Tên Constructor phải giống tên lớp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3A244" w14:textId="77777777" w:rsidR="00560BEE" w:rsidRPr="004F7467" w:rsidRDefault="00560BEE" w:rsidP="004F7467">
            <w:pPr>
              <w:spacing w:after="300" w:line="360" w:lineRule="auto"/>
              <w:rPr>
                <w:rFonts w:ascii="Roboto Slab" w:hAnsi="Roboto Slab" w:cs="Roboto Slab"/>
                <w:color w:val="313131"/>
              </w:rPr>
            </w:pPr>
            <w:r w:rsidRPr="004F7467">
              <w:rPr>
                <w:rFonts w:ascii="Roboto Slab" w:hAnsi="Roboto Slab" w:cs="Roboto Slab"/>
                <w:color w:val="313131"/>
              </w:rPr>
              <w:t>Tên phương thức có thể hoặc không giống như tên lớp</w:t>
            </w:r>
          </w:p>
        </w:tc>
      </w:tr>
    </w:tbl>
    <w:p w14:paraId="41AAD122" w14:textId="77777777" w:rsidR="00560BEE" w:rsidRPr="004F7467" w:rsidRDefault="00560BEE" w:rsidP="008F351F">
      <w:pPr>
        <w:pStyle w:val="Heading3"/>
      </w:pPr>
      <w:r w:rsidRPr="004F7467">
        <w:t>Copy Constructor trong Java</w:t>
      </w:r>
    </w:p>
    <w:p w14:paraId="5125D17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Java không có Copy Constructor như trong C++. Tuy nhiên, bạn có thể sao chép các giá trị của một đối tượng tới đối tượng khác. Có nhiều cách để thực hiện việc sao chép các giá trị, đó là:</w:t>
      </w:r>
    </w:p>
    <w:p w14:paraId="32E22424" w14:textId="77777777" w:rsidR="00560BEE" w:rsidRPr="004F7467" w:rsidRDefault="00560BEE" w:rsidP="004F7467">
      <w:pPr>
        <w:pStyle w:val="NormalWeb"/>
        <w:numPr>
          <w:ilvl w:val="0"/>
          <w:numId w:val="159"/>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Bởi Constructor</w:t>
      </w:r>
    </w:p>
    <w:p w14:paraId="2891455B" w14:textId="77777777" w:rsidR="00560BEE" w:rsidRPr="004F7467" w:rsidRDefault="00560BEE" w:rsidP="004F7467">
      <w:pPr>
        <w:pStyle w:val="NormalWeb"/>
        <w:numPr>
          <w:ilvl w:val="0"/>
          <w:numId w:val="159"/>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Bởi gán các giá trị của một đối tượng vào trong đối tượng khác.</w:t>
      </w:r>
    </w:p>
    <w:p w14:paraId="681E8A73" w14:textId="77777777" w:rsidR="00560BEE" w:rsidRPr="004F7467" w:rsidRDefault="00560BEE" w:rsidP="004F7467">
      <w:pPr>
        <w:pStyle w:val="NormalWeb"/>
        <w:numPr>
          <w:ilvl w:val="0"/>
          <w:numId w:val="159"/>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lastRenderedPageBreak/>
        <w:t>Bởi phương thức clone() của lớp Object.</w:t>
      </w:r>
    </w:p>
    <w:p w14:paraId="76B2482C"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chúng ta sao chép các giá trị của một đối tượng vào trong đối tượng khác bởi sử dụng Constructor trong Java.</w:t>
      </w:r>
    </w:p>
    <w:p w14:paraId="3087BD7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27D47D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B39DE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6149F2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0298CE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50E702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5F0540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FD4EA5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62FA66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Student6</w:t>
      </w:r>
      <w:r w:rsidRPr="004F7467">
        <w:rPr>
          <w:rStyle w:val="pln"/>
          <w:rFonts w:ascii="Roboto Slab" w:hAnsi="Roboto Slab" w:cs="Roboto Slab"/>
          <w:color w:val="333333"/>
          <w:sz w:val="24"/>
          <w:szCs w:val="24"/>
        </w:rPr>
        <w:t xml:space="preserve"> 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D0EEB1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05CF9D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E980F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E04CE0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95FF38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10D47F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58FDAF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ACF89E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Student6</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6EA0C6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EBA39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EEAFB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4D7E89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r w:rsidRPr="004F7467">
        <w:rPr>
          <w:rStyle w:val="pln"/>
          <w:rFonts w:ascii="Roboto Slab" w:hAnsi="Roboto Slab" w:cs="Roboto Slab"/>
          <w:color w:val="333333"/>
          <w:sz w:val="24"/>
          <w:szCs w:val="24"/>
        </w:rPr>
        <w:t xml:space="preserve">   </w:t>
      </w:r>
    </w:p>
    <w:p w14:paraId="4A035614" w14:textId="77777777" w:rsidR="00560BEE" w:rsidRPr="004F7467" w:rsidRDefault="00560BEE" w:rsidP="008F351F">
      <w:pPr>
        <w:pStyle w:val="Heading3"/>
      </w:pPr>
      <w:r w:rsidRPr="004F7467">
        <w:t>Sao chép các giá trị mà không sử dụng Constructor</w:t>
      </w:r>
    </w:p>
    <w:p w14:paraId="7D0A19F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Chúng ta có thể sao chép các giá trị của một đối tượng vào trong đối tượng khác bởi gán các giá trị của đối tượng đó vào trong đối tượng khác. Trong trường hợp này, chúng ta không cần tạo Constructor.</w:t>
      </w:r>
    </w:p>
    <w:p w14:paraId="0792739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86857E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601AED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9D00C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7331B8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EB39F9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BFF7C9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35B80E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86DD64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8C2DF0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6F3CD7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21E1C9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83C400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Student7</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A7003B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64C24E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318BF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1D248F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B46BA6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368ABA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r w:rsidRPr="004F7467">
        <w:rPr>
          <w:rStyle w:val="pln"/>
          <w:rFonts w:ascii="Roboto Slab" w:hAnsi="Roboto Slab" w:cs="Roboto Slab"/>
          <w:color w:val="333333"/>
          <w:sz w:val="24"/>
          <w:szCs w:val="24"/>
        </w:rPr>
        <w:t xml:space="preserve">  </w:t>
      </w:r>
    </w:p>
    <w:p w14:paraId="518DD0A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Có phải Constructor trả về giá trị?</w:t>
      </w:r>
    </w:p>
    <w:p w14:paraId="488B60B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đó là instance (sự thể hiện) của lớp hiện tại. (bạn không thể sử dụng kiểu trả về, tuy vậy nó trả về một giá trị).</w:t>
      </w:r>
    </w:p>
    <w:p w14:paraId="260A9E48"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Constructor có thể thực hiện các tác vụ khác ngoài khởi tạo không?</w:t>
      </w:r>
    </w:p>
    <w:p w14:paraId="0066FA6A"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giống như quá trình tạo đối tượng, bắt đầu một Thread, gọi phương thức, … Bạn có thể thực hiện bất cứ hoạt động nào trong Constructor như khi bạn thực hiện trong phương thức.</w:t>
      </w:r>
    </w:p>
    <w:p w14:paraId="09A16836"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Ps: Các bạn xem video dưới đây để hiểu thêm về constructor trong Java nhé https://goo.gl/ZX4JDf</w:t>
      </w:r>
    </w:p>
    <w:p w14:paraId="10279FD6" w14:textId="77777777" w:rsidR="00560BEE" w:rsidRPr="004F7467" w:rsidRDefault="00560BEE" w:rsidP="004F7467">
      <w:pPr>
        <w:spacing w:line="360" w:lineRule="auto"/>
        <w:jc w:val="center"/>
        <w:textAlignment w:val="top"/>
        <w:rPr>
          <w:rFonts w:ascii="Roboto Slab" w:hAnsi="Roboto Slab" w:cs="Roboto Slab"/>
          <w:color w:val="313131"/>
        </w:rPr>
      </w:pPr>
      <w:r w:rsidRPr="004F7467">
        <w:rPr>
          <w:rStyle w:val="mghead"/>
          <w:rFonts w:ascii="Roboto Slab" w:hAnsi="Roboto Slab" w:cs="Roboto Slab"/>
          <w:b/>
          <w:bCs/>
          <w:caps/>
          <w:color w:val="2B397B"/>
        </w:rPr>
        <w:t>QUẢNG CÁO</w:t>
      </w:r>
    </w:p>
    <w:p w14:paraId="5971E0A3" w14:textId="3267D60E" w:rsidR="00560BEE" w:rsidRPr="004F7467" w:rsidRDefault="00560BEE" w:rsidP="004F7467">
      <w:pPr>
        <w:spacing w:line="360" w:lineRule="auto"/>
        <w:rPr>
          <w:rFonts w:ascii="Roboto Slab" w:hAnsi="Roboto Slab" w:cs="Roboto Slab"/>
        </w:rPr>
      </w:pPr>
      <w:r w:rsidRPr="004F7467">
        <w:rPr>
          <w:rFonts w:ascii="Roboto Slab" w:hAnsi="Roboto Slab" w:cs="Roboto Slab"/>
        </w:rPr>
        <w:br w:type="page"/>
      </w:r>
    </w:p>
    <w:p w14:paraId="55F356B2" w14:textId="3DA0C171" w:rsidR="00560BEE" w:rsidRPr="008F351F" w:rsidRDefault="008F351F" w:rsidP="008F351F">
      <w:pPr>
        <w:pStyle w:val="Heading2"/>
      </w:pPr>
      <w:r w:rsidRPr="008F351F">
        <w:lastRenderedPageBreak/>
        <w:t>TỪ KHÓA STATIC TRONG JAVA</w:t>
      </w:r>
    </w:p>
    <w:p w14:paraId="7351D1B0"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Từ khóa static trong Java được sử dụng chính để quản trị bộ nhớ. Chúng ta có thể áp dụng từ khóa static với biến (cũng được gọi là biến lớp, biến class), phương thức (cũng được gọi là phương thức lớp), khối, các lớp được lặp. Từ khóa static thuộc về lớp chứ không thuộc về instance (sự thể hiện) của lớp.</w:t>
      </w:r>
    </w:p>
    <w:p w14:paraId="24E643C7" w14:textId="77777777" w:rsidR="00560BEE" w:rsidRPr="004F7467" w:rsidRDefault="00560BEE" w:rsidP="008F351F">
      <w:pPr>
        <w:pStyle w:val="Heading3"/>
      </w:pPr>
      <w:r w:rsidRPr="004F7467">
        <w:t>Biến static trong Java</w:t>
      </w:r>
    </w:p>
    <w:p w14:paraId="30C2E01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Khi bạn khai báo một biến là static, thì biến đó được gọi là biến tĩnh, hay biến static.</w:t>
      </w:r>
    </w:p>
    <w:p w14:paraId="3F1ABD8C"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Biến static có thể được sử dụng để tham chiếu thuộc tính chung của tất cả đối tượng (mà không là duy nhất cho mỗi đối tượng), ví dụ như tên công ty của nhân viên, tên trường học của các sinh viên, …</w:t>
      </w:r>
    </w:p>
    <w:p w14:paraId="7FE687BC"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Biến static lấy bộ nhớ chỉ một lần trong Class Area tại thời gian tải lớp đó.</w:t>
      </w:r>
    </w:p>
    <w:p w14:paraId="49F23C5F"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t>Lợi thế của biến static</w:t>
      </w:r>
    </w:p>
    <w:p w14:paraId="6D02D2C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Biến static giúp bộ nhớ chương trình của bạn được sử dụng hiệu quả hơn (tiết kiệm bộ nhớ).</w:t>
      </w:r>
    </w:p>
    <w:p w14:paraId="205C8345"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t>Tìm hiểu vấn đề xảy ra khi không có biến static</w:t>
      </w:r>
    </w:p>
    <w:p w14:paraId="1824AE6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448CE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rollno</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ADF273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DEFDE3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college</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"BachKhoa"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62BD1A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A168A98"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Giả sử có 500 sinh viên trong trường đại học, bây giờ instance của các thành viên dữ liệu sẽ lấy bộ nhớ mỗi khi đối tượng được tạo. Tất cả sinh viên có rollno và name duy nhất vì thế instance của thành viên dữ liệu là tốt. Ở đây, college là thuộc tính chung của tất cả đối tượng. Nếu chúng ta tạo nó là static, thì trường này sẽ chỉ lấy bộ nhớ một lần.</w:t>
      </w:r>
    </w:p>
    <w:p w14:paraId="2DCFD96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i/>
          <w:iCs/>
          <w:color w:val="000000"/>
        </w:rPr>
        <w:lastRenderedPageBreak/>
        <w:t>Ghi chú</w:t>
      </w:r>
      <w:r w:rsidRPr="004F7467">
        <w:rPr>
          <w:rFonts w:ascii="Roboto Slab" w:hAnsi="Roboto Slab" w:cs="Roboto Slab"/>
          <w:color w:val="000000"/>
        </w:rPr>
        <w:t>: Thuộc tính static trong Java được chia sẻ tới tất cả đối tượng.</w:t>
      </w:r>
    </w:p>
    <w:p w14:paraId="19D38196" w14:textId="77777777" w:rsidR="00560BEE" w:rsidRPr="004F7467" w:rsidRDefault="00560BEE" w:rsidP="008F351F">
      <w:pPr>
        <w:rPr>
          <w:rFonts w:ascii="Roboto Slab" w:hAnsi="Roboto Slab" w:cs="Roboto Slab"/>
          <w:b/>
          <w:color w:val="222222"/>
          <w:spacing w:val="-15"/>
        </w:rPr>
      </w:pPr>
      <w:r w:rsidRPr="004F7467">
        <w:rPr>
          <w:rFonts w:ascii="Roboto Slab" w:hAnsi="Roboto Slab" w:cs="Roboto Slab"/>
          <w:bCs/>
          <w:color w:val="222222"/>
          <w:spacing w:val="-15"/>
        </w:rPr>
        <w:t>Ví dụ về biến static trong Java</w:t>
      </w:r>
    </w:p>
    <w:p w14:paraId="621F0A1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xml:space="preserve">//Chuong trinh vi du ve bien static trong Java </w:t>
      </w:r>
    </w:p>
    <w:p w14:paraId="5BD21F5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7084AE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42E700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rollno</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48BF2B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7EC19B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college </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"BachKhoa"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7A3989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A2280A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8AF24D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rollno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2245A1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7A0067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125816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 </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rollno</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college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6E1919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69B843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2CA99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773F89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Student8</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714FC7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B2751B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E77323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CF877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D8C74E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06DED94"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lastRenderedPageBreak/>
        <w:t>Chương trình Counter mà không sử dụng biến static</w:t>
      </w:r>
    </w:p>
    <w:p w14:paraId="244025E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chúng ta tạo một biến instance có tên count mà được tăng lên trong constructor. Khi biến instance này lấy bộ nhớ tại thời điểm tạo đối tượng, mỗi đối tượng sẽ có bản sao của biến instance đó, nếu nó được tăng lên, nó sẽ không phản ánh các đối tượng khác. Vì thế mỗi đối tượng sẽ có giá trị 1 trong biến count.</w:t>
      </w:r>
    </w:p>
    <w:p w14:paraId="4BFBC2C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46CF3D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count</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//se lay bo nho (memory) khi bien instance duoc tao  </w:t>
      </w:r>
    </w:p>
    <w:p w14:paraId="32D2350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//Ket qua thuc hien chuong trinh hien ra 3 so 1 o 3 dong </w:t>
      </w:r>
    </w:p>
    <w:p w14:paraId="4549057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6286D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count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7DC72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count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F1BA4A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288C98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4A8FE1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2297AD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C5AA84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w:t>
      </w:r>
      <w:r w:rsidRPr="004F7467">
        <w:rPr>
          <w:rStyle w:val="pln"/>
          <w:rFonts w:ascii="Roboto Slab" w:hAnsi="Roboto Slab" w:cs="Roboto Slab"/>
          <w:color w:val="333333"/>
          <w:sz w:val="24"/>
          <w:szCs w:val="24"/>
        </w:rPr>
        <w:t xml:space="preserve"> c1</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F696A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w:t>
      </w:r>
      <w:r w:rsidRPr="004F7467">
        <w:rPr>
          <w:rStyle w:val="pln"/>
          <w:rFonts w:ascii="Roboto Slab" w:hAnsi="Roboto Slab" w:cs="Roboto Slab"/>
          <w:color w:val="333333"/>
          <w:sz w:val="24"/>
          <w:szCs w:val="24"/>
        </w:rPr>
        <w:t xml:space="preserve"> c2</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AFDEC2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w:t>
      </w:r>
      <w:r w:rsidRPr="004F7467">
        <w:rPr>
          <w:rStyle w:val="pln"/>
          <w:rFonts w:ascii="Roboto Slab" w:hAnsi="Roboto Slab" w:cs="Roboto Slab"/>
          <w:color w:val="333333"/>
          <w:sz w:val="24"/>
          <w:szCs w:val="24"/>
        </w:rPr>
        <w:t xml:space="preserve"> c3</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A59F84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89585C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3A8EB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081F7E5" w14:textId="77777777" w:rsidR="00560BEE" w:rsidRPr="004F7467" w:rsidRDefault="00560BEE" w:rsidP="004F7467">
      <w:pPr>
        <w:pStyle w:val="Heading3"/>
        <w:spacing w:before="300" w:beforeAutospacing="0" w:after="150"/>
        <w:ind w:right="48"/>
        <w:rPr>
          <w:rFonts w:cs="Roboto Slab"/>
          <w:b w:val="0"/>
          <w:color w:val="000000"/>
        </w:rPr>
      </w:pPr>
      <w:r w:rsidRPr="004F7467">
        <w:rPr>
          <w:rFonts w:cs="Roboto Slab"/>
          <w:b w:val="0"/>
          <w:bCs/>
          <w:color w:val="000000"/>
        </w:rPr>
        <w:t>Chương trình counter với biến static trong Java</w:t>
      </w:r>
    </w:p>
    <w:p w14:paraId="050FD7DF"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Như bạn đã thấy ở trên, biến static sẽ lấy bộ nhớ chỉ một lần, nếu bất cứ đối tượng nào thay đổi giá trị của biến static, nó sẽ vẫn ghi nhớ giá trị của nó.</w:t>
      </w:r>
    </w:p>
    <w:p w14:paraId="4BD94B0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lastRenderedPageBreak/>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1FE3D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count</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//se lay bo nho chi mot lan và giu lai gia tri cua no  </w:t>
      </w:r>
    </w:p>
    <w:p w14:paraId="6473C36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//ket qua thuc hien in ra 3 dong cac gia tri : 1,2,3 </w:t>
      </w:r>
    </w:p>
    <w:p w14:paraId="481D527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7F2651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count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91D21D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count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DA7D99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B5387A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E8870B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359860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C77C16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Counter2</w:t>
      </w:r>
      <w:r w:rsidRPr="004F7467">
        <w:rPr>
          <w:rStyle w:val="pln"/>
          <w:rFonts w:ascii="Roboto Slab" w:hAnsi="Roboto Slab" w:cs="Roboto Slab"/>
          <w:color w:val="333333"/>
          <w:sz w:val="24"/>
          <w:szCs w:val="24"/>
        </w:rPr>
        <w:t xml:space="preserve"> c1</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943D78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Counter2</w:t>
      </w:r>
      <w:r w:rsidRPr="004F7467">
        <w:rPr>
          <w:rStyle w:val="pln"/>
          <w:rFonts w:ascii="Roboto Slab" w:hAnsi="Roboto Slab" w:cs="Roboto Slab"/>
          <w:color w:val="333333"/>
          <w:sz w:val="24"/>
          <w:szCs w:val="24"/>
        </w:rPr>
        <w:t xml:space="preserve"> c2</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AB1002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Counter2</w:t>
      </w:r>
      <w:r w:rsidRPr="004F7467">
        <w:rPr>
          <w:rStyle w:val="pln"/>
          <w:rFonts w:ascii="Roboto Slab" w:hAnsi="Roboto Slab" w:cs="Roboto Slab"/>
          <w:color w:val="333333"/>
          <w:sz w:val="24"/>
          <w:szCs w:val="24"/>
        </w:rPr>
        <w:t xml:space="preserve"> c3</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Counter2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360DB3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5C7E7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103AEB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5521A04" w14:textId="77777777" w:rsidR="00560BEE" w:rsidRPr="004F7467" w:rsidRDefault="00560BEE" w:rsidP="008F351F">
      <w:pPr>
        <w:pStyle w:val="Heading3"/>
      </w:pPr>
      <w:r w:rsidRPr="004F7467">
        <w:t>Phương thức static trong Java</w:t>
      </w:r>
    </w:p>
    <w:p w14:paraId="59BCD12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bạn áp dụng từ khóa static với bất cứ phương thức nào, thì phương thức đó được gọi là phương thức static.</w:t>
      </w:r>
    </w:p>
    <w:p w14:paraId="3BB002B5" w14:textId="77777777" w:rsidR="00560BEE" w:rsidRPr="004F7467" w:rsidRDefault="00560BEE" w:rsidP="004F7467">
      <w:pPr>
        <w:pStyle w:val="NormalWeb"/>
        <w:numPr>
          <w:ilvl w:val="0"/>
          <w:numId w:val="160"/>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Một phương thức static thuộc lớp chứ không phải đối tượng của lớp.</w:t>
      </w:r>
    </w:p>
    <w:p w14:paraId="6A64AF2B" w14:textId="77777777" w:rsidR="00560BEE" w:rsidRPr="004F7467" w:rsidRDefault="00560BEE" w:rsidP="004F7467">
      <w:pPr>
        <w:pStyle w:val="NormalWeb"/>
        <w:numPr>
          <w:ilvl w:val="0"/>
          <w:numId w:val="160"/>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Một phương thức static có thể được triệu hồi mà không cần tạo một instance của một lớp.</w:t>
      </w:r>
    </w:p>
    <w:p w14:paraId="33A10786" w14:textId="77777777" w:rsidR="00560BEE" w:rsidRPr="004F7467" w:rsidRDefault="00560BEE" w:rsidP="004F7467">
      <w:pPr>
        <w:pStyle w:val="NormalWeb"/>
        <w:numPr>
          <w:ilvl w:val="0"/>
          <w:numId w:val="160"/>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Phương thức static có thể truy cập thành viên dữ liệu static và có thể thay đổi giá trị của nó.</w:t>
      </w:r>
    </w:p>
    <w:p w14:paraId="43AA5FAB" w14:textId="77777777" w:rsidR="00560BEE" w:rsidRPr="004F7467" w:rsidRDefault="00560BEE" w:rsidP="008F351F">
      <w:pPr>
        <w:rPr>
          <w:rFonts w:ascii="Roboto Slab" w:hAnsi="Roboto Slab" w:cs="Roboto Slab"/>
          <w:b/>
          <w:color w:val="000000"/>
        </w:rPr>
      </w:pPr>
      <w:r w:rsidRPr="004F7467">
        <w:rPr>
          <w:rFonts w:ascii="Roboto Slab" w:hAnsi="Roboto Slab" w:cs="Roboto Slab"/>
          <w:bCs/>
          <w:color w:val="000000"/>
        </w:rPr>
        <w:lastRenderedPageBreak/>
        <w:t>Ví dụ về phương thức static trong Java</w:t>
      </w:r>
    </w:p>
    <w:p w14:paraId="7A25019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xml:space="preserve">//Chuong trinh thay doi thuoc tinh chung cua tat ca doi tuong (truong static).  </w:t>
      </w:r>
    </w:p>
    <w:p w14:paraId="78BB730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A386D3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1C3C90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rollno</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F04D64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79D6AF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college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str"/>
          <w:rFonts w:ascii="Roboto Slab" w:hAnsi="Roboto Slab" w:cs="Roboto Slab"/>
          <w:color w:val="008800"/>
          <w:sz w:val="24"/>
          <w:szCs w:val="24"/>
        </w:rPr>
        <w:t>"BachKhoa"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D1E35D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3B0543E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change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40B3FB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college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str"/>
          <w:rFonts w:ascii="Roboto Slab" w:hAnsi="Roboto Slab" w:cs="Roboto Slab"/>
          <w:color w:val="008800"/>
          <w:sz w:val="24"/>
          <w:szCs w:val="24"/>
        </w:rPr>
        <w:t>"QuocGia"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E99772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07BE05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5B59472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B0BD18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rollno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F71F58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1E4C21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FF7A15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9F6238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 </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rollno</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college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2BEF65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2FC8BA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D86FDD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change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EC4B5B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B7BDF1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A2A0BE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A17B70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s3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Student9</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333</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"Nam"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AD6133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1AAEB6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514EB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E9623A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0E39C5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6F145B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10C5958" w14:textId="77777777" w:rsidR="00560BEE" w:rsidRPr="004F7467" w:rsidRDefault="00560BEE" w:rsidP="008F351F">
      <w:pPr>
        <w:rPr>
          <w:rFonts w:ascii="Roboto Slab" w:hAnsi="Roboto Slab" w:cs="Roboto Slab"/>
          <w:b/>
          <w:color w:val="000000"/>
        </w:rPr>
      </w:pPr>
      <w:r w:rsidRPr="004F7467">
        <w:rPr>
          <w:rFonts w:ascii="Roboto Slab" w:hAnsi="Roboto Slab" w:cs="Roboto Slab"/>
          <w:bCs/>
          <w:color w:val="000000"/>
        </w:rPr>
        <w:t>Ví dụ khác về phương thức static mà thực hiện phép tính toán thông thường</w:t>
      </w:r>
    </w:p>
    <w:p w14:paraId="11CC52F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xml:space="preserve">//Chuong trinh lay cube (gia tri lap phuong) cua so da cho boi phuong thuc static  </w:t>
      </w:r>
    </w:p>
    <w:p w14:paraId="6697D14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94575A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Calculate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8C04D9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cube</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x</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46E126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return</w:t>
      </w:r>
      <w:r w:rsidRPr="004F7467">
        <w:rPr>
          <w:rStyle w:val="pln"/>
          <w:rFonts w:ascii="Roboto Slab" w:hAnsi="Roboto Slab" w:cs="Roboto Slab"/>
          <w:color w:val="333333"/>
          <w:sz w:val="24"/>
          <w:szCs w:val="24"/>
        </w:rPr>
        <w:t xml:space="preserve"> x</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x</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x</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DC4736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48CE20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BC91B8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D32388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result</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Calculate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cube</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AB054A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result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ABBBC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C4F442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7F5EF2B" w14:textId="77777777" w:rsidR="00560BEE" w:rsidRPr="004F7467" w:rsidRDefault="00560BEE" w:rsidP="008F351F">
      <w:pPr>
        <w:pStyle w:val="Heading3"/>
      </w:pPr>
      <w:r w:rsidRPr="004F7467">
        <w:t>Một số hạn chế cho phương thức static</w:t>
      </w:r>
    </w:p>
    <w:p w14:paraId="10E5398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hai hạn chế chính cho phương thức static. Đó là:</w:t>
      </w:r>
    </w:p>
    <w:p w14:paraId="44DC17DA" w14:textId="77777777" w:rsidR="00560BEE" w:rsidRPr="004F7467" w:rsidRDefault="00560BEE" w:rsidP="004F7467">
      <w:pPr>
        <w:pStyle w:val="NormalWeb"/>
        <w:numPr>
          <w:ilvl w:val="0"/>
          <w:numId w:val="161"/>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lastRenderedPageBreak/>
        <w:t>Phương thức static không thể sử dụng thành viên dữ liệu non-static hoặc gọi trực tiếp phương thức non-static.</w:t>
      </w:r>
    </w:p>
    <w:p w14:paraId="4A8BE80D" w14:textId="77777777" w:rsidR="00560BEE" w:rsidRPr="004F7467" w:rsidRDefault="00560BEE" w:rsidP="004F7467">
      <w:pPr>
        <w:pStyle w:val="NormalWeb"/>
        <w:numPr>
          <w:ilvl w:val="0"/>
          <w:numId w:val="161"/>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và super không thể được sử dụng trong ngữ cảnh static.</w:t>
      </w:r>
    </w:p>
    <w:p w14:paraId="74521D1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D335B3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40</w:t>
      </w:r>
      <w:r w:rsidRPr="004F7467">
        <w:rPr>
          <w:rStyle w:val="pun"/>
          <w:rFonts w:ascii="Roboto Slab" w:hAnsi="Roboto Slab" w:cs="Roboto Slab"/>
          <w:color w:val="666600"/>
          <w:sz w:val="24"/>
          <w:szCs w:val="24"/>
        </w:rPr>
        <w:t>;</w:t>
      </w:r>
      <w:r w:rsidRPr="004F7467">
        <w:rPr>
          <w:rStyle w:val="com"/>
          <w:rFonts w:ascii="Roboto Slab" w:hAnsi="Roboto Slab" w:cs="Roboto Slab"/>
          <w:color w:val="880000"/>
          <w:sz w:val="24"/>
          <w:szCs w:val="24"/>
        </w:rPr>
        <w:t xml:space="preserve">//non static  </w:t>
      </w:r>
    </w:p>
    <w:p w14:paraId="0640297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6683D98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3CF05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DC89A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6999BE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DFF4E7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Chạy chương trình trên sẽ cho kết quả là Compile Time Error.</w:t>
      </w:r>
    </w:p>
    <w:p w14:paraId="46718817"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Tại sao phương thức main trong Java là static?</w:t>
      </w:r>
    </w:p>
    <w:p w14:paraId="0C7EAD0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Bởi vì đối tượng là không cần thiết để gọi phương thức static nếu nó là phương thức non-static, JVM đầu tiên tạo đối tượng và sau đó gọi phương thức main() mà có thể gây ra vấn đề về cấp phát bộ nhớ bộ nhớ phụ.</w:t>
      </w:r>
    </w:p>
    <w:p w14:paraId="72BFC040" w14:textId="77777777" w:rsidR="00560BEE" w:rsidRPr="004F7467" w:rsidRDefault="00560BEE" w:rsidP="008F351F">
      <w:pPr>
        <w:pStyle w:val="Heading3"/>
      </w:pPr>
      <w:r w:rsidRPr="004F7467">
        <w:t>Khối static trong Java</w:t>
      </w:r>
    </w:p>
    <w:p w14:paraId="413F3CA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Được sử dụng để khởi tạo thành viên dữ liệu static. Nó được thực thi trước phương thức main tại thời gian tải lớp. Dưới đây là ví dụ về khối static trong Java:</w:t>
      </w:r>
    </w:p>
    <w:p w14:paraId="3205BD3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137A5F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"Khoi static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E6D22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819828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"Hello main"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5B0626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ABC1DE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DD4E789"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lastRenderedPageBreak/>
        <w:t>Câu hỏi</w:t>
      </w:r>
      <w:r w:rsidRPr="004F7467">
        <w:rPr>
          <w:rFonts w:ascii="Roboto Slab" w:hAnsi="Roboto Slab" w:cs="Roboto Slab"/>
          <w:color w:val="000000"/>
        </w:rPr>
        <w:t>: Chúng ta có thể thực thi một chương trình mà không có phương thức main()?</w:t>
      </w:r>
    </w:p>
    <w:p w14:paraId="1BC355D4"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một trong các cách đó là khối static trong phiên bản trước của JDK, không trong JDK 1.7.</w:t>
      </w:r>
    </w:p>
    <w:p w14:paraId="2FC05E9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1F97FA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BA2F75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"Khoi static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5F8B8D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exit</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1D85CA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467949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4BC2C7D" w14:textId="77777777" w:rsidR="00560BEE" w:rsidRPr="004F7467" w:rsidRDefault="00560BEE" w:rsidP="004F7467">
      <w:pPr>
        <w:spacing w:line="360" w:lineRule="auto"/>
        <w:jc w:val="center"/>
        <w:textAlignment w:val="top"/>
        <w:rPr>
          <w:rFonts w:ascii="Roboto Slab" w:hAnsi="Roboto Slab" w:cs="Roboto Slab"/>
          <w:color w:val="313131"/>
        </w:rPr>
      </w:pPr>
      <w:r w:rsidRPr="004F7467">
        <w:rPr>
          <w:rStyle w:val="mghead"/>
          <w:rFonts w:ascii="Roboto Slab" w:hAnsi="Roboto Slab" w:cs="Roboto Slab"/>
          <w:b/>
          <w:bCs/>
          <w:caps/>
          <w:color w:val="2B397B"/>
        </w:rPr>
        <w:t>QUẢNG CÁO</w:t>
      </w:r>
    </w:p>
    <w:p w14:paraId="548B93A1" w14:textId="07B18537" w:rsidR="00560BEE" w:rsidRPr="004F7467" w:rsidRDefault="00560BEE" w:rsidP="004F7467">
      <w:pPr>
        <w:spacing w:line="360" w:lineRule="auto"/>
        <w:rPr>
          <w:rFonts w:ascii="Roboto Slab" w:hAnsi="Roboto Slab" w:cs="Roboto Slab"/>
        </w:rPr>
      </w:pPr>
      <w:r w:rsidRPr="004F7467">
        <w:rPr>
          <w:rFonts w:ascii="Roboto Slab" w:hAnsi="Roboto Slab" w:cs="Roboto Slab"/>
        </w:rPr>
        <w:br w:type="page"/>
      </w:r>
    </w:p>
    <w:p w14:paraId="234A23A5" w14:textId="402970FC" w:rsidR="00560BEE" w:rsidRPr="008F351F" w:rsidRDefault="008F351F" w:rsidP="008F351F">
      <w:pPr>
        <w:pStyle w:val="Heading2"/>
      </w:pPr>
      <w:r w:rsidRPr="008F351F">
        <w:lastRenderedPageBreak/>
        <w:t>TỪ KHÓA THIS TRONG JAVA</w:t>
      </w:r>
    </w:p>
    <w:p w14:paraId="6E46363F"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nhiều cách sử dụng từ khóa this trong Java. Trong Java, this là một biến tham chiếu mà tham chiếu tới đối tượng hiện tại.</w:t>
      </w:r>
    </w:p>
    <w:p w14:paraId="169C0FC4" w14:textId="77777777" w:rsidR="00560BEE" w:rsidRPr="004F7467" w:rsidRDefault="00560BEE" w:rsidP="008F351F">
      <w:pPr>
        <w:pStyle w:val="Heading3"/>
      </w:pPr>
      <w:r w:rsidRPr="004F7467">
        <w:t>Sự sử dụng của từ khóa this trong Java</w:t>
      </w:r>
    </w:p>
    <w:p w14:paraId="7C1595DC"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Java, từ khóa this có 6 cách sử dụng, như sau:</w:t>
      </w:r>
    </w:p>
    <w:p w14:paraId="632319F2"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có thể được sử dụng để tham chiếu biến instance của lớp.</w:t>
      </w:r>
    </w:p>
    <w:p w14:paraId="54A75106"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this() có thể được sử dụng để triệu hồi Constructor của lớp hiện tại.</w:t>
      </w:r>
    </w:p>
    <w:p w14:paraId="31DC338A"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có thể được sử dụng để triệu hồi ngầm định phương thức lớp hiện tại.</w:t>
      </w:r>
    </w:p>
    <w:p w14:paraId="67B1FF3C"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có thể được truyền như là một tham số trong lời gọi phương thức.</w:t>
      </w:r>
    </w:p>
    <w:p w14:paraId="3299934A"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có thể được truyền như là một tham số trong lời gọi Constructor.</w:t>
      </w:r>
    </w:p>
    <w:p w14:paraId="48B44657" w14:textId="77777777" w:rsidR="00560BEE" w:rsidRPr="004F7467" w:rsidRDefault="00560BEE" w:rsidP="004F7467">
      <w:pPr>
        <w:pStyle w:val="NormalWeb"/>
        <w:numPr>
          <w:ilvl w:val="0"/>
          <w:numId w:val="162"/>
        </w:numPr>
        <w:shd w:val="clear" w:color="auto" w:fill="FFFFFF"/>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Từ khóa this cũng có thể được sử dụng để trả về instance của lớp hiện tại.</w:t>
      </w:r>
    </w:p>
    <w:p w14:paraId="46FB43E2"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Đề nghị</w:t>
      </w:r>
      <w:r w:rsidRPr="004F7467">
        <w:rPr>
          <w:rFonts w:ascii="Roboto Slab" w:hAnsi="Roboto Slab" w:cs="Roboto Slab"/>
          <w:color w:val="000000"/>
        </w:rPr>
        <w:t>: Nếu bạn mới học về Java thì bạn nên chỉ theo dõi hai cách sử dụng của từ khóa this.</w:t>
      </w:r>
    </w:p>
    <w:p w14:paraId="30680B7F" w14:textId="77777777" w:rsidR="00560BEE" w:rsidRPr="004F7467" w:rsidRDefault="00560BEE" w:rsidP="008F351F">
      <w:pPr>
        <w:pStyle w:val="Heading3"/>
      </w:pPr>
      <w:r w:rsidRPr="004F7467">
        <w:t>Từ khóa this có thể được sử dụng để tham chiếu biến instance của lớp hiện tại</w:t>
      </w:r>
    </w:p>
    <w:p w14:paraId="228DCB2C"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có tính lưỡng nghĩa giữa biến instance và tham số, thì từ khóa this xử lý vấn đề này. Đầu tiên, chúng ta theo dõi ví dụ để hiểu vấn đề xảy ra khi không sử dụng từ khóa this.</w:t>
      </w:r>
    </w:p>
    <w:p w14:paraId="34B82E21" w14:textId="77777777" w:rsidR="00560BEE" w:rsidRPr="004F7467" w:rsidRDefault="00560BEE" w:rsidP="008F351F">
      <w:pPr>
        <w:rPr>
          <w:rFonts w:ascii="Roboto Slab" w:hAnsi="Roboto Slab" w:cs="Roboto Slab"/>
          <w:b/>
          <w:color w:val="000000"/>
        </w:rPr>
      </w:pPr>
      <w:r w:rsidRPr="004F7467">
        <w:rPr>
          <w:rFonts w:ascii="Roboto Slab" w:hAnsi="Roboto Slab" w:cs="Roboto Slab"/>
          <w:bCs/>
          <w:color w:val="000000"/>
        </w:rPr>
        <w:t>Ví dụ</w:t>
      </w:r>
    </w:p>
    <w:p w14:paraId="18CE64F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104C57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F18C06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39AC6A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3C4B3C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32172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8AF646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AA809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71489F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9FD591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p>
    <w:p w14:paraId="374EABB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01EF48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E96F55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Student10</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321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04E195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F2DF9B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1D0B6C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F016C4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4A3B42B"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ví dụ này, tham số và biến instance là giống nhau, và đó là lý do tại sao chúng ta sử dụng từ khóa this để phân biệt giữa các biến cục bộ và các biến instance.</w:t>
      </w:r>
    </w:p>
    <w:p w14:paraId="174376F8" w14:textId="77777777" w:rsidR="00560BEE" w:rsidRPr="004F7467" w:rsidRDefault="00560BEE" w:rsidP="004F7467">
      <w:pPr>
        <w:pStyle w:val="Heading3"/>
        <w:shd w:val="clear" w:color="auto" w:fill="FFFFFF"/>
        <w:spacing w:before="300" w:beforeAutospacing="0" w:after="150"/>
        <w:ind w:right="48"/>
        <w:rPr>
          <w:rFonts w:cs="Roboto Slab"/>
          <w:b w:val="0"/>
          <w:color w:val="000000"/>
        </w:rPr>
      </w:pPr>
      <w:r w:rsidRPr="004F7467">
        <w:rPr>
          <w:rFonts w:cs="Roboto Slab"/>
          <w:b w:val="0"/>
          <w:bCs/>
          <w:color w:val="000000"/>
        </w:rPr>
        <w:t>Xử lý vấn đề trên bởi từ khóa this trong Java</w:t>
      </w:r>
    </w:p>
    <w:p w14:paraId="1237B50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xml:space="preserve">//Vi du ve tu khoa this trong Java  </w:t>
      </w:r>
    </w:p>
    <w:p w14:paraId="7E298CF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11A00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E34B3F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6E8BD8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9BBEA1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Student11</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104C7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15288D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65758A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FF09DE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CE6EA0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1AD0E7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Student11</w:t>
      </w:r>
      <w:r w:rsidRPr="004F7467">
        <w:rPr>
          <w:rStyle w:val="pln"/>
          <w:rFonts w:ascii="Roboto Slab" w:hAnsi="Roboto Slab" w:cs="Roboto Slab"/>
          <w:color w:val="333333"/>
          <w:sz w:val="24"/>
          <w:szCs w:val="24"/>
        </w:rPr>
        <w:t xml:space="preserve">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Student11</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710079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Student11</w:t>
      </w:r>
      <w:r w:rsidRPr="004F7467">
        <w:rPr>
          <w:rStyle w:val="pln"/>
          <w:rFonts w:ascii="Roboto Slab" w:hAnsi="Roboto Slab" w:cs="Roboto Slab"/>
          <w:color w:val="333333"/>
          <w:sz w:val="24"/>
          <w:szCs w:val="24"/>
        </w:rPr>
        <w:t xml:space="preserve"> s2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Student11</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CFF7C4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04F938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7DB4C8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313B08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567406C"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Nếu biến cục bộ và biến instance là khác nhau, thì không cần thiết sử dụng từ khóa this như trong chương trình sau đây:</w:t>
      </w:r>
    </w:p>
    <w:p w14:paraId="251F36D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88AF0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BAE705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E195FB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2E792D8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9D50D5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D6D359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1ACE4C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0D2605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1C5E71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03EDA7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ln"/>
          <w:rFonts w:ascii="Roboto Slab" w:hAnsi="Roboto Slab" w:cs="Roboto Slab"/>
          <w:color w:val="333333"/>
          <w:sz w:val="24"/>
          <w:szCs w:val="24"/>
        </w:rPr>
        <w:t xml:space="preserve"> e1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64EAAF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ln"/>
          <w:rFonts w:ascii="Roboto Slab" w:hAnsi="Roboto Slab" w:cs="Roboto Slab"/>
          <w:color w:val="333333"/>
          <w:sz w:val="24"/>
          <w:szCs w:val="24"/>
        </w:rPr>
        <w:t xml:space="preserve"> e2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Student12</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300B87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B292E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6BB56E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C01414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323E3A" w14:textId="77777777" w:rsidR="00560BEE" w:rsidRPr="004F7467" w:rsidRDefault="00560BEE" w:rsidP="008F351F">
      <w:pPr>
        <w:pStyle w:val="Heading3"/>
      </w:pPr>
      <w:r w:rsidRPr="004F7467">
        <w:lastRenderedPageBreak/>
        <w:t>this() có thể được sử dụng để triệu hồi constructor của lớp hiện tại</w:t>
      </w:r>
    </w:p>
    <w:p w14:paraId="7D89ED17"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Lời gọi this() constructor có thể được sử dụng để triệu hồi Constructor của lớp hiện tại. Hướng tiếp cận này là tốt hơn nếu bạn có nhiều Constructor trong lớp và muốn tái sử dụng Constructor đó.</w:t>
      </w:r>
    </w:p>
    <w:p w14:paraId="2F598A2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com"/>
          <w:rFonts w:ascii="Roboto Slab" w:hAnsi="Roboto Slab" w:cs="Roboto Slab"/>
          <w:color w:val="880000"/>
          <w:sz w:val="24"/>
          <w:szCs w:val="24"/>
        </w:rPr>
        <w:t xml:space="preserve">//Chuong trinh vi du loi goi this() constructor (constructor chaining)  </w:t>
      </w:r>
    </w:p>
    <w:p w14:paraId="1915211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5AA2D73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427B98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305CB6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05A352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"Constructor mac dinh duoc goi"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FB696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7AB2CB7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8348D1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//no duoc su dung de goi constructor cua lop hien tai.  </w:t>
      </w:r>
    </w:p>
    <w:p w14:paraId="531584B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B92619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B78FC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14046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4FAFE2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BF5D4C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0EF796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ln"/>
          <w:rFonts w:ascii="Roboto Slab" w:hAnsi="Roboto Slab" w:cs="Roboto Slab"/>
          <w:color w:val="333333"/>
          <w:sz w:val="24"/>
          <w:szCs w:val="24"/>
        </w:rPr>
        <w:t xml:space="preserve"> e1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E11525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ln"/>
          <w:rFonts w:ascii="Roboto Slab" w:hAnsi="Roboto Slab" w:cs="Roboto Slab"/>
          <w:color w:val="333333"/>
          <w:sz w:val="24"/>
          <w:szCs w:val="24"/>
        </w:rPr>
        <w:t xml:space="preserve"> e2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Student13</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990991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4CE34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FB7631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96277C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r w:rsidRPr="004F7467">
        <w:rPr>
          <w:rStyle w:val="pln"/>
          <w:rFonts w:ascii="Roboto Slab" w:hAnsi="Roboto Slab" w:cs="Roboto Slab"/>
          <w:color w:val="333333"/>
          <w:sz w:val="24"/>
          <w:szCs w:val="24"/>
        </w:rPr>
        <w:t xml:space="preserve">  </w:t>
      </w:r>
    </w:p>
    <w:p w14:paraId="1198D25A"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Nơi để sử dụng lời gọi this() constructor?</w:t>
      </w:r>
    </w:p>
    <w:p w14:paraId="2ECA72C1"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Lời gọi this() constructor nên được sử dụng để tái sử dụng constructor. Nó duy trì dây chuyền giữa các Constructor, và được sử dụng cho Constructor Chaining. Bạn theo dõi ví dụ sau để hiểu hơn về điều này.</w:t>
      </w:r>
    </w:p>
    <w:p w14:paraId="27A1287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C9A023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54FA6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616772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city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6E65FF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EFBB10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8C2A1B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C303A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D71235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866C25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city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93A3A6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//Bay gio khong can khoi tao id va name  </w:t>
      </w:r>
    </w:p>
    <w:p w14:paraId="49DE6C9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city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city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4F980B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2CB3FA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city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56920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62C3F7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8C029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ln"/>
          <w:rFonts w:ascii="Roboto Slab" w:hAnsi="Roboto Slab" w:cs="Roboto Slab"/>
          <w:color w:val="333333"/>
          <w:sz w:val="24"/>
          <w:szCs w:val="24"/>
        </w:rPr>
        <w:t xml:space="preserve"> e1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84D0BF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ln"/>
          <w:rFonts w:ascii="Roboto Slab" w:hAnsi="Roboto Slab" w:cs="Roboto Slab"/>
          <w:color w:val="333333"/>
          <w:sz w:val="24"/>
          <w:szCs w:val="24"/>
        </w:rPr>
        <w:t xml:space="preserve"> e2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Student14</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"NamDinh"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ED0CEC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B99B68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2FB699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20FF52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93C5400"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Qui tắc</w:t>
      </w:r>
      <w:r w:rsidRPr="004F7467">
        <w:rPr>
          <w:rFonts w:ascii="Roboto Slab" w:hAnsi="Roboto Slab" w:cs="Roboto Slab"/>
          <w:color w:val="000000"/>
        </w:rPr>
        <w:t>: Lời gọi tới this() phải là lệnh đầu tiên trong Constructor.</w:t>
      </w:r>
    </w:p>
    <w:p w14:paraId="0A6F4963"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Trong chương trình ví dụ sau sẽ cho một thông báo lỗi tại compile time.</w:t>
      </w:r>
    </w:p>
    <w:p w14:paraId="6A5F161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CDF098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37D817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0DBC07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"Constructor mac dinh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9745FB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089B7D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E5DA4F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id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id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98E81F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name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B1D4ED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//phai la lenh dau tien  </w:t>
      </w:r>
    </w:p>
    <w:p w14:paraId="0E66E4C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C63692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id</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name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C4F1B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A7A452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FBB1E0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ln"/>
          <w:rFonts w:ascii="Roboto Slab" w:hAnsi="Roboto Slab" w:cs="Roboto Slab"/>
          <w:color w:val="333333"/>
          <w:sz w:val="24"/>
          <w:szCs w:val="24"/>
        </w:rPr>
        <w:t xml:space="preserve"> e1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111</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"Hoang"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87B522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ln"/>
          <w:rFonts w:ascii="Roboto Slab" w:hAnsi="Roboto Slab" w:cs="Roboto Slab"/>
          <w:color w:val="333333"/>
          <w:sz w:val="24"/>
          <w:szCs w:val="24"/>
        </w:rPr>
        <w:t xml:space="preserve"> e2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Student15</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222</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"Thanh"</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E0C503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96DBC2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e2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1D7CEC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F2575E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B27DF53" w14:textId="77777777" w:rsidR="00560BEE" w:rsidRPr="004F7467" w:rsidRDefault="00560BEE" w:rsidP="00CA3329">
      <w:pPr>
        <w:pStyle w:val="Heading3"/>
      </w:pPr>
      <w:r w:rsidRPr="004F7467">
        <w:t>Từ khóa this() có thể được sử dụng để triệu hồi ngầm định phương thức lớp hiện tại</w:t>
      </w:r>
    </w:p>
    <w:p w14:paraId="53AF61E5"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Bạn có thể triệu hồi phương thức của lớp hiện tại bởi sử dụng từ khóa this. Nếu bạn không sử dụng từ khóa this, trình biên dịch Compiler tự động thêm từ khóa this trong khi gọi phương thức. Bạn theo dõi ví dụ sau:</w:t>
      </w:r>
    </w:p>
    <w:p w14:paraId="0A4B79D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C8EEDC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245952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277140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D47AF0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13582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//khong can boi vi compiler thuc hien no cho ban.  </w:t>
      </w:r>
    </w:p>
    <w:p w14:paraId="4B2955C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BCCF1C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063955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//complier se them this de trieu hoi phuong thuc n() duoi dang this.n()  </w:t>
      </w:r>
    </w:p>
    <w:p w14:paraId="1764F9B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CD4D9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260E0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0F494D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1FE800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B816AE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EFC14A" w14:textId="77777777" w:rsidR="00560BEE" w:rsidRPr="004F7467" w:rsidRDefault="00560BEE" w:rsidP="00CA3329">
      <w:pPr>
        <w:pStyle w:val="Heading3"/>
      </w:pPr>
      <w:r w:rsidRPr="004F7467">
        <w:t>Từ khóa this có thể được truyền như là một tham số trong phương thức</w:t>
      </w:r>
    </w:p>
    <w:p w14:paraId="7ED720C0"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Cách này chủ yếu được sử dụng trong xử lý sự kiện. Bạn theo dõi ví dụ:</w:t>
      </w:r>
    </w:p>
    <w:p w14:paraId="1E10631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lastRenderedPageBreak/>
        <w:t>class</w:t>
      </w: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5B6D84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S2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294E57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"Phuong thuc duoc trieu hoi"</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5345B8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4A90F1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4B487D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CCB726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3F0E7F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4BFE81B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DC3CED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S2 s1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S2</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BE28A6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s1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CE5A21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086FC3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586402A" w14:textId="77777777" w:rsidR="00560BEE" w:rsidRPr="004F7467" w:rsidRDefault="00560BEE" w:rsidP="00CA3329">
      <w:pPr>
        <w:pStyle w:val="Heading3"/>
      </w:pPr>
      <w:r w:rsidRPr="004F7467">
        <w:t>Từ khóa this có thể được truyền như là tham số trong lời gọi constructor</w:t>
      </w:r>
    </w:p>
    <w:p w14:paraId="4A586CF7"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Bạn cũng có thể truyền từ khóa this trong constructor. Nó là hữu ích nếu chúng ta phải sử dụng một đối tượng trong nhiều lớp. Bạn theo dõi ví dụ:</w:t>
      </w:r>
    </w:p>
    <w:p w14:paraId="3D59142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D67D10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A4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2CAA26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A4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2C43CD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D5F5A5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E1907E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1511C6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data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//su dung thanh vien du lieu cua lop A4  </w:t>
      </w:r>
    </w:p>
    <w:p w14:paraId="6FBAB1E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84867C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CC2FED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FB6352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C21C68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data</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6C8F23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A4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601206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B b</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444723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display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0DDC82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754278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7C679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A4 a</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A4</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99DF39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B97313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246DAE6" w14:textId="77777777" w:rsidR="00560BEE" w:rsidRPr="004F7467" w:rsidRDefault="00560BEE" w:rsidP="004F7467">
      <w:pPr>
        <w:pStyle w:val="Heading2"/>
        <w:shd w:val="clear" w:color="auto" w:fill="FFFFFF"/>
        <w:spacing w:before="300" w:after="150"/>
        <w:ind w:right="48"/>
        <w:rPr>
          <w:rFonts w:cs="Roboto Slab"/>
          <w:b w:val="0"/>
          <w:color w:val="222222"/>
          <w:spacing w:val="-15"/>
          <w:sz w:val="24"/>
          <w:szCs w:val="24"/>
        </w:rPr>
      </w:pPr>
      <w:r w:rsidRPr="004F7467">
        <w:rPr>
          <w:rFonts w:cs="Roboto Slab"/>
          <w:b w:val="0"/>
          <w:bCs/>
          <w:color w:val="222222"/>
          <w:spacing w:val="-15"/>
          <w:sz w:val="24"/>
          <w:szCs w:val="24"/>
        </w:rPr>
        <w:t>Từ khóa this có thể được sử dụng để trả về instance của lớp hiện tại</w:t>
      </w:r>
    </w:p>
    <w:p w14:paraId="334888F1"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Chúng ta có thể trả về từ khóa this như một lệnh từ phương thức. Trong tình huống này, kiểu trả về của phương thức phải là kiểu class (không là kiểu gốc). Bạn theo dõi ví dụ:</w:t>
      </w:r>
    </w:p>
    <w:p w14:paraId="00BA41CC"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Cú pháp của this mà có thể được trả về như là một lệnh.</w:t>
      </w:r>
    </w:p>
    <w:p w14:paraId="047AE41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kieu_tra_ve ten_phuong_thuc</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98CE39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return</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D0383F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AEA2AD6" w14:textId="77777777" w:rsidR="00560BEE" w:rsidRPr="004F7467" w:rsidRDefault="00560BEE" w:rsidP="00CA3329">
      <w:pPr>
        <w:rPr>
          <w:rFonts w:ascii="Roboto Slab" w:hAnsi="Roboto Slab" w:cs="Roboto Slab"/>
          <w:b/>
          <w:color w:val="000000"/>
        </w:rPr>
      </w:pPr>
      <w:r w:rsidRPr="004F7467">
        <w:rPr>
          <w:rFonts w:ascii="Roboto Slab" w:hAnsi="Roboto Slab" w:cs="Roboto Slab"/>
          <w:bCs/>
          <w:color w:val="000000"/>
        </w:rPr>
        <w:t>Ví dụ</w:t>
      </w:r>
    </w:p>
    <w:p w14:paraId="047A55F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440D93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A getA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6DB0AA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lastRenderedPageBreak/>
        <w:t>return</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C35389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0C88CA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msg</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"Hello World"</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8C8214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0B0A4D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13B17B7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Test1</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ADB560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B7F69C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getA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msg</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209A7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7664F2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AF7B076"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Chúng ta cùng chứng minh rằng từ khóa this tham chiếu tới biến instance của lớp hiện tại. Trong chương trình sau, chúng ta in biến tham chiếu và this, kết quả của chúng là giống nhau.</w:t>
      </w:r>
    </w:p>
    <w:p w14:paraId="1B396D2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51DDD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5C140D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this</w:t>
      </w:r>
      <w:r w:rsidRPr="004F7467">
        <w:rPr>
          <w:rStyle w:val="pun"/>
          <w:rFonts w:ascii="Roboto Slab" w:hAnsi="Roboto Slab" w:cs="Roboto Slab"/>
          <w:color w:val="666600"/>
          <w:sz w:val="24"/>
          <w:szCs w:val="24"/>
        </w:rPr>
        <w:t>);</w:t>
      </w:r>
      <w:r w:rsidRPr="004F7467">
        <w:rPr>
          <w:rStyle w:val="com"/>
          <w:rFonts w:ascii="Roboto Slab" w:hAnsi="Roboto Slab" w:cs="Roboto Slab"/>
          <w:color w:val="880000"/>
          <w:sz w:val="24"/>
          <w:szCs w:val="24"/>
        </w:rPr>
        <w:t xml:space="preserve">//in ra cung tham chieu ID  </w:t>
      </w:r>
    </w:p>
    <w:p w14:paraId="41E0BFE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62F1EA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38B760F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104A2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A5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A5</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1F8E91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com"/>
          <w:rFonts w:ascii="Roboto Slab" w:hAnsi="Roboto Slab" w:cs="Roboto Slab"/>
          <w:color w:val="880000"/>
          <w:sz w:val="24"/>
          <w:szCs w:val="24"/>
        </w:rPr>
        <w:t xml:space="preserve">//in tham chieu ID  </w:t>
      </w:r>
    </w:p>
    <w:p w14:paraId="4513298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0B2D7B9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m</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EAFBE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lastRenderedPageBreak/>
        <w:t>}</w:t>
      </w:r>
      <w:r w:rsidRPr="004F7467">
        <w:rPr>
          <w:rStyle w:val="pln"/>
          <w:rFonts w:ascii="Roboto Slab" w:hAnsi="Roboto Slab" w:cs="Roboto Slab"/>
          <w:color w:val="333333"/>
          <w:sz w:val="24"/>
          <w:szCs w:val="24"/>
        </w:rPr>
        <w:t xml:space="preserve">  </w:t>
      </w:r>
    </w:p>
    <w:p w14:paraId="53CF125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FFF883"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Style w:val="mghead"/>
          <w:rFonts w:ascii="Roboto Slab" w:hAnsi="Roboto Slab" w:cs="Roboto Slab"/>
          <w:b/>
          <w:bCs/>
          <w:caps/>
          <w:color w:val="2B397B"/>
        </w:rPr>
        <w:t>QUẢNG CÁO</w:t>
      </w:r>
    </w:p>
    <w:p w14:paraId="7BED900E"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14436309/i/57734082/0/pp/1/7?h=X6SvTAJTesAsUc3kFdURnw_HAeSSHGPyI9r4YllIVL14Gezr8S0PNvdthDhIjRJpQDArLFk_a22HnHx0iP8jGA**&amp;rid=db75d539-77d2-11ee-ad18-c84bd683e9ba&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63BC5A73"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fldChar w:fldCharType="end"/>
      </w:r>
    </w:p>
    <w:p w14:paraId="4BE6E73C"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1" w:tgtFrame="_blank" w:history="1">
        <w:r w:rsidR="00560BEE" w:rsidRPr="004F7467">
          <w:rPr>
            <w:rStyle w:val="Hyperlink"/>
            <w:rFonts w:ascii="Roboto Slab" w:hAnsi="Roboto Slab" w:cs="Roboto Slab"/>
            <w:color w:val="2A71B6"/>
            <w:spacing w:val="10"/>
          </w:rPr>
          <w:t>Sức Khỏe Nam Giới</w:t>
        </w:r>
      </w:hyperlink>
    </w:p>
    <w:p w14:paraId="7441D37E"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2" w:tgtFrame="_blank" w:history="1">
        <w:r w:rsidR="00560BEE" w:rsidRPr="004F7467">
          <w:rPr>
            <w:rStyle w:val="Hyperlink"/>
            <w:rFonts w:ascii="Roboto Slab" w:hAnsi="Roboto Slab" w:cs="Roboto Slab"/>
            <w:b/>
            <w:bCs/>
            <w:color w:val="333333"/>
          </w:rPr>
          <w:t>Phong độ đàn ông xuống dốc? Phục hồi ngay với mẹo này</w:t>
        </w:r>
      </w:hyperlink>
    </w:p>
    <w:p w14:paraId="1C5B7BCA"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15490950/i/57734082/0/pp/2/7?h=X6SvTAJTesAsUc3kFdURn9E2nClJNM35kpXF-tFrCO3BuRQIvW55wlvzwwPAM1j-ChdHukyr68bbvGbIUjuy9A**&amp;rid=db75d539-77d2-11ee-ad18-c84bd683e9ba&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7CA8C753" w14:textId="61E664C1" w:rsidR="00560BEE" w:rsidRPr="004F7467" w:rsidRDefault="00560BEE" w:rsidP="004F7467">
      <w:pPr>
        <w:shd w:val="clear" w:color="auto" w:fill="FFFFFF"/>
        <w:spacing w:line="360" w:lineRule="auto"/>
        <w:jc w:val="center"/>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780CA2B7" wp14:editId="67BD3D52">
                <wp:extent cx="4686300" cy="2636520"/>
                <wp:effectExtent l="0" t="0" r="0" b="0"/>
                <wp:docPr id="1980590407" name="Rectangle 32">
                  <a:hlinkClick xmlns:a="http://schemas.openxmlformats.org/drawingml/2006/main" r:id="rId1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E726E" id="Rectangle 32" o:spid="_x0000_s1026" href="https://clck.mgid.com/ghits/15490950/i/57734082/0/pp/2/7?h=X6SvTAJTesAsUc3kFdURn9E2nClJNM35kpXF-tFrCO3BuRQIvW55wlvzwwPAM1j-ChdHukyr68bbvGbIUjuy9A**&amp;rid=db75d539-77d2-11ee-ad18-c84bd683e9ba&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71F3BE46"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fldChar w:fldCharType="end"/>
      </w:r>
    </w:p>
    <w:p w14:paraId="2ED77ED7"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4" w:tgtFrame="_blank" w:history="1">
        <w:r w:rsidR="00560BEE" w:rsidRPr="004F7467">
          <w:rPr>
            <w:rStyle w:val="Hyperlink"/>
            <w:rFonts w:ascii="Roboto Slab" w:hAnsi="Roboto Slab" w:cs="Roboto Slab"/>
            <w:color w:val="2A71B6"/>
            <w:spacing w:val="10"/>
          </w:rPr>
          <w:t>Brainberries</w:t>
        </w:r>
      </w:hyperlink>
    </w:p>
    <w:p w14:paraId="1C29B7E1"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5" w:tgtFrame="_blank" w:history="1">
        <w:r w:rsidR="00560BEE" w:rsidRPr="004F7467">
          <w:rPr>
            <w:rStyle w:val="Hyperlink"/>
            <w:rFonts w:ascii="Roboto Slab" w:hAnsi="Roboto Slab" w:cs="Roboto Slab"/>
            <w:b/>
            <w:bCs/>
            <w:color w:val="333333"/>
          </w:rPr>
          <w:t>Đã tìm ra cây thuốc độc gấp x6000 xyanua. Phổ biến ở Việt Nam?</w:t>
        </w:r>
      </w:hyperlink>
    </w:p>
    <w:p w14:paraId="077FE7F1"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17555279/i/57734082/0/pp/3/7?h=X6SvTAJTesAsUc3kFdURn8wGosGIJwQS8iV1E4G3YGUlA4PdFEVhVaZp_-kh6YI0Os43bqiocVZMrNYueU9-cA**&amp;rid=db75d539-77d2-11ee-ad18-c84bd683e9ba&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50F1BAAD" w14:textId="276254D4" w:rsidR="00560BEE" w:rsidRPr="004F7467" w:rsidRDefault="00560BEE" w:rsidP="004F7467">
      <w:pPr>
        <w:shd w:val="clear" w:color="auto" w:fill="FFFFFF"/>
        <w:spacing w:line="360" w:lineRule="auto"/>
        <w:jc w:val="center"/>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17CB38F9" wp14:editId="5CDD0DAC">
                <wp:extent cx="4686300" cy="2636520"/>
                <wp:effectExtent l="0" t="0" r="0" b="0"/>
                <wp:docPr id="1223329050" name="Rectangle 31">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09C38" id="Rectangle 31" o:spid="_x0000_s1026" href="https://clck.mgid.com/ghits/17555279/i/57734082/0/pp/3/7?h=X6SvTAJTesAsUc3kFdURn8wGosGIJwQS8iV1E4G3YGUlA4PdFEVhVaZp_-kh6YI0Os43bqiocVZMrNYueU9-cA**&amp;rid=db75d539-77d2-11ee-ad18-c84bd683e9ba&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64936C8A"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lastRenderedPageBreak/>
        <w:fldChar w:fldCharType="end"/>
      </w:r>
    </w:p>
    <w:p w14:paraId="06B7E758"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7" w:tgtFrame="_blank" w:history="1">
        <w:r w:rsidR="00560BEE" w:rsidRPr="004F7467">
          <w:rPr>
            <w:rStyle w:val="Hyperlink"/>
            <w:rFonts w:ascii="Roboto Slab" w:hAnsi="Roboto Slab" w:cs="Roboto Slab"/>
            <w:color w:val="2A71B6"/>
            <w:spacing w:val="10"/>
          </w:rPr>
          <w:t>Tìm Kiếm Quảng Cáo</w:t>
        </w:r>
      </w:hyperlink>
    </w:p>
    <w:p w14:paraId="5832BC16"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18" w:tgtFrame="_blank" w:history="1">
        <w:r w:rsidR="00560BEE" w:rsidRPr="004F7467">
          <w:rPr>
            <w:rStyle w:val="Hyperlink"/>
            <w:rFonts w:ascii="Roboto Slab" w:hAnsi="Roboto Slab" w:cs="Roboto Slab"/>
            <w:b/>
            <w:bCs/>
            <w:color w:val="333333"/>
          </w:rPr>
          <w:t>Tự đánh giá trầm cảm: Làm bài kiểm tra và nhận trợ giúp</w:t>
        </w:r>
      </w:hyperlink>
    </w:p>
    <w:p w14:paraId="2D667CC6"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15787462/i/57734082/0/pp/4/7?h=X6SvTAJTesAsUc3kFdURnzc6RaEaYoPzrRMRFIueRd2_jeezHPNKIiOyNUuXT_nwI7xdfGB8P0wxLk2UrR0F8Q**&amp;rid=db75d539-77d2-11ee-ad18-c84bd683e9ba&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4FCD772B" w14:textId="1EC32453" w:rsidR="00560BEE" w:rsidRPr="004F7467" w:rsidRDefault="00560BEE" w:rsidP="004F7467">
      <w:pPr>
        <w:shd w:val="clear" w:color="auto" w:fill="FFFFFF"/>
        <w:spacing w:line="360" w:lineRule="auto"/>
        <w:jc w:val="center"/>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6A5570E9" wp14:editId="3F9A5532">
                <wp:extent cx="4686300" cy="2636520"/>
                <wp:effectExtent l="0" t="0" r="0" b="0"/>
                <wp:docPr id="2058394004" name="Rectangle 30">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FDE7F" id="Rectangle 30" o:spid="_x0000_s1026" href="https://clck.mgid.com/ghits/15787462/i/57734082/0/pp/4/7?h=X6SvTAJTesAsUc3kFdURnzc6RaEaYoPzrRMRFIueRd2_jeezHPNKIiOyNUuXT_nwI7xdfGB8P0wxLk2UrR0F8Q**&amp;rid=db75d539-77d2-11ee-ad18-c84bd683e9ba&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18619227"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fldChar w:fldCharType="end"/>
      </w:r>
    </w:p>
    <w:p w14:paraId="72309A5D"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0" w:tgtFrame="_blank" w:history="1">
        <w:r w:rsidR="00560BEE" w:rsidRPr="004F7467">
          <w:rPr>
            <w:rStyle w:val="Hyperlink"/>
            <w:rFonts w:ascii="Roboto Slab" w:hAnsi="Roboto Slab" w:cs="Roboto Slab"/>
            <w:color w:val="2A71B6"/>
            <w:spacing w:val="10"/>
          </w:rPr>
          <w:t>Brainberries</w:t>
        </w:r>
      </w:hyperlink>
    </w:p>
    <w:p w14:paraId="4D9EC477"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1" w:tgtFrame="_blank" w:history="1">
        <w:r w:rsidR="00560BEE" w:rsidRPr="004F7467">
          <w:rPr>
            <w:rStyle w:val="Hyperlink"/>
            <w:rFonts w:ascii="Roboto Slab" w:hAnsi="Roboto Slab" w:cs="Roboto Slab"/>
            <w:b/>
            <w:bCs/>
            <w:color w:val="333333"/>
          </w:rPr>
          <w:t>Sau nửa năm suy sụp vì liệt cơ mặt, Hari Won quyết tâm điều này</w:t>
        </w:r>
      </w:hyperlink>
    </w:p>
    <w:p w14:paraId="5EE3EB9C"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6174320/i/57734082/0/pp/5/7?h=X6SvTAJTesAsUc3kFdURn7p2p8_B570utkM5h2AUOQhNDnKyaea_ctUKGZycZSUoRNoglVp8fxPRhcVHvUrpMQ**&amp;rid=db75d539-77d2-11ee-ad18-c84bd683e9ba&amp;ts=vietjack.com&amp;tt=Referral&amp;att=4&amp;cpm=1&amp;abd=1&amp;iv=11&amp;ct=1&amp;gdprApplies=0&amp;st=420&amp;mp4=1&amp;h2=Vt3_nBafiKvyGys58teryeSOV3uIVTtzTgUzqbCxGDs*&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68D2AC77" w14:textId="25445661" w:rsidR="00560BEE" w:rsidRPr="004F7467" w:rsidRDefault="00560BEE" w:rsidP="004F7467">
      <w:pPr>
        <w:shd w:val="clear" w:color="auto" w:fill="FFFFFF"/>
        <w:spacing w:line="360" w:lineRule="auto"/>
        <w:jc w:val="center"/>
        <w:textAlignment w:val="top"/>
        <w:rPr>
          <w:rFonts w:ascii="Roboto Slab" w:hAnsi="Roboto Slab" w:cs="Roboto Slab"/>
        </w:rPr>
      </w:pPr>
      <w:r w:rsidRPr="004F7467">
        <w:rPr>
          <w:rFonts w:ascii="Roboto Slab" w:hAnsi="Roboto Slab" w:cs="Roboto Slab"/>
          <w:noProof/>
          <w:color w:val="0000FF"/>
        </w:rPr>
        <mc:AlternateContent>
          <mc:Choice Requires="wps">
            <w:drawing>
              <wp:inline distT="0" distB="0" distL="0" distR="0" wp14:anchorId="6AD98D48" wp14:editId="2E5F9E30">
                <wp:extent cx="4686300" cy="2636520"/>
                <wp:effectExtent l="0" t="0" r="0" b="0"/>
                <wp:docPr id="644527562" name="Rectangle 29">
                  <a:hlinkClick xmlns:a="http://schemas.openxmlformats.org/drawingml/2006/main" r:id="rId1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EB249" id="Rectangle 29" o:spid="_x0000_s1026" href="https://clck.mgid.com/ghits/6174320/i/57734082/0/pp/5/7?h=X6SvTAJTesAsUc3kFdURn7p2p8_B570utkM5h2AUOQhNDnKyaea_ctUKGZycZSUoRNoglVp8fxPRhcVHvUrpMQ**&amp;rid=db75d539-77d2-11ee-ad18-c84bd683e9ba&amp;ts=vietjack.com&amp;tt=Referral&amp;att=4&amp;cpm=1&amp;abd=1&amp;iv=11&amp;ct=1&amp;gdprApplies=0&amp;st=420&amp;mp4=1&amp;h2=Vt3_nBafiKvyGys58teryeSOV3uIVTtzTgUzqbCxGDs*&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752F478A"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fldChar w:fldCharType="end"/>
      </w:r>
    </w:p>
    <w:p w14:paraId="31D87211"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3" w:tgtFrame="_blank" w:history="1">
        <w:r w:rsidR="00560BEE" w:rsidRPr="004F7467">
          <w:rPr>
            <w:rStyle w:val="Hyperlink"/>
            <w:rFonts w:ascii="Roboto Slab" w:hAnsi="Roboto Slab" w:cs="Roboto Slab"/>
            <w:color w:val="2A71B6"/>
            <w:spacing w:val="10"/>
          </w:rPr>
          <w:t>Brainberries</w:t>
        </w:r>
      </w:hyperlink>
    </w:p>
    <w:p w14:paraId="579CD69B"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4" w:tgtFrame="_blank" w:history="1">
        <w:r w:rsidR="00560BEE" w:rsidRPr="004F7467">
          <w:rPr>
            <w:rStyle w:val="Hyperlink"/>
            <w:rFonts w:ascii="Roboto Slab" w:hAnsi="Roboto Slab" w:cs="Roboto Slab"/>
            <w:b/>
            <w:bCs/>
            <w:color w:val="333333"/>
          </w:rPr>
          <w:t>Đẹp không tì vết, Son Ye Jin là cô gái đẹp nhất thế giới năm 2020</w:t>
        </w:r>
      </w:hyperlink>
    </w:p>
    <w:p w14:paraId="36E1EFBF" w14:textId="77777777" w:rsidR="00560BEE" w:rsidRPr="004F7467" w:rsidRDefault="00560BEE" w:rsidP="004F7467">
      <w:pPr>
        <w:shd w:val="clear" w:color="auto" w:fill="FFFFFF"/>
        <w:spacing w:line="360" w:lineRule="auto"/>
        <w:jc w:val="center"/>
        <w:textAlignment w:val="top"/>
        <w:rPr>
          <w:rStyle w:val="Hyperlink"/>
          <w:rFonts w:ascii="Roboto Slab" w:hAnsi="Roboto Slab" w:cs="Roboto Slab"/>
        </w:rPr>
      </w:pPr>
      <w:r w:rsidRPr="004F7467">
        <w:rPr>
          <w:rFonts w:ascii="Roboto Slab" w:hAnsi="Roboto Slab" w:cs="Roboto Slab"/>
          <w:color w:val="313131"/>
        </w:rPr>
        <w:fldChar w:fldCharType="begin"/>
      </w:r>
      <w:r w:rsidRPr="004F7467">
        <w:rPr>
          <w:rFonts w:ascii="Roboto Slab" w:hAnsi="Roboto Slab" w:cs="Roboto Slab"/>
          <w:color w:val="313131"/>
        </w:rPr>
        <w:instrText>HYPERLINK "https://clck.mgid.com/ghits/12336635/i/57734082/0/pp/6/7?h=X6SvTAJTesAsUc3kFdURn2NfLYpGO2164NqXMiYESaEO_L9WCO34UEUOsFgkzAx12JwPmDXNnu3bb2D-i6cgTA**&amp;rid=db75d539-77d2-11ee-ad18-c84bd683e9ba&amp;ts=vietjack.com&amp;tt=Referral&amp;att=4&amp;cpm=1&amp;abd=1&amp;iv=11&amp;ct=1&amp;gdprApplies=0&amp;st=420&amp;mp4=1&amp;h2=Vt3_nBafiKvyGys58teryeSOV3uIVTtzTgUzqbCxGDs*&amp;k=1401949fc*ffYuFIzUmfYuFJAV.ffOTQx*DUyNw%3D%3Df!fNjfI*f1%3DffMjM0Ljg2MjUwMzA1MTc1Nzh8MTMyLjIyNTAwNjEwMzUxNTYyffffQf%3AfaHR0cHM6Ly92aWV0amFjay5jb20vamF2Y%2490dV9raG9hX3RoaXN*dHJvbmd*amF2Y%245qc3A%3DfaHR0cHM6Ly92aWV0amFjay5jb20vamF2Y%2490dV9raG9hX3N0YXRpY190cm9uZ19qYXZhLmpzcA%3D%3DfaHR0cHM6Ly92aWV0amFjay5jb20vamF2Y%249pbmRleC5qc3A%3DfqfOTQx*DYzMzZ8OTg1*DYyMDY%3DfMQ%3D%3Df%3Df!fcfMTMy*DIzNHw4Njd8Mzk2fYAfNgfYuFIzcjf!fTW96aWxsY%2481LjAgKFdpbmRvd3MgTlQgMTAuMDsgV2luNjQ7IHg2NCkgQXBwbGVXZWJLaXQvNTM3LjM2IChL%24FRNTCwgbGlrZ%24BHZWNrbykgQ2hyb21lLzExOC4wLjAuMCBTYWZhcmkvNTM3LjM2fUERGVmlld2Vy*ENocm9tZVBERlZpZXdlcnxDaHJvbWl1bVBERlZpZXdlcnxNaWNyb3NvZnRFZGdlUERGVmlld2Vy*FdlYktpdGJ1aWx0LWluUERGfCfV2luMzI%3DfNDIwfMXwxMDA%3DfMTUzNnw4MjQ%3DfdW5rbm93bnw0Z3wwf!f!fQfeUEOA~f*f*(RA_6N*&amp;crst=1698745811&amp;wrst=1698745811&amp;muid=n78hK_eerlQ6" \t "_blank"</w:instrText>
      </w:r>
      <w:r w:rsidRPr="004F7467">
        <w:rPr>
          <w:rFonts w:ascii="Roboto Slab" w:hAnsi="Roboto Slab" w:cs="Roboto Slab"/>
          <w:color w:val="313131"/>
        </w:rPr>
      </w:r>
      <w:r w:rsidRPr="004F7467">
        <w:rPr>
          <w:rFonts w:ascii="Roboto Slab" w:hAnsi="Roboto Slab" w:cs="Roboto Slab"/>
          <w:color w:val="313131"/>
        </w:rPr>
        <w:fldChar w:fldCharType="separate"/>
      </w:r>
    </w:p>
    <w:p w14:paraId="14B73A65" w14:textId="706FA354" w:rsidR="00560BEE" w:rsidRPr="004F7467" w:rsidRDefault="00560BEE" w:rsidP="004F7467">
      <w:pPr>
        <w:shd w:val="clear" w:color="auto" w:fill="FFFFFF"/>
        <w:spacing w:line="360" w:lineRule="auto"/>
        <w:jc w:val="center"/>
        <w:textAlignment w:val="top"/>
        <w:rPr>
          <w:rFonts w:ascii="Roboto Slab" w:hAnsi="Roboto Slab" w:cs="Roboto Slab"/>
        </w:rPr>
      </w:pPr>
      <w:r w:rsidRPr="004F7467">
        <w:rPr>
          <w:rFonts w:ascii="Roboto Slab" w:hAnsi="Roboto Slab" w:cs="Roboto Slab"/>
          <w:noProof/>
          <w:color w:val="0000FF"/>
        </w:rPr>
        <w:lastRenderedPageBreak/>
        <mc:AlternateContent>
          <mc:Choice Requires="wps">
            <w:drawing>
              <wp:inline distT="0" distB="0" distL="0" distR="0" wp14:anchorId="370DFFEA" wp14:editId="646421C0">
                <wp:extent cx="4686300" cy="2636520"/>
                <wp:effectExtent l="0" t="0" r="0" b="0"/>
                <wp:docPr id="1923695395" name="Rectangle 28">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86300" cy="2636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EA8B" id="Rectangle 28" o:spid="_x0000_s1026" href="https://clck.mgid.com/ghits/12336635/i/57734082/0/pp/6/7?h=X6SvTAJTesAsUc3kFdURn2NfLYpGO2164NqXMiYESaEO_L9WCO34UEUOsFgkzAx12JwPmDXNnu3bb2D-i6cgTA**&amp;rid=db75d539-77d2-11ee-ad18-c84bd683e9ba&amp;ts=vietjack.com&amp;tt=Referral&amp;att=4&amp;cpm=1&amp;abd=1&amp;iv=11&amp;ct=1&amp;gdprApplies=0&amp;st=420&amp;mp4=1&amp;h2=Vt3_nBafiKvyGys58teryeSOV3uIVTtzTgUzqbCxGDs*&amp;k=1401949fc*ffYuFIzUmfYuFJAV.ffOTQx*DUyNw%3D%3Df!fNjfI*f1%3DffMjM0Ljg2MjUwMzA1MTc1Nzh8MTMyLjIyNTAwNjEwMzUxNTYyffffQf%3AfaHR0cHM6Ly92aWV0amFjay5jb20vamF2Y%2490dV9raG9hX3RoaXN*dHJvbmd*amF2Y%245qc3A%3DfaHR0cHM6Ly92aWV0amFjay5jb20vamF2Y%2490dV9raG9hX3N0YXRpY190cm9uZ19qYXZhLmpzcA%3D%3DfaHR0cHM6Ly92aWV0amFjay5jb20vamF2Y%249pbmRleC5qc3A%3DfqfOTQx*DYzMzZ8OTg1*DYyMDY%3DfMQ%3D%3Df%3Df!fcfMTMy*DIzNHw4Njd8Mzk2fYAfNgfYuFIzcjf!fTW96aWxsY%2481LjAgKFdpbmRvd3MgTlQgMTAuMDsgV2luNjQ7IHg2NCkgQXBwbGVXZWJLaXQvNTM3LjM2IChL%24FRNTCwgbGlrZ%24BHZWNrbykgQ2hyb21lLzExOC4wLjAuMCBTYWZhcmkvNTM3LjM2fUERGVmlld2Vy*ENocm9tZVBERlZpZXdlcnxDaHJvbWl1bVBERlZpZXdlcnxNaWNyb3NvZnRFZGdlUERGVmlld2Vy*FdlYktpdGJ1aWx0LWluUERGfCfV2luMzI%3DfNDIwfMXwxMDA%3DfMTUzNnw4MjQ%3DfdW5rbm93bnw0Z3wwf!f!fQfeUEOA~f*f*(RA_6N*&amp;crst=1698745811&amp;wrst=1698745811&amp;muid=n78hK_eerlQ6" target="&quot;_blank&quot;" style="width:369pt;height:2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" o:button="t" filled="f" stroked="f">
                <v:fill o:detectmouseclick="t"/>
                <o:lock v:ext="edit" aspectratio="t"/>
                <w10:anchorlock/>
              </v:rect>
            </w:pict>
          </mc:Fallback>
        </mc:AlternateContent>
      </w:r>
    </w:p>
    <w:p w14:paraId="5447FD85" w14:textId="77777777" w:rsidR="00560BEE" w:rsidRPr="004F7467" w:rsidRDefault="00560BEE" w:rsidP="004F7467">
      <w:pPr>
        <w:shd w:val="clear" w:color="auto" w:fill="FFFFFF"/>
        <w:spacing w:line="360" w:lineRule="auto"/>
        <w:jc w:val="center"/>
        <w:textAlignment w:val="top"/>
        <w:rPr>
          <w:rFonts w:ascii="Roboto Slab" w:hAnsi="Roboto Slab" w:cs="Roboto Slab"/>
          <w:color w:val="313131"/>
        </w:rPr>
      </w:pPr>
      <w:r w:rsidRPr="004F7467">
        <w:rPr>
          <w:rFonts w:ascii="Roboto Slab" w:hAnsi="Roboto Slab" w:cs="Roboto Slab"/>
          <w:color w:val="313131"/>
        </w:rPr>
        <w:fldChar w:fldCharType="end"/>
      </w:r>
    </w:p>
    <w:p w14:paraId="68D5C66F"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6" w:tgtFrame="_blank" w:history="1">
        <w:r w:rsidR="00560BEE" w:rsidRPr="004F7467">
          <w:rPr>
            <w:rStyle w:val="Hyperlink"/>
            <w:rFonts w:ascii="Roboto Slab" w:hAnsi="Roboto Slab" w:cs="Roboto Slab"/>
            <w:color w:val="2A71B6"/>
            <w:spacing w:val="10"/>
          </w:rPr>
          <w:t>Brainberries</w:t>
        </w:r>
      </w:hyperlink>
    </w:p>
    <w:p w14:paraId="6C2A7879" w14:textId="77777777" w:rsidR="00560BEE" w:rsidRPr="004F7467" w:rsidRDefault="00000000" w:rsidP="004F7467">
      <w:pPr>
        <w:shd w:val="clear" w:color="auto" w:fill="FFFFFF"/>
        <w:spacing w:line="360" w:lineRule="auto"/>
        <w:textAlignment w:val="top"/>
        <w:rPr>
          <w:rFonts w:ascii="Roboto Slab" w:hAnsi="Roboto Slab" w:cs="Roboto Slab"/>
          <w:color w:val="313131"/>
        </w:rPr>
      </w:pPr>
      <w:hyperlink r:id="rId127" w:tgtFrame="_blank" w:history="1">
        <w:r w:rsidR="00560BEE" w:rsidRPr="004F7467">
          <w:rPr>
            <w:rStyle w:val="Hyperlink"/>
            <w:rFonts w:ascii="Roboto Slab" w:hAnsi="Roboto Slab" w:cs="Roboto Slab"/>
            <w:b/>
            <w:bCs/>
            <w:color w:val="333333"/>
          </w:rPr>
          <w:t>Những dấu hiệu cho thấy nhất định bạn phải giữ cô gái này</w:t>
        </w:r>
      </w:hyperlink>
    </w:p>
    <w:p w14:paraId="345CA63B"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Đã có app VietJack trên điện thoại, giải bài tập SGK, SBT Soạn văn, Văn mẫu, Thi online, Bài giảng....miễn phí. Tải ngay ứng dụng trên Android và iOS.</w:t>
      </w:r>
    </w:p>
    <w:p w14:paraId="6161EB0A" w14:textId="186F5B18" w:rsidR="00560BEE" w:rsidRPr="004F7467" w:rsidRDefault="00560BEE" w:rsidP="004F7467">
      <w:pPr>
        <w:shd w:val="clear" w:color="auto" w:fill="F7F7F7"/>
        <w:spacing w:line="360" w:lineRule="auto"/>
        <w:rPr>
          <w:rFonts w:ascii="Roboto Slab" w:hAnsi="Roboto Slab" w:cs="Roboto Slab"/>
          <w:color w:val="313131"/>
        </w:rPr>
      </w:pPr>
      <w:r w:rsidRPr="004F7467">
        <w:rPr>
          <w:rFonts w:ascii="Roboto Slab" w:hAnsi="Roboto Slab" w:cs="Roboto Slab"/>
          <w:noProof/>
          <w:color w:val="008000"/>
        </w:rPr>
        <w:drawing>
          <wp:inline distT="0" distB="0" distL="0" distR="0" wp14:anchorId="2F1F781E" wp14:editId="1176DFAB">
            <wp:extent cx="1211580" cy="381000"/>
            <wp:effectExtent l="0" t="0" r="7620" b="0"/>
            <wp:docPr id="906606539" name="Picture 27">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a:hlinkClick r:id="rId97"/>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p>
    <w:p w14:paraId="0482D506" w14:textId="2BDC7AF9" w:rsidR="00560BEE" w:rsidRPr="004F7467" w:rsidRDefault="00560BEE" w:rsidP="004F7467">
      <w:pPr>
        <w:shd w:val="clear" w:color="auto" w:fill="F7F7F7"/>
        <w:spacing w:line="360" w:lineRule="auto"/>
        <w:rPr>
          <w:rFonts w:ascii="Roboto Slab" w:hAnsi="Roboto Slab" w:cs="Roboto Slab"/>
          <w:color w:val="313131"/>
        </w:rPr>
      </w:pPr>
      <w:r w:rsidRPr="004F7467">
        <w:rPr>
          <w:rFonts w:ascii="Roboto Slab" w:hAnsi="Roboto Slab" w:cs="Roboto Slab"/>
          <w:noProof/>
          <w:color w:val="008000"/>
        </w:rPr>
        <w:drawing>
          <wp:inline distT="0" distB="0" distL="0" distR="0" wp14:anchorId="654FF502" wp14:editId="5F4D199D">
            <wp:extent cx="1211580" cy="381000"/>
            <wp:effectExtent l="0" t="0" r="7620" b="0"/>
            <wp:docPr id="13025217" name="Picture 26">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p>
    <w:p w14:paraId="2A32FA5B" w14:textId="77777777" w:rsidR="00560BEE" w:rsidRPr="004F7467" w:rsidRDefault="00560BEE" w:rsidP="004F7467">
      <w:pPr>
        <w:shd w:val="clear" w:color="auto" w:fill="F7F7F7"/>
        <w:spacing w:line="360" w:lineRule="auto"/>
        <w:rPr>
          <w:rFonts w:ascii="Roboto Slab" w:hAnsi="Roboto Slab" w:cs="Roboto Slab"/>
          <w:color w:val="313131"/>
        </w:rPr>
      </w:pPr>
      <w:r w:rsidRPr="004F7467">
        <w:rPr>
          <w:rFonts w:ascii="Roboto Slab" w:hAnsi="Roboto Slab" w:cs="Roboto Slab"/>
          <w:color w:val="313131"/>
        </w:rPr>
        <w:t>Theo dõi chúng tôi miễn phí trên mạng xã hội facebook và youtube:</w:t>
      </w:r>
    </w:p>
    <w:p w14:paraId="00BB5139" w14:textId="77777777" w:rsidR="00560BEE" w:rsidRPr="004F7467" w:rsidRDefault="00560BEE" w:rsidP="004F7467">
      <w:pPr>
        <w:shd w:val="clear" w:color="auto" w:fill="F7F7F7"/>
        <w:spacing w:line="360" w:lineRule="auto"/>
        <w:rPr>
          <w:rFonts w:ascii="Roboto Slab" w:hAnsi="Roboto Slab" w:cs="Roboto Slab"/>
          <w:color w:val="313131"/>
        </w:rPr>
      </w:pPr>
      <w:r w:rsidRPr="004F7467">
        <w:rPr>
          <w:rFonts w:ascii="Roboto Slab" w:hAnsi="Roboto Slab" w:cs="Roboto Slab"/>
          <w:color w:val="313131"/>
        </w:rPr>
        <w:t> </w:t>
      </w:r>
    </w:p>
    <w:p w14:paraId="2D27BB38"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Các bạn có thể mua thêm khóa học JAVA CORE ONLINE VÀ ỨNG DỤNG cực hay, giúp các bạn vượt qua các dự án trên trường và đi thực tập Java. Khóa học có giá chỉ 300K, nhằm ưu đãi, tạo điều kiện cho sinh viên cho thể mua khóa học.</w:t>
      </w:r>
    </w:p>
    <w:p w14:paraId="68462012"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Nội dung khóa học gồm 16 chuơng và 100 video cực hay, học trực tiếp tại </w:t>
      </w:r>
      <w:hyperlink r:id="rId128" w:history="1">
        <w:r w:rsidRPr="004F7467">
          <w:rPr>
            <w:rStyle w:val="Hyperlink"/>
            <w:rFonts w:ascii="Roboto Slab" w:hAnsi="Roboto Slab" w:cs="Roboto Slab"/>
            <w:b/>
            <w:bCs/>
            <w:color w:val="008000"/>
          </w:rPr>
          <w:t>https://www.udemy.com/tu-tin-di-lam-voi-kien-thuc-ve-java-core-toan-tap/</w:t>
        </w:r>
      </w:hyperlink>
      <w:r w:rsidRPr="004F7467">
        <w:rPr>
          <w:rFonts w:ascii="Roboto Slab" w:hAnsi="Roboto Slab" w:cs="Roboto Slab"/>
          <w:color w:val="000000"/>
        </w:rPr>
        <w:t> Bạn nào có nhu cầu mua, inbox trực tiếp a Tuyền, cựu sinh viên Bách Khoa K53, fb: </w:t>
      </w:r>
      <w:hyperlink r:id="rId129" w:history="1">
        <w:r w:rsidRPr="004F7467">
          <w:rPr>
            <w:rStyle w:val="Hyperlink"/>
            <w:rFonts w:ascii="Roboto Slab" w:hAnsi="Roboto Slab" w:cs="Roboto Slab"/>
            <w:b/>
            <w:bCs/>
            <w:color w:val="008000"/>
          </w:rPr>
          <w:t>https://www.facebook.com/tuyen.vietjack</w:t>
        </w:r>
      </w:hyperlink>
    </w:p>
    <w:p w14:paraId="654937E1"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Loạt bài hướng dẫn của chúng tôi dựa một phần trên nguồn tài liệu của: Tutorialspoint.com</w:t>
      </w:r>
    </w:p>
    <w:p w14:paraId="44F19319" w14:textId="77777777" w:rsidR="00560BEE" w:rsidRPr="004F7467" w:rsidRDefault="00560BEE" w:rsidP="004F7467">
      <w:pPr>
        <w:pStyle w:val="NormalWeb"/>
        <w:shd w:val="clear" w:color="auto" w:fill="F7F7F7"/>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Follow facebook cá nhân Nguyễn Thanh Tuyền </w:t>
      </w:r>
      <w:hyperlink r:id="rId130" w:history="1">
        <w:r w:rsidRPr="004F7467">
          <w:rPr>
            <w:rStyle w:val="Hyperlink"/>
            <w:rFonts w:ascii="Roboto Slab" w:hAnsi="Roboto Slab" w:cs="Roboto Slab"/>
            <w:b/>
            <w:bCs/>
            <w:color w:val="008000"/>
          </w:rPr>
          <w:t>https://www.facebook.com/tuyen.vietjack </w:t>
        </w:r>
      </w:hyperlink>
      <w:r w:rsidRPr="004F7467">
        <w:rPr>
          <w:rFonts w:ascii="Roboto Slab" w:hAnsi="Roboto Slab" w:cs="Roboto Slab"/>
          <w:color w:val="000000"/>
        </w:rPr>
        <w:t>để tiếp tục theo dõi các loạt bài mới nhất về Java,C,C++,Javascript,HTML,Python,Database,Mobile.... mới nhất của chúng tôi.</w:t>
      </w:r>
    </w:p>
    <w:p w14:paraId="02A4F031" w14:textId="77777777" w:rsidR="00560BEE" w:rsidRPr="004F7467" w:rsidRDefault="00560BEE" w:rsidP="004F7467">
      <w:pPr>
        <w:pStyle w:val="NormalWeb"/>
        <w:shd w:val="clear" w:color="auto" w:fill="FFFFFF"/>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Bài học Java phổ biến tại vietjack.com:</w:t>
      </w:r>
    </w:p>
    <w:p w14:paraId="0C9F2D91"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1" w:history="1">
        <w:r w:rsidR="00560BEE" w:rsidRPr="004F7467">
          <w:rPr>
            <w:rStyle w:val="Hyperlink"/>
            <w:rFonts w:ascii="Roboto Slab" w:hAnsi="Roboto Slab" w:cs="Roboto Slab"/>
            <w:color w:val="313131"/>
          </w:rPr>
          <w:t>Nạp chồng phương thức (Overloading)</w:t>
        </w:r>
      </w:hyperlink>
    </w:p>
    <w:p w14:paraId="51A3DC22"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2" w:history="1">
        <w:r w:rsidR="00560BEE" w:rsidRPr="004F7467">
          <w:rPr>
            <w:rStyle w:val="Hyperlink"/>
            <w:rFonts w:ascii="Roboto Slab" w:hAnsi="Roboto Slab" w:cs="Roboto Slab"/>
            <w:color w:val="313131"/>
          </w:rPr>
          <w:t>Constructor</w:t>
        </w:r>
      </w:hyperlink>
    </w:p>
    <w:p w14:paraId="1640E7A0"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3" w:history="1">
        <w:r w:rsidR="00560BEE" w:rsidRPr="004F7467">
          <w:rPr>
            <w:rStyle w:val="Hyperlink"/>
            <w:rFonts w:ascii="Roboto Slab" w:hAnsi="Roboto Slab" w:cs="Roboto Slab"/>
            <w:color w:val="313131"/>
          </w:rPr>
          <w:t>ArrayList trong Java</w:t>
        </w:r>
      </w:hyperlink>
    </w:p>
    <w:p w14:paraId="5302A32A"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4" w:history="1">
        <w:r w:rsidR="00560BEE" w:rsidRPr="004F7467">
          <w:rPr>
            <w:rStyle w:val="Hyperlink"/>
            <w:rFonts w:ascii="Roboto Slab" w:hAnsi="Roboto Slab" w:cs="Roboto Slab"/>
            <w:color w:val="313131"/>
          </w:rPr>
          <w:t>Interface trong Java</w:t>
        </w:r>
      </w:hyperlink>
    </w:p>
    <w:p w14:paraId="273A6B62"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5" w:history="1">
        <w:r w:rsidR="00560BEE" w:rsidRPr="004F7467">
          <w:rPr>
            <w:rStyle w:val="Hyperlink"/>
            <w:rFonts w:ascii="Roboto Slab" w:hAnsi="Roboto Slab" w:cs="Roboto Slab"/>
            <w:color w:val="313131"/>
          </w:rPr>
          <w:t>Thread trong Java</w:t>
        </w:r>
      </w:hyperlink>
    </w:p>
    <w:p w14:paraId="07366260"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6" w:history="1">
        <w:r w:rsidR="00560BEE" w:rsidRPr="004F7467">
          <w:rPr>
            <w:rStyle w:val="Hyperlink"/>
            <w:rFonts w:ascii="Roboto Slab" w:hAnsi="Roboto Slab" w:cs="Roboto Slab"/>
            <w:color w:val="313131"/>
          </w:rPr>
          <w:t>247 bài tập Java</w:t>
        </w:r>
      </w:hyperlink>
    </w:p>
    <w:p w14:paraId="4C68B333" w14:textId="77777777" w:rsidR="00560BEE" w:rsidRPr="004F7467" w:rsidRDefault="00000000" w:rsidP="004F7467">
      <w:pPr>
        <w:pStyle w:val="NormalWeb"/>
        <w:numPr>
          <w:ilvl w:val="0"/>
          <w:numId w:val="163"/>
        </w:numPr>
        <w:shd w:val="clear" w:color="auto" w:fill="FFFFFF"/>
        <w:spacing w:before="0" w:beforeAutospacing="0" w:after="0" w:afterAutospacing="0" w:line="360" w:lineRule="auto"/>
        <w:jc w:val="both"/>
        <w:rPr>
          <w:rFonts w:ascii="Roboto Slab" w:hAnsi="Roboto Slab" w:cs="Roboto Slab"/>
          <w:color w:val="000000"/>
        </w:rPr>
      </w:pPr>
      <w:hyperlink r:id="rId137" w:history="1">
        <w:r w:rsidR="00560BEE" w:rsidRPr="004F7467">
          <w:rPr>
            <w:rStyle w:val="Hyperlink"/>
            <w:rFonts w:ascii="Roboto Slab" w:hAnsi="Roboto Slab" w:cs="Roboto Slab"/>
            <w:color w:val="313131"/>
          </w:rPr>
          <w:t>200 câu phỏng vấn Java</w:t>
        </w:r>
      </w:hyperlink>
    </w:p>
    <w:p w14:paraId="67AF7973" w14:textId="77777777" w:rsidR="00560BEE" w:rsidRPr="004F7467" w:rsidRDefault="00000000" w:rsidP="004F7467">
      <w:pPr>
        <w:shd w:val="clear" w:color="auto" w:fill="FFFFFF"/>
        <w:spacing w:before="150" w:after="150" w:line="360" w:lineRule="auto"/>
        <w:rPr>
          <w:rFonts w:ascii="Roboto Slab" w:hAnsi="Roboto Slab" w:cs="Roboto Slab"/>
          <w:color w:val="313131"/>
        </w:rPr>
      </w:pPr>
      <w:r>
        <w:rPr>
          <w:rFonts w:ascii="Roboto Slab" w:hAnsi="Roboto Slab" w:cs="Roboto Slab"/>
          <w:color w:val="313131"/>
        </w:rPr>
        <w:pict w14:anchorId="47772CF6">
          <v:rect id="_x0000_i1025" style="width:0;height:0" o:hralign="center" o:hrstd="t" o:hr="t" fillcolor="#a0a0a0" stroked="f"/>
        </w:pict>
      </w:r>
    </w:p>
    <w:p w14:paraId="51D32D62" w14:textId="77777777" w:rsidR="00560BEE" w:rsidRPr="004F7467" w:rsidRDefault="00000000" w:rsidP="004F7467">
      <w:pPr>
        <w:shd w:val="clear" w:color="auto" w:fill="FFFFFF"/>
        <w:spacing w:before="150" w:after="150" w:line="360" w:lineRule="auto"/>
        <w:jc w:val="center"/>
        <w:rPr>
          <w:rFonts w:ascii="Roboto Slab" w:hAnsi="Roboto Slab" w:cs="Roboto Slab"/>
          <w:color w:val="313131"/>
        </w:rPr>
      </w:pPr>
      <w:hyperlink r:id="rId138" w:history="1">
        <w:r w:rsidR="00560BEE" w:rsidRPr="004F7467">
          <w:rPr>
            <w:rStyle w:val="Hyperlink"/>
            <w:rFonts w:ascii="Roboto Slab" w:hAnsi="Roboto Slab" w:cs="Roboto Slab"/>
            <w:color w:val="FFFFFF"/>
            <w:shd w:val="clear" w:color="auto" w:fill="4CAF50"/>
          </w:rPr>
          <w:t> Trang trước</w:t>
        </w:r>
      </w:hyperlink>
    </w:p>
    <w:p w14:paraId="2D80E511" w14:textId="77777777" w:rsidR="00560BEE" w:rsidRPr="004F7467" w:rsidRDefault="00000000" w:rsidP="004F7467">
      <w:pPr>
        <w:shd w:val="clear" w:color="auto" w:fill="FFFFFF"/>
        <w:spacing w:before="150" w:after="150" w:line="360" w:lineRule="auto"/>
        <w:jc w:val="center"/>
        <w:rPr>
          <w:rFonts w:ascii="Roboto Slab" w:hAnsi="Roboto Slab" w:cs="Roboto Slab"/>
          <w:color w:val="313131"/>
        </w:rPr>
      </w:pPr>
      <w:hyperlink r:id="rId139" w:history="1">
        <w:r w:rsidR="00560BEE" w:rsidRPr="004F7467">
          <w:rPr>
            <w:rStyle w:val="Hyperlink"/>
            <w:rFonts w:ascii="Roboto Slab" w:hAnsi="Roboto Slab" w:cs="Roboto Slab"/>
            <w:color w:val="FFFFFF"/>
            <w:shd w:val="clear" w:color="auto" w:fill="4CAF50"/>
          </w:rPr>
          <w:t>Trang sau  </w:t>
        </w:r>
      </w:hyperlink>
    </w:p>
    <w:p w14:paraId="44E07632" w14:textId="77777777" w:rsidR="00560BEE" w:rsidRPr="004F7467" w:rsidRDefault="00000000" w:rsidP="004F7467">
      <w:pPr>
        <w:shd w:val="clear" w:color="auto" w:fill="FFFFFF"/>
        <w:spacing w:before="150" w:after="150" w:line="360" w:lineRule="auto"/>
        <w:rPr>
          <w:rFonts w:ascii="Roboto Slab" w:hAnsi="Roboto Slab" w:cs="Roboto Slab"/>
          <w:color w:val="313131"/>
        </w:rPr>
      </w:pPr>
      <w:r>
        <w:rPr>
          <w:rFonts w:ascii="Roboto Slab" w:hAnsi="Roboto Slab" w:cs="Roboto Slab"/>
          <w:color w:val="313131"/>
        </w:rPr>
        <w:pict w14:anchorId="4204AE09">
          <v:rect id="_x0000_i1026" style="width:0;height:0" o:hralign="center" o:hrstd="t" o:hr="t" fillcolor="#a0a0a0" stroked="f"/>
        </w:pict>
      </w:r>
    </w:p>
    <w:p w14:paraId="72233EC4" w14:textId="77777777" w:rsidR="00560BEE" w:rsidRPr="004F7467" w:rsidRDefault="00000000" w:rsidP="004F7467">
      <w:pPr>
        <w:shd w:val="clear" w:color="auto" w:fill="FFFFFF"/>
        <w:spacing w:before="150" w:after="150" w:line="360" w:lineRule="auto"/>
        <w:rPr>
          <w:rFonts w:ascii="Roboto Slab" w:hAnsi="Roboto Slab" w:cs="Roboto Slab"/>
          <w:color w:val="313131"/>
        </w:rPr>
      </w:pPr>
      <w:r>
        <w:rPr>
          <w:rFonts w:ascii="Roboto Slab" w:hAnsi="Roboto Slab" w:cs="Roboto Slab"/>
          <w:color w:val="313131"/>
        </w:rPr>
        <w:pict w14:anchorId="489572D9">
          <v:rect id="_x0000_i1027" style="width:0;height:0" o:hralign="center" o:hrstd="t" o:hr="t" fillcolor="#a0a0a0" stroked="f"/>
        </w:pict>
      </w:r>
    </w:p>
    <w:p w14:paraId="4D2BE6E7" w14:textId="77777777" w:rsidR="00560BEE" w:rsidRPr="004F7467" w:rsidRDefault="00560BEE" w:rsidP="004F7467">
      <w:pPr>
        <w:shd w:val="clear" w:color="auto" w:fill="FFFFFF"/>
        <w:spacing w:before="150" w:after="150" w:line="360" w:lineRule="auto"/>
        <w:rPr>
          <w:rFonts w:ascii="Roboto Slab" w:hAnsi="Roboto Slab" w:cs="Roboto Slab"/>
          <w:color w:val="111111"/>
        </w:rPr>
      </w:pPr>
      <w:r w:rsidRPr="004F7467">
        <w:rPr>
          <w:rFonts w:ascii="Roboto Slab" w:hAnsi="Roboto Slab" w:cs="Roboto Slab"/>
          <w:color w:val="111111"/>
        </w:rPr>
        <w:t>Quảng cáo</w:t>
      </w:r>
    </w:p>
    <w:p w14:paraId="284615F1" w14:textId="77777777" w:rsidR="00560BEE" w:rsidRPr="004F7467" w:rsidRDefault="00560BEE" w:rsidP="004F7467">
      <w:pPr>
        <w:shd w:val="clear" w:color="auto" w:fill="FFFFFF"/>
        <w:spacing w:before="150" w:after="150" w:line="360" w:lineRule="auto"/>
        <w:rPr>
          <w:rFonts w:ascii="Roboto Slab" w:hAnsi="Roboto Slab" w:cs="Roboto Slab"/>
          <w:color w:val="111111"/>
        </w:rPr>
      </w:pPr>
      <w:r w:rsidRPr="004F7467">
        <w:rPr>
          <w:rFonts w:ascii="Roboto Slab" w:hAnsi="Roboto Slab" w:cs="Roboto Slab"/>
          <w:color w:val="111111"/>
        </w:rPr>
        <w:t>Bài viết liên quan</w:t>
      </w:r>
    </w:p>
    <w:p w14:paraId="23C49937"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0" w:history="1">
        <w:r w:rsidR="00560BEE" w:rsidRPr="004F7467">
          <w:rPr>
            <w:rStyle w:val="Hyperlink"/>
            <w:rFonts w:ascii="Roboto Slab" w:hAnsi="Roboto Slab" w:cs="Roboto Slab"/>
            <w:color w:val="313131"/>
          </w:rPr>
          <w:t>160 bài học ngữ pháp tiếng Anh hay nhất</w:t>
        </w:r>
      </w:hyperlink>
    </w:p>
    <w:p w14:paraId="4836A494"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1" w:history="1">
        <w:r w:rsidR="00560BEE" w:rsidRPr="004F7467">
          <w:rPr>
            <w:rStyle w:val="Hyperlink"/>
            <w:rFonts w:ascii="Roboto Slab" w:hAnsi="Roboto Slab" w:cs="Roboto Slab"/>
            <w:color w:val="313131"/>
          </w:rPr>
          <w:t>155 bài học Java tiếng Việt hay nhất</w:t>
        </w:r>
      </w:hyperlink>
    </w:p>
    <w:p w14:paraId="7354942F"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2" w:history="1">
        <w:r w:rsidR="00560BEE" w:rsidRPr="004F7467">
          <w:rPr>
            <w:rStyle w:val="Hyperlink"/>
            <w:rFonts w:ascii="Roboto Slab" w:hAnsi="Roboto Slab" w:cs="Roboto Slab"/>
            <w:color w:val="313131"/>
          </w:rPr>
          <w:t>100 bài học Android tiếng Việt hay nhất</w:t>
        </w:r>
      </w:hyperlink>
    </w:p>
    <w:p w14:paraId="0EC5C7C9"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3" w:history="1">
        <w:r w:rsidR="00560BEE" w:rsidRPr="004F7467">
          <w:rPr>
            <w:rStyle w:val="Hyperlink"/>
            <w:rFonts w:ascii="Roboto Slab" w:hAnsi="Roboto Slab" w:cs="Roboto Slab"/>
            <w:color w:val="313131"/>
          </w:rPr>
          <w:t>247 bài học CSS tiếng Việt hay nhất</w:t>
        </w:r>
      </w:hyperlink>
    </w:p>
    <w:p w14:paraId="548E3579"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4" w:history="1">
        <w:r w:rsidR="00560BEE" w:rsidRPr="004F7467">
          <w:rPr>
            <w:rStyle w:val="Hyperlink"/>
            <w:rFonts w:ascii="Roboto Slab" w:hAnsi="Roboto Slab" w:cs="Roboto Slab"/>
            <w:color w:val="313131"/>
          </w:rPr>
          <w:t>197 thẻ HTML cơ bản</w:t>
        </w:r>
      </w:hyperlink>
    </w:p>
    <w:p w14:paraId="6EA6396C"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5" w:history="1">
        <w:r w:rsidR="00560BEE" w:rsidRPr="004F7467">
          <w:rPr>
            <w:rStyle w:val="Hyperlink"/>
            <w:rFonts w:ascii="Roboto Slab" w:hAnsi="Roboto Slab" w:cs="Roboto Slab"/>
            <w:color w:val="313131"/>
          </w:rPr>
          <w:t>297 bài học PHP</w:t>
        </w:r>
      </w:hyperlink>
    </w:p>
    <w:p w14:paraId="79F5D599"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6" w:history="1">
        <w:r w:rsidR="00560BEE" w:rsidRPr="004F7467">
          <w:rPr>
            <w:rStyle w:val="Hyperlink"/>
            <w:rFonts w:ascii="Roboto Slab" w:hAnsi="Roboto Slab" w:cs="Roboto Slab"/>
            <w:color w:val="313131"/>
          </w:rPr>
          <w:t>101 bài học C++ hay nhất</w:t>
        </w:r>
      </w:hyperlink>
    </w:p>
    <w:p w14:paraId="6710480A"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7" w:history="1">
        <w:r w:rsidR="00560BEE" w:rsidRPr="004F7467">
          <w:rPr>
            <w:rStyle w:val="Hyperlink"/>
            <w:rFonts w:ascii="Roboto Slab" w:hAnsi="Roboto Slab" w:cs="Roboto Slab"/>
            <w:color w:val="313131"/>
          </w:rPr>
          <w:t>97 bài tập C++ có giải hay nhất</w:t>
        </w:r>
      </w:hyperlink>
    </w:p>
    <w:p w14:paraId="76A89267" w14:textId="77777777" w:rsidR="00560BEE" w:rsidRPr="004F7467" w:rsidRDefault="00000000" w:rsidP="004F7467">
      <w:pPr>
        <w:pStyle w:val="NormalWeb"/>
        <w:numPr>
          <w:ilvl w:val="0"/>
          <w:numId w:val="164"/>
        </w:numPr>
        <w:shd w:val="clear" w:color="auto" w:fill="FFFFFF"/>
        <w:spacing w:before="0" w:beforeAutospacing="0" w:after="0" w:afterAutospacing="0" w:line="360" w:lineRule="auto"/>
        <w:jc w:val="both"/>
        <w:rPr>
          <w:rFonts w:ascii="Roboto Slab" w:hAnsi="Roboto Slab" w:cs="Roboto Slab"/>
          <w:color w:val="000000"/>
        </w:rPr>
      </w:pPr>
      <w:hyperlink r:id="rId148" w:history="1">
        <w:r w:rsidR="00560BEE" w:rsidRPr="004F7467">
          <w:rPr>
            <w:rStyle w:val="Hyperlink"/>
            <w:rFonts w:ascii="Roboto Slab" w:hAnsi="Roboto Slab" w:cs="Roboto Slab"/>
            <w:color w:val="313131"/>
          </w:rPr>
          <w:t>208 bài học Javascript có giải hay nhất</w:t>
        </w:r>
      </w:hyperlink>
    </w:p>
    <w:p w14:paraId="3C057367" w14:textId="4B910468" w:rsidR="00560BEE" w:rsidRPr="004F7467" w:rsidRDefault="00560BEE" w:rsidP="004F7467">
      <w:pPr>
        <w:shd w:val="clear" w:color="auto" w:fill="FFFFFF"/>
        <w:spacing w:before="100" w:beforeAutospacing="1" w:after="100" w:afterAutospacing="1" w:line="360" w:lineRule="auto"/>
        <w:rPr>
          <w:ins w:id="3" w:author="Unknown"/>
          <w:rFonts w:ascii="Roboto Slab" w:hAnsi="Roboto Slab" w:cs="Roboto Slab"/>
          <w:color w:val="313131"/>
        </w:rPr>
      </w:pPr>
      <w:r w:rsidRPr="004F7467">
        <w:rPr>
          <w:rFonts w:ascii="Roboto Slab" w:hAnsi="Roboto Slab" w:cs="Roboto Slab"/>
          <w:noProof/>
          <w:color w:val="111111"/>
        </w:rPr>
        <w:lastRenderedPageBreak/>
        <w:drawing>
          <wp:inline distT="0" distB="0" distL="0" distR="0" wp14:anchorId="2863D808" wp14:editId="16796E81">
            <wp:extent cx="4630420" cy="9251950"/>
            <wp:effectExtent l="0" t="0" r="0" b="6350"/>
            <wp:docPr id="61654943" name="Picture 25" descr="Tài liệu giáo viên">
              <a:hlinkClick xmlns:a="http://schemas.openxmlformats.org/drawingml/2006/main" r:id="rId1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ài liệu giáo viên">
                      <a:hlinkClick r:id="rId149" tgtFrame="&quot;_blank&quot;"/>
                    </pic:cNvPr>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630420" cy="9251950"/>
                    </a:xfrm>
                    <a:prstGeom prst="rect">
                      <a:avLst/>
                    </a:prstGeom>
                    <a:noFill/>
                    <a:ln>
                      <a:noFill/>
                    </a:ln>
                  </pic:spPr>
                </pic:pic>
              </a:graphicData>
            </a:graphic>
          </wp:inline>
        </w:drawing>
      </w:r>
    </w:p>
    <w:p w14:paraId="3829052B" w14:textId="7FC4CA8C" w:rsidR="00560BEE" w:rsidRPr="004F7467" w:rsidRDefault="00560BEE" w:rsidP="004F7467">
      <w:pPr>
        <w:shd w:val="clear" w:color="auto" w:fill="2C3E50"/>
        <w:spacing w:line="360" w:lineRule="auto"/>
        <w:rPr>
          <w:rFonts w:ascii="Roboto Slab" w:hAnsi="Roboto Slab" w:cs="Roboto Slab"/>
          <w:color w:val="F7941D"/>
        </w:rPr>
      </w:pPr>
      <w:r w:rsidRPr="004F7467">
        <w:rPr>
          <w:rFonts w:ascii="Roboto Slab" w:hAnsi="Roboto Slab" w:cs="Roboto Slab"/>
          <w:noProof/>
          <w:color w:val="FFFFFF"/>
        </w:rPr>
        <w:lastRenderedPageBreak/>
        <w:drawing>
          <wp:inline distT="0" distB="0" distL="0" distR="0" wp14:anchorId="196385A6" wp14:editId="6ABD6B28">
            <wp:extent cx="1470660" cy="365760"/>
            <wp:effectExtent l="0" t="0" r="0" b="0"/>
            <wp:docPr id="993415341" name="Picture 24">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
                      <a:hlinkClick r:id="rId151"/>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70660" cy="365760"/>
                    </a:xfrm>
                    <a:prstGeom prst="rect">
                      <a:avLst/>
                    </a:prstGeom>
                    <a:noFill/>
                    <a:ln>
                      <a:noFill/>
                    </a:ln>
                  </pic:spPr>
                </pic:pic>
              </a:graphicData>
            </a:graphic>
          </wp:inline>
        </w:drawing>
      </w:r>
    </w:p>
    <w:p w14:paraId="18B818CB" w14:textId="77777777" w:rsidR="00560BEE" w:rsidRPr="004F7467" w:rsidRDefault="00560BEE" w:rsidP="004F7467">
      <w:pPr>
        <w:pStyle w:val="hidden-xs"/>
        <w:shd w:val="clear" w:color="auto" w:fill="2C3E50"/>
        <w:spacing w:before="0" w:beforeAutospacing="0" w:after="300" w:afterAutospacing="0" w:line="360" w:lineRule="auto"/>
        <w:rPr>
          <w:rFonts w:ascii="Roboto Slab" w:hAnsi="Roboto Slab" w:cs="Roboto Slab"/>
          <w:color w:val="F7941D"/>
        </w:rPr>
      </w:pPr>
      <w:r w:rsidRPr="004F7467">
        <w:rPr>
          <w:rFonts w:ascii="Roboto Slab" w:hAnsi="Roboto Slab" w:cs="Roboto Slab"/>
          <w:color w:val="F7941D"/>
        </w:rPr>
        <w:t>Trang web chia sẻ nội dung miễn phí dành cho người Việt.</w:t>
      </w:r>
    </w:p>
    <w:p w14:paraId="699BD2E0" w14:textId="77777777" w:rsidR="00560BEE" w:rsidRPr="004F7467" w:rsidRDefault="00000000" w:rsidP="004F7467">
      <w:pPr>
        <w:pStyle w:val="text-justify"/>
        <w:shd w:val="clear" w:color="auto" w:fill="2C3E50"/>
        <w:spacing w:before="0" w:beforeAutospacing="0" w:after="0" w:afterAutospacing="0" w:line="360" w:lineRule="auto"/>
        <w:ind w:left="-75" w:right="-75"/>
        <w:jc w:val="both"/>
        <w:rPr>
          <w:rFonts w:ascii="Roboto Slab" w:hAnsi="Roboto Slab" w:cs="Roboto Slab"/>
          <w:color w:val="F7941D"/>
        </w:rPr>
      </w:pPr>
      <w:hyperlink r:id="rId153" w:history="1">
        <w:r w:rsidR="00560BEE" w:rsidRPr="004F7467">
          <w:rPr>
            <w:rStyle w:val="Hyperlink"/>
            <w:rFonts w:ascii="Roboto Slab" w:hAnsi="Roboto Slab" w:cs="Roboto Slab"/>
            <w:b/>
            <w:bCs/>
            <w:color w:val="FFFFFF"/>
          </w:rPr>
          <w:t>Lớp 1-2-3</w:t>
        </w:r>
      </w:hyperlink>
      <w:hyperlink r:id="rId154" w:history="1">
        <w:r w:rsidR="00560BEE" w:rsidRPr="004F7467">
          <w:rPr>
            <w:rStyle w:val="Hyperlink"/>
            <w:rFonts w:ascii="Roboto Slab" w:hAnsi="Roboto Slab" w:cs="Roboto Slab"/>
            <w:b/>
            <w:bCs/>
            <w:color w:val="FFFFFF"/>
          </w:rPr>
          <w:t>Lớp 4</w:t>
        </w:r>
      </w:hyperlink>
      <w:hyperlink r:id="rId155" w:history="1">
        <w:r w:rsidR="00560BEE" w:rsidRPr="004F7467">
          <w:rPr>
            <w:rStyle w:val="Hyperlink"/>
            <w:rFonts w:ascii="Roboto Slab" w:hAnsi="Roboto Slab" w:cs="Roboto Slab"/>
            <w:b/>
            <w:bCs/>
            <w:color w:val="FFFFFF"/>
          </w:rPr>
          <w:t>Lớp 5</w:t>
        </w:r>
      </w:hyperlink>
      <w:hyperlink r:id="rId156" w:history="1">
        <w:r w:rsidR="00560BEE" w:rsidRPr="004F7467">
          <w:rPr>
            <w:rStyle w:val="Hyperlink"/>
            <w:rFonts w:ascii="Roboto Slab" w:hAnsi="Roboto Slab" w:cs="Roboto Slab"/>
            <w:b/>
            <w:bCs/>
            <w:color w:val="FFFFFF"/>
          </w:rPr>
          <w:t>Lớp 6</w:t>
        </w:r>
      </w:hyperlink>
      <w:hyperlink r:id="rId157" w:history="1">
        <w:r w:rsidR="00560BEE" w:rsidRPr="004F7467">
          <w:rPr>
            <w:rStyle w:val="Hyperlink"/>
            <w:rFonts w:ascii="Roboto Slab" w:hAnsi="Roboto Slab" w:cs="Roboto Slab"/>
            <w:b/>
            <w:bCs/>
            <w:color w:val="FFFFFF"/>
          </w:rPr>
          <w:t>Lớp 7</w:t>
        </w:r>
      </w:hyperlink>
      <w:hyperlink r:id="rId158" w:history="1">
        <w:r w:rsidR="00560BEE" w:rsidRPr="004F7467">
          <w:rPr>
            <w:rStyle w:val="Hyperlink"/>
            <w:rFonts w:ascii="Roboto Slab" w:hAnsi="Roboto Slab" w:cs="Roboto Slab"/>
            <w:b/>
            <w:bCs/>
            <w:color w:val="FFFFFF"/>
          </w:rPr>
          <w:t>Lớp 8</w:t>
        </w:r>
      </w:hyperlink>
      <w:hyperlink r:id="rId159" w:history="1">
        <w:r w:rsidR="00560BEE" w:rsidRPr="004F7467">
          <w:rPr>
            <w:rStyle w:val="Hyperlink"/>
            <w:rFonts w:ascii="Roboto Slab" w:hAnsi="Roboto Slab" w:cs="Roboto Slab"/>
            <w:b/>
            <w:bCs/>
            <w:color w:val="FFFFFF"/>
          </w:rPr>
          <w:t>Lớp 9</w:t>
        </w:r>
      </w:hyperlink>
      <w:hyperlink r:id="rId160" w:history="1">
        <w:r w:rsidR="00560BEE" w:rsidRPr="004F7467">
          <w:rPr>
            <w:rStyle w:val="Hyperlink"/>
            <w:rFonts w:ascii="Roboto Slab" w:hAnsi="Roboto Slab" w:cs="Roboto Slab"/>
            <w:b/>
            <w:bCs/>
            <w:color w:val="FFFFFF"/>
          </w:rPr>
          <w:t>Lớp 10</w:t>
        </w:r>
      </w:hyperlink>
      <w:hyperlink r:id="rId161" w:history="1">
        <w:r w:rsidR="00560BEE" w:rsidRPr="004F7467">
          <w:rPr>
            <w:rStyle w:val="Hyperlink"/>
            <w:rFonts w:ascii="Roboto Slab" w:hAnsi="Roboto Slab" w:cs="Roboto Slab"/>
            <w:b/>
            <w:bCs/>
            <w:color w:val="FFFFFF"/>
          </w:rPr>
          <w:t>Lớp 11</w:t>
        </w:r>
      </w:hyperlink>
      <w:hyperlink r:id="rId162" w:history="1">
        <w:r w:rsidR="00560BEE" w:rsidRPr="004F7467">
          <w:rPr>
            <w:rStyle w:val="Hyperlink"/>
            <w:rFonts w:ascii="Roboto Slab" w:hAnsi="Roboto Slab" w:cs="Roboto Slab"/>
            <w:b/>
            <w:bCs/>
            <w:color w:val="FFFFFF"/>
          </w:rPr>
          <w:t>Lớp 12</w:t>
        </w:r>
      </w:hyperlink>
      <w:hyperlink r:id="rId163" w:history="1">
        <w:r w:rsidR="00560BEE" w:rsidRPr="004F7467">
          <w:rPr>
            <w:rStyle w:val="Hyperlink"/>
            <w:rFonts w:ascii="Roboto Slab" w:hAnsi="Roboto Slab" w:cs="Roboto Slab"/>
            <w:b/>
            <w:bCs/>
            <w:color w:val="FFFFFF"/>
          </w:rPr>
          <w:t>Lập trình</w:t>
        </w:r>
      </w:hyperlink>
      <w:hyperlink r:id="rId164" w:history="1">
        <w:r w:rsidR="00560BEE" w:rsidRPr="004F7467">
          <w:rPr>
            <w:rStyle w:val="Hyperlink"/>
            <w:rFonts w:ascii="Roboto Slab" w:hAnsi="Roboto Slab" w:cs="Roboto Slab"/>
            <w:b/>
            <w:bCs/>
            <w:color w:val="FFFFFF"/>
          </w:rPr>
          <w:t>Tiếng Anh</w:t>
        </w:r>
      </w:hyperlink>
    </w:p>
    <w:p w14:paraId="19F5BEE2" w14:textId="77777777" w:rsidR="00560BEE" w:rsidRPr="004F7467" w:rsidRDefault="00560BEE" w:rsidP="004F7467">
      <w:pPr>
        <w:pStyle w:val="Heading2"/>
        <w:pBdr>
          <w:bottom w:val="single" w:sz="6" w:space="2" w:color="999999"/>
        </w:pBdr>
        <w:shd w:val="clear" w:color="auto" w:fill="2C3E50"/>
        <w:spacing w:after="300"/>
        <w:rPr>
          <w:rFonts w:cs="Roboto Slab"/>
          <w:b w:val="0"/>
          <w:color w:val="FFFFFF"/>
          <w:spacing w:val="-15"/>
          <w:sz w:val="24"/>
          <w:szCs w:val="24"/>
        </w:rPr>
      </w:pPr>
      <w:r w:rsidRPr="004F7467">
        <w:rPr>
          <w:rFonts w:cs="Roboto Slab"/>
          <w:b w:val="0"/>
          <w:bCs/>
          <w:color w:val="FFFFFF"/>
          <w:spacing w:val="-15"/>
          <w:sz w:val="24"/>
          <w:szCs w:val="24"/>
        </w:rPr>
        <w:t>Chính sách</w:t>
      </w:r>
    </w:p>
    <w:p w14:paraId="03A89FF9" w14:textId="77777777" w:rsidR="00560BEE" w:rsidRPr="004F7467" w:rsidRDefault="00000000" w:rsidP="004F7467">
      <w:pPr>
        <w:pStyle w:val="NormalWeb"/>
        <w:shd w:val="clear" w:color="auto" w:fill="2C3E50"/>
        <w:spacing w:before="0" w:beforeAutospacing="0" w:after="225" w:afterAutospacing="0" w:line="360" w:lineRule="auto"/>
        <w:rPr>
          <w:rFonts w:ascii="Roboto Slab" w:hAnsi="Roboto Slab" w:cs="Roboto Slab"/>
          <w:color w:val="FFFFFF"/>
        </w:rPr>
      </w:pPr>
      <w:hyperlink r:id="rId165" w:history="1">
        <w:r w:rsidR="00560BEE" w:rsidRPr="004F7467">
          <w:rPr>
            <w:rStyle w:val="Hyperlink"/>
            <w:rFonts w:ascii="Roboto Slab" w:hAnsi="Roboto Slab" w:cs="Roboto Slab"/>
            <w:color w:val="FFFFFF"/>
          </w:rPr>
          <w:t>Chính sách bảo mật</w:t>
        </w:r>
      </w:hyperlink>
    </w:p>
    <w:p w14:paraId="770DCBF3" w14:textId="77777777" w:rsidR="00560BEE" w:rsidRPr="004F7467" w:rsidRDefault="00000000" w:rsidP="004F7467">
      <w:pPr>
        <w:pStyle w:val="NormalWeb"/>
        <w:shd w:val="clear" w:color="auto" w:fill="2C3E50"/>
        <w:spacing w:before="0" w:beforeAutospacing="0" w:after="225" w:afterAutospacing="0" w:line="360" w:lineRule="auto"/>
        <w:rPr>
          <w:rFonts w:ascii="Roboto Slab" w:hAnsi="Roboto Slab" w:cs="Roboto Slab"/>
          <w:color w:val="FFFFFF"/>
        </w:rPr>
      </w:pPr>
      <w:hyperlink r:id="rId166" w:history="1">
        <w:r w:rsidR="00560BEE" w:rsidRPr="004F7467">
          <w:rPr>
            <w:rStyle w:val="Hyperlink"/>
            <w:rFonts w:ascii="Roboto Slab" w:hAnsi="Roboto Slab" w:cs="Roboto Slab"/>
            <w:color w:val="FFFFFF"/>
          </w:rPr>
          <w:t>Hình thức thanh toán</w:t>
        </w:r>
      </w:hyperlink>
    </w:p>
    <w:p w14:paraId="675627D4" w14:textId="77777777" w:rsidR="00560BEE" w:rsidRPr="004F7467" w:rsidRDefault="00000000" w:rsidP="004F7467">
      <w:pPr>
        <w:pStyle w:val="NormalWeb"/>
        <w:shd w:val="clear" w:color="auto" w:fill="2C3E50"/>
        <w:spacing w:before="0" w:beforeAutospacing="0" w:after="225" w:afterAutospacing="0" w:line="360" w:lineRule="auto"/>
        <w:rPr>
          <w:rFonts w:ascii="Roboto Slab" w:hAnsi="Roboto Slab" w:cs="Roboto Slab"/>
          <w:color w:val="FFFFFF"/>
        </w:rPr>
      </w:pPr>
      <w:hyperlink r:id="rId167" w:history="1">
        <w:r w:rsidR="00560BEE" w:rsidRPr="004F7467">
          <w:rPr>
            <w:rStyle w:val="Hyperlink"/>
            <w:rFonts w:ascii="Roboto Slab" w:hAnsi="Roboto Slab" w:cs="Roboto Slab"/>
            <w:color w:val="FFFFFF"/>
          </w:rPr>
          <w:t>Chính sách đổi trả khóa học</w:t>
        </w:r>
      </w:hyperlink>
    </w:p>
    <w:p w14:paraId="6F42E846" w14:textId="77777777" w:rsidR="00560BEE" w:rsidRPr="004F7467" w:rsidRDefault="00000000" w:rsidP="004F7467">
      <w:pPr>
        <w:pStyle w:val="NormalWeb"/>
        <w:shd w:val="clear" w:color="auto" w:fill="2C3E50"/>
        <w:spacing w:before="0" w:beforeAutospacing="0" w:after="225" w:afterAutospacing="0" w:line="360" w:lineRule="auto"/>
        <w:rPr>
          <w:rFonts w:ascii="Roboto Slab" w:hAnsi="Roboto Slab" w:cs="Roboto Slab"/>
          <w:color w:val="FFFFFF"/>
        </w:rPr>
      </w:pPr>
      <w:hyperlink r:id="rId168" w:history="1">
        <w:r w:rsidR="00560BEE" w:rsidRPr="004F7467">
          <w:rPr>
            <w:rStyle w:val="Hyperlink"/>
            <w:rFonts w:ascii="Roboto Slab" w:hAnsi="Roboto Slab" w:cs="Roboto Slab"/>
            <w:color w:val="FFFFFF"/>
          </w:rPr>
          <w:t>Chính sách hủy khóa học</w:t>
        </w:r>
      </w:hyperlink>
    </w:p>
    <w:p w14:paraId="74D5B3B9" w14:textId="77777777" w:rsidR="00560BEE" w:rsidRPr="004F7467" w:rsidRDefault="00000000" w:rsidP="004F7467">
      <w:pPr>
        <w:pStyle w:val="NormalWeb"/>
        <w:shd w:val="clear" w:color="auto" w:fill="2C3E50"/>
        <w:spacing w:before="0" w:beforeAutospacing="0" w:after="225" w:afterAutospacing="0" w:line="360" w:lineRule="auto"/>
        <w:rPr>
          <w:rFonts w:ascii="Roboto Slab" w:hAnsi="Roboto Slab" w:cs="Roboto Slab"/>
          <w:color w:val="FFFFFF"/>
        </w:rPr>
      </w:pPr>
      <w:hyperlink r:id="rId169" w:history="1">
        <w:r w:rsidR="00560BEE" w:rsidRPr="004F7467">
          <w:rPr>
            <w:rStyle w:val="Hyperlink"/>
            <w:rFonts w:ascii="Roboto Slab" w:hAnsi="Roboto Slab" w:cs="Roboto Slab"/>
            <w:color w:val="FFFFFF"/>
          </w:rPr>
          <w:t>Tuyển dụng</w:t>
        </w:r>
      </w:hyperlink>
    </w:p>
    <w:p w14:paraId="455CA86F" w14:textId="77777777" w:rsidR="00560BEE" w:rsidRPr="004F7467" w:rsidRDefault="00560BEE" w:rsidP="004F7467">
      <w:pPr>
        <w:pStyle w:val="Heading2"/>
        <w:pBdr>
          <w:bottom w:val="single" w:sz="6" w:space="2" w:color="999999"/>
        </w:pBdr>
        <w:shd w:val="clear" w:color="auto" w:fill="2C3E50"/>
        <w:spacing w:after="300"/>
        <w:rPr>
          <w:rFonts w:cs="Roboto Slab"/>
          <w:b w:val="0"/>
          <w:color w:val="FFFFFF"/>
          <w:spacing w:val="-15"/>
          <w:sz w:val="24"/>
          <w:szCs w:val="24"/>
        </w:rPr>
      </w:pPr>
      <w:r w:rsidRPr="004F7467">
        <w:rPr>
          <w:rFonts w:cs="Roboto Slab"/>
          <w:b w:val="0"/>
          <w:bCs/>
          <w:color w:val="FFFFFF"/>
          <w:spacing w:val="-15"/>
          <w:sz w:val="24"/>
          <w:szCs w:val="24"/>
        </w:rPr>
        <w:t>Liên hệ với chúng tôi</w:t>
      </w:r>
    </w:p>
    <w:p w14:paraId="0EB67747" w14:textId="77777777" w:rsidR="00560BEE" w:rsidRPr="004F7467" w:rsidRDefault="00560BEE" w:rsidP="004F7467">
      <w:pPr>
        <w:pStyle w:val="address"/>
        <w:shd w:val="clear" w:color="auto" w:fill="2C3E50"/>
        <w:spacing w:before="0" w:beforeAutospacing="0" w:after="225" w:afterAutospacing="0" w:line="360" w:lineRule="auto"/>
        <w:rPr>
          <w:rFonts w:ascii="Roboto Slab" w:hAnsi="Roboto Slab" w:cs="Roboto Slab"/>
          <w:color w:val="FFFFFF"/>
        </w:rPr>
      </w:pPr>
      <w:r w:rsidRPr="004F7467">
        <w:rPr>
          <w:rFonts w:ascii="Roboto Slab" w:hAnsi="Roboto Slab" w:cs="Roboto Slab"/>
          <w:color w:val="FFFFFF"/>
        </w:rPr>
        <w:t>Tầng 2, số nhà 541 Vũ Tông Phan, Phường Khương Đình, Quận Thanh Xuân, Thành phố Hà Nội, Việt Nam</w:t>
      </w:r>
    </w:p>
    <w:p w14:paraId="090AA72D" w14:textId="77777777" w:rsidR="00560BEE" w:rsidRPr="004F7467" w:rsidRDefault="00560BEE" w:rsidP="004F7467">
      <w:pPr>
        <w:pStyle w:val="phone"/>
        <w:shd w:val="clear" w:color="auto" w:fill="2C3E50"/>
        <w:spacing w:before="0" w:beforeAutospacing="0" w:after="225" w:afterAutospacing="0" w:line="360" w:lineRule="auto"/>
        <w:rPr>
          <w:rFonts w:ascii="Roboto Slab" w:hAnsi="Roboto Slab" w:cs="Roboto Slab"/>
          <w:color w:val="FFFFFF"/>
        </w:rPr>
      </w:pPr>
      <w:r w:rsidRPr="004F7467">
        <w:rPr>
          <w:rFonts w:ascii="Roboto Slab" w:hAnsi="Roboto Slab" w:cs="Roboto Slab"/>
          <w:color w:val="FFFFFF"/>
        </w:rPr>
        <w:t>Phone: 084 283 45 85</w:t>
      </w:r>
    </w:p>
    <w:p w14:paraId="78BC2EA7" w14:textId="77777777" w:rsidR="00560BEE" w:rsidRPr="004F7467" w:rsidRDefault="00560BEE" w:rsidP="004F7467">
      <w:pPr>
        <w:pStyle w:val="email"/>
        <w:shd w:val="clear" w:color="auto" w:fill="2C3E50"/>
        <w:spacing w:before="0" w:beforeAutospacing="0" w:after="225" w:afterAutospacing="0" w:line="360" w:lineRule="auto"/>
        <w:rPr>
          <w:rFonts w:ascii="Roboto Slab" w:hAnsi="Roboto Slab" w:cs="Roboto Slab"/>
          <w:color w:val="FFFFFF"/>
        </w:rPr>
      </w:pPr>
      <w:r w:rsidRPr="004F7467">
        <w:rPr>
          <w:rFonts w:ascii="Roboto Slab" w:hAnsi="Roboto Slab" w:cs="Roboto Slab"/>
          <w:color w:val="FFFFFF"/>
        </w:rPr>
        <w:t>Email: </w:t>
      </w:r>
      <w:hyperlink r:id="rId170" w:history="1">
        <w:r w:rsidRPr="004F7467">
          <w:rPr>
            <w:rStyle w:val="Hyperlink"/>
            <w:rFonts w:ascii="Roboto Slab" w:hAnsi="Roboto Slab" w:cs="Roboto Slab"/>
            <w:color w:val="FB9F45"/>
          </w:rPr>
          <w:t>vietjackteam@gmail.com</w:t>
        </w:r>
      </w:hyperlink>
    </w:p>
    <w:p w14:paraId="6656BD8B" w14:textId="729864B5" w:rsidR="00560BEE" w:rsidRPr="004F7467" w:rsidRDefault="00560BEE" w:rsidP="004F7467">
      <w:pPr>
        <w:pStyle w:val="app-download"/>
        <w:shd w:val="clear" w:color="auto" w:fill="2C3E50"/>
        <w:spacing w:before="0" w:beforeAutospacing="0" w:after="225" w:afterAutospacing="0" w:line="360" w:lineRule="auto"/>
        <w:rPr>
          <w:rFonts w:ascii="Roboto Slab" w:hAnsi="Roboto Slab" w:cs="Roboto Slab"/>
          <w:color w:val="FFFFFF"/>
        </w:rPr>
      </w:pPr>
      <w:r w:rsidRPr="004F7467">
        <w:rPr>
          <w:rFonts w:ascii="Roboto Slab" w:hAnsi="Roboto Slab" w:cs="Roboto Slab"/>
          <w:noProof/>
          <w:color w:val="FFFFFF"/>
        </w:rPr>
        <w:drawing>
          <wp:inline distT="0" distB="0" distL="0" distR="0" wp14:anchorId="1A0AE382" wp14:editId="407C10AC">
            <wp:extent cx="1211580" cy="381000"/>
            <wp:effectExtent l="0" t="0" r="7620" b="0"/>
            <wp:docPr id="1436423226" name="Picture 23" descr="Tải nội dung trên Google Play">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Tải nội dung trên Google Play">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r w:rsidRPr="004F7467">
        <w:rPr>
          <w:rFonts w:ascii="Roboto Slab" w:hAnsi="Roboto Slab" w:cs="Roboto Slab"/>
          <w:color w:val="FFFFFF"/>
        </w:rPr>
        <w:t> </w:t>
      </w:r>
      <w:r w:rsidRPr="004F7467">
        <w:rPr>
          <w:rFonts w:ascii="Roboto Slab" w:hAnsi="Roboto Slab" w:cs="Roboto Slab"/>
          <w:noProof/>
          <w:color w:val="FFFFFF"/>
        </w:rPr>
        <w:drawing>
          <wp:inline distT="0" distB="0" distL="0" distR="0" wp14:anchorId="2EC6C087" wp14:editId="28554E1B">
            <wp:extent cx="1211580" cy="381000"/>
            <wp:effectExtent l="0" t="0" r="7620" b="0"/>
            <wp:docPr id="1391648346" name="Picture 22" descr="Tải nội dung trên IOS Store">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Tải nội dung trên IOS Store">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211580" cy="381000"/>
                    </a:xfrm>
                    <a:prstGeom prst="rect">
                      <a:avLst/>
                    </a:prstGeom>
                    <a:noFill/>
                    <a:ln>
                      <a:noFill/>
                    </a:ln>
                  </pic:spPr>
                </pic:pic>
              </a:graphicData>
            </a:graphic>
          </wp:inline>
        </w:drawing>
      </w:r>
    </w:p>
    <w:p w14:paraId="28B26785" w14:textId="77777777" w:rsidR="00560BEE" w:rsidRPr="004F7467" w:rsidRDefault="00560BEE" w:rsidP="004F7467">
      <w:pPr>
        <w:pStyle w:val="NormalWeb"/>
        <w:shd w:val="clear" w:color="auto" w:fill="233140"/>
        <w:spacing w:before="0" w:beforeAutospacing="0" w:after="0" w:afterAutospacing="0" w:line="360" w:lineRule="auto"/>
        <w:rPr>
          <w:rFonts w:ascii="Roboto Slab" w:hAnsi="Roboto Slab" w:cs="Roboto Slab"/>
          <w:color w:val="FFFFFF"/>
        </w:rPr>
      </w:pPr>
      <w:r w:rsidRPr="004F7467">
        <w:rPr>
          <w:rFonts w:ascii="Roboto Slab" w:hAnsi="Roboto Slab" w:cs="Roboto Slab"/>
          <w:color w:val="FFFFFF"/>
        </w:rPr>
        <w:t>CÔNG TY TNHH ĐẦU TƯ VÀ DỊCH VỤ GIÁO DỤC VIETJACK</w:t>
      </w:r>
    </w:p>
    <w:p w14:paraId="5F3A33FA" w14:textId="77777777" w:rsidR="00560BEE" w:rsidRPr="004F7467" w:rsidRDefault="00560BEE" w:rsidP="004F7467">
      <w:pPr>
        <w:pStyle w:val="NormalWeb"/>
        <w:shd w:val="clear" w:color="auto" w:fill="233140"/>
        <w:spacing w:before="0" w:beforeAutospacing="0" w:after="0" w:afterAutospacing="0" w:line="360" w:lineRule="auto"/>
        <w:rPr>
          <w:rFonts w:ascii="Roboto Slab" w:hAnsi="Roboto Slab" w:cs="Roboto Slab"/>
          <w:color w:val="FFFFFF"/>
        </w:rPr>
      </w:pPr>
      <w:r w:rsidRPr="004F7467">
        <w:rPr>
          <w:rFonts w:ascii="Roboto Slab" w:hAnsi="Roboto Slab" w:cs="Roboto Slab"/>
          <w:color w:val="FFFFFF"/>
        </w:rPr>
        <w:t>Người đại diện: Nguyễn Thanh Tuyền</w:t>
      </w:r>
    </w:p>
    <w:p w14:paraId="56E8F5C8" w14:textId="77777777" w:rsidR="00560BEE" w:rsidRPr="004F7467" w:rsidRDefault="00560BEE" w:rsidP="004F7467">
      <w:pPr>
        <w:pStyle w:val="NormalWeb"/>
        <w:shd w:val="clear" w:color="auto" w:fill="233140"/>
        <w:spacing w:before="0" w:beforeAutospacing="0" w:after="0" w:afterAutospacing="0" w:line="360" w:lineRule="auto"/>
        <w:rPr>
          <w:rFonts w:ascii="Roboto Slab" w:hAnsi="Roboto Slab" w:cs="Roboto Slab"/>
          <w:color w:val="FFFFFF"/>
        </w:rPr>
      </w:pPr>
      <w:r w:rsidRPr="004F7467">
        <w:rPr>
          <w:rFonts w:ascii="Roboto Slab" w:hAnsi="Roboto Slab" w:cs="Roboto Slab"/>
          <w:color w:val="FFFFFF"/>
        </w:rPr>
        <w:t>Số giấy chứng nhận đăng ký kinh doanh: 0108307822, ngày cấp: 04/06/2018, nơi cấp: Sở Kế hoạch và Đầu tư thành phố Hà Nội.</w:t>
      </w:r>
    </w:p>
    <w:p w14:paraId="4229CC14" w14:textId="77777777" w:rsidR="00560BEE" w:rsidRPr="004F7467" w:rsidRDefault="00560BEE" w:rsidP="004F7467">
      <w:pPr>
        <w:numPr>
          <w:ilvl w:val="0"/>
          <w:numId w:val="165"/>
        </w:numPr>
        <w:shd w:val="clear" w:color="auto" w:fill="233140"/>
        <w:spacing w:line="360" w:lineRule="auto"/>
        <w:ind w:right="225"/>
        <w:rPr>
          <w:rFonts w:ascii="Roboto Slab" w:hAnsi="Roboto Slab" w:cs="Roboto Slab"/>
          <w:color w:val="F7941D"/>
        </w:rPr>
      </w:pPr>
    </w:p>
    <w:p w14:paraId="5886ED9C" w14:textId="77777777" w:rsidR="00560BEE" w:rsidRPr="004F7467" w:rsidRDefault="00560BEE" w:rsidP="004F7467">
      <w:pPr>
        <w:numPr>
          <w:ilvl w:val="0"/>
          <w:numId w:val="165"/>
        </w:numPr>
        <w:shd w:val="clear" w:color="auto" w:fill="233140"/>
        <w:spacing w:line="360" w:lineRule="auto"/>
        <w:ind w:right="225"/>
        <w:rPr>
          <w:rFonts w:ascii="Roboto Slab" w:hAnsi="Roboto Slab" w:cs="Roboto Slab"/>
          <w:color w:val="F7941D"/>
        </w:rPr>
      </w:pPr>
    </w:p>
    <w:p w14:paraId="4B566B6A" w14:textId="77777777" w:rsidR="00560BEE" w:rsidRPr="004F7467" w:rsidRDefault="00560BEE" w:rsidP="004F7467">
      <w:pPr>
        <w:numPr>
          <w:ilvl w:val="0"/>
          <w:numId w:val="165"/>
        </w:numPr>
        <w:shd w:val="clear" w:color="auto" w:fill="233140"/>
        <w:spacing w:line="360" w:lineRule="auto"/>
        <w:ind w:right="225"/>
        <w:rPr>
          <w:rFonts w:ascii="Roboto Slab" w:hAnsi="Roboto Slab" w:cs="Roboto Slab"/>
          <w:color w:val="F7941D"/>
        </w:rPr>
      </w:pPr>
    </w:p>
    <w:p w14:paraId="4D639102" w14:textId="4A084F4D" w:rsidR="00560BEE" w:rsidRPr="004F7467" w:rsidRDefault="00560BEE" w:rsidP="004F7467">
      <w:pPr>
        <w:pStyle w:val="NormalWeb"/>
        <w:shd w:val="clear" w:color="auto" w:fill="233140"/>
        <w:spacing w:before="0" w:beforeAutospacing="0" w:after="0" w:afterAutospacing="0" w:line="360" w:lineRule="auto"/>
        <w:rPr>
          <w:rFonts w:ascii="Roboto Slab" w:hAnsi="Roboto Slab" w:cs="Roboto Slab"/>
          <w:color w:val="FFFFFF"/>
        </w:rPr>
      </w:pPr>
      <w:r w:rsidRPr="004F7467">
        <w:rPr>
          <w:rFonts w:ascii="Roboto Slab" w:hAnsi="Roboto Slab" w:cs="Roboto Slab"/>
          <w:color w:val="FFFFFF"/>
        </w:rPr>
        <w:t>2015 © All Rights Reserved. </w:t>
      </w:r>
      <w:r w:rsidRPr="004F7467">
        <w:rPr>
          <w:rFonts w:ascii="Roboto Slab" w:hAnsi="Roboto Slab" w:cs="Roboto Slab"/>
          <w:noProof/>
          <w:color w:val="FFFFFF"/>
        </w:rPr>
        <w:drawing>
          <wp:inline distT="0" distB="0" distL="0" distR="0" wp14:anchorId="19D4CDC4" wp14:editId="7CD6730A">
            <wp:extent cx="1226820" cy="236220"/>
            <wp:effectExtent l="0" t="0" r="0" b="0"/>
            <wp:docPr id="1513524289" name="Picture 21" descr="DMCA.com Protection Status">
              <a:hlinkClick xmlns:a="http://schemas.openxmlformats.org/drawingml/2006/main" r:id="rId171" tooltip="&quot;DMCA.com Protection Stat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MCA.com Protection Status">
                      <a:hlinkClick r:id="rId171" tooltip="&quot;DMCA.com Protection Status&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226820" cy="236220"/>
                    </a:xfrm>
                    <a:prstGeom prst="rect">
                      <a:avLst/>
                    </a:prstGeom>
                    <a:noFill/>
                    <a:ln>
                      <a:noFill/>
                    </a:ln>
                  </pic:spPr>
                </pic:pic>
              </a:graphicData>
            </a:graphic>
          </wp:inline>
        </w:drawing>
      </w:r>
    </w:p>
    <w:p w14:paraId="405040A9" w14:textId="3FE9C514" w:rsidR="00560BEE" w:rsidRPr="004F7467" w:rsidRDefault="00560BEE" w:rsidP="004F7467">
      <w:pPr>
        <w:spacing w:line="360" w:lineRule="auto"/>
        <w:rPr>
          <w:rFonts w:ascii="Roboto Slab" w:hAnsi="Roboto Slab" w:cs="Roboto Slab"/>
        </w:rPr>
      </w:pPr>
      <w:r w:rsidRPr="004F7467">
        <w:rPr>
          <w:rFonts w:ascii="Roboto Slab" w:hAnsi="Roboto Slab" w:cs="Roboto Slab"/>
        </w:rPr>
        <w:lastRenderedPageBreak/>
        <w:br w:type="page"/>
      </w:r>
    </w:p>
    <w:p w14:paraId="66BD3C1B" w14:textId="2A1EA9DC" w:rsidR="00560BEE" w:rsidRPr="004F7467" w:rsidRDefault="00CA3329" w:rsidP="00CA3329">
      <w:pPr>
        <w:pStyle w:val="Heading2"/>
      </w:pPr>
      <w:r w:rsidRPr="004F7467">
        <w:lastRenderedPageBreak/>
        <w:t>TÍNH KẾ THỪA TRONG JAVA - TỪ KHÓA EXTENDS VÀ IMPLEMENTS TRONG JAVA</w:t>
      </w:r>
    </w:p>
    <w:p w14:paraId="22EDD5B8"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[Tính kế thừa trong Java - Từ khóa extends và implements trong Java]</w:t>
      </w:r>
      <w:r w:rsidRPr="004F7467">
        <w:rPr>
          <w:rFonts w:ascii="Roboto Slab" w:hAnsi="Roboto Slab" w:cs="Roboto Slab"/>
          <w:color w:val="000000"/>
        </w:rPr>
        <w:t>Tính kế thừa trong Java là môt kỹ thuật mà trong đó một đối tượng thu được tất cả thuộc tính và hành vi của đối tượng cha. Ý tưởng đằng sau tính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thêm các phương thức và các trường khác. Tính kế thừa biểu diễn mối quan hệ IS-A, còn được gọi là mối quan hệ cha-con.</w:t>
      </w:r>
    </w:p>
    <w:p w14:paraId="192CB496"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Khi chúng ta nói về tính kế thừa, từ khóa thường xuyên nhất được sử dụng là </w:t>
      </w:r>
      <w:r w:rsidRPr="004F7467">
        <w:rPr>
          <w:rFonts w:ascii="Roboto Slab" w:hAnsi="Roboto Slab" w:cs="Roboto Slab"/>
          <w:b/>
          <w:bCs/>
          <w:color w:val="000000"/>
        </w:rPr>
        <w:t>extends trong java</w:t>
      </w:r>
      <w:r w:rsidRPr="004F7467">
        <w:rPr>
          <w:rFonts w:ascii="Roboto Slab" w:hAnsi="Roboto Slab" w:cs="Roboto Slab"/>
          <w:color w:val="000000"/>
        </w:rPr>
        <w:t> và </w:t>
      </w:r>
      <w:r w:rsidRPr="004F7467">
        <w:rPr>
          <w:rFonts w:ascii="Roboto Slab" w:hAnsi="Roboto Slab" w:cs="Roboto Slab"/>
          <w:b/>
          <w:bCs/>
          <w:color w:val="000000"/>
        </w:rPr>
        <w:t>implements trong java</w:t>
      </w:r>
      <w:r w:rsidRPr="004F7467">
        <w:rPr>
          <w:rFonts w:ascii="Roboto Slab" w:hAnsi="Roboto Slab" w:cs="Roboto Slab"/>
          <w:color w:val="000000"/>
        </w:rPr>
        <w:t>. Những từ khóa này có thể định nghĩa một kiểu là loại IS-A của loại khác. Sử dụng những từ khóa, chúng ta có thể tạo một đối tượng sử dụng thuộc tính của đối tượng khác. Chúng ta sử dụng từ khóa extends của lớp con để có thể kế thừa các thuộc tính của lớp cha trừ các thuộc tính private của lớp cha.</w:t>
      </w:r>
    </w:p>
    <w:p w14:paraId="63188F92" w14:textId="77777777" w:rsidR="00560BEE" w:rsidRPr="004F7467" w:rsidRDefault="00560BEE" w:rsidP="00CA3329">
      <w:pPr>
        <w:pStyle w:val="Heading3"/>
      </w:pPr>
      <w:r w:rsidRPr="004F7467">
        <w:t>Tại sao sử dụng tính kế thừa trong Java?</w:t>
      </w:r>
    </w:p>
    <w:p w14:paraId="4048ACE8" w14:textId="77777777" w:rsidR="00560BEE" w:rsidRPr="004F7467" w:rsidRDefault="00560BEE" w:rsidP="004F7467">
      <w:pPr>
        <w:pStyle w:val="NormalWeb"/>
        <w:numPr>
          <w:ilvl w:val="0"/>
          <w:numId w:val="166"/>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Để ghi đè phương thức (Method Overriding), do đó có thể thu được tính đa hình tại runtime.</w:t>
      </w:r>
    </w:p>
    <w:p w14:paraId="3F1E0417" w14:textId="77777777" w:rsidR="00560BEE" w:rsidRPr="004F7467" w:rsidRDefault="00560BEE" w:rsidP="004F7467">
      <w:pPr>
        <w:pStyle w:val="NormalWeb"/>
        <w:numPr>
          <w:ilvl w:val="0"/>
          <w:numId w:val="166"/>
        </w:numPr>
        <w:spacing w:before="0" w:beforeAutospacing="0" w:after="0" w:afterAutospacing="0" w:line="360" w:lineRule="auto"/>
        <w:jc w:val="both"/>
        <w:rPr>
          <w:rFonts w:ascii="Roboto Slab" w:hAnsi="Roboto Slab" w:cs="Roboto Slab"/>
          <w:color w:val="000000"/>
        </w:rPr>
      </w:pPr>
      <w:r w:rsidRPr="004F7467">
        <w:rPr>
          <w:rFonts w:ascii="Roboto Slab" w:hAnsi="Roboto Slab" w:cs="Roboto Slab"/>
          <w:color w:val="000000"/>
        </w:rPr>
        <w:t>Để làm tăng tính tái sử dụng của code.</w:t>
      </w:r>
    </w:p>
    <w:p w14:paraId="7D8FCEF4" w14:textId="77777777" w:rsidR="00560BEE" w:rsidRPr="004F7467" w:rsidRDefault="00560BEE" w:rsidP="00CA3329">
      <w:pPr>
        <w:pStyle w:val="Heading3"/>
      </w:pPr>
      <w:r w:rsidRPr="004F7467">
        <w:t>Cú pháp của Tính kế thừa trong Java</w:t>
      </w:r>
    </w:p>
    <w:p w14:paraId="1103565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ten_lop_con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ten_lop_cha  </w:t>
      </w:r>
    </w:p>
    <w:p w14:paraId="4814DAA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315A46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//cac phuong thuc va cac truong  </w:t>
      </w:r>
    </w:p>
    <w:p w14:paraId="50507B1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A8F681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Từ khóa extends chỉ rằng bạn đang tạo một lớp mới mà kế thừa từ một lớp đang tồn tại. Trong Java, một lớp mà được kế thừa được gọi là một lớp cha. Lớp mới được gọi là lớp con.</w:t>
      </w:r>
    </w:p>
    <w:p w14:paraId="2A9822ED"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Trong ví dụ sau, Programmer là lớp con và Employee là lớp cha. Mối quan hệ giữa hai lớp là Programmer IS-A Employee. Nghĩa là Programmer là một kiểu của Employee.</w:t>
      </w:r>
    </w:p>
    <w:p w14:paraId="2980B44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Employee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9906A3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float</w:t>
      </w:r>
      <w:r w:rsidRPr="004F7467">
        <w:rPr>
          <w:rStyle w:val="pln"/>
          <w:rFonts w:ascii="Roboto Slab" w:hAnsi="Roboto Slab" w:cs="Roboto Slab"/>
          <w:color w:val="333333"/>
          <w:sz w:val="24"/>
          <w:szCs w:val="24"/>
        </w:rPr>
        <w:t xml:space="preserve"> salary</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40000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446E3A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98F95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Programmer</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Employee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DA2D08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w:t>
      </w:r>
      <w:r w:rsidRPr="004F7467">
        <w:rPr>
          <w:rStyle w:val="pln"/>
          <w:rFonts w:ascii="Roboto Slab" w:hAnsi="Roboto Slab" w:cs="Roboto Slab"/>
          <w:color w:val="333333"/>
          <w:sz w:val="24"/>
          <w:szCs w:val="24"/>
        </w:rPr>
        <w:t xml:space="preserve"> bonus</w:t>
      </w:r>
      <w:r w:rsidRPr="004F7467">
        <w:rPr>
          <w:rStyle w:val="pun"/>
          <w:rFonts w:ascii="Roboto Slab" w:hAnsi="Roboto Slab" w:cs="Roboto Slab"/>
          <w:color w:val="666600"/>
          <w:sz w:val="24"/>
          <w:szCs w:val="24"/>
        </w:rPr>
        <w:t>=</w:t>
      </w:r>
      <w:r w:rsidRPr="004F7467">
        <w:rPr>
          <w:rStyle w:val="lit"/>
          <w:rFonts w:ascii="Roboto Slab" w:hAnsi="Roboto Slab" w:cs="Roboto Slab"/>
          <w:color w:val="006666"/>
          <w:sz w:val="24"/>
          <w:szCs w:val="24"/>
        </w:rPr>
        <w:t>10000</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A27AFE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F94F6E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Programmer</w:t>
      </w:r>
      <w:r w:rsidRPr="004F7467">
        <w:rPr>
          <w:rStyle w:val="pln"/>
          <w:rFonts w:ascii="Roboto Slab" w:hAnsi="Roboto Slab" w:cs="Roboto Slab"/>
          <w:color w:val="333333"/>
          <w:sz w:val="24"/>
          <w:szCs w:val="24"/>
        </w:rPr>
        <w:t xml:space="preserve"> p</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Programmer</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0D1EE8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"Luong Lap trinh vien la:"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salary</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0B8009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"Bonus cua Lap trinh vien la:"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bonus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DFA808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20E027"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E442BB4"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Ở trên, đối tượng Programmer có thể truy cập trường của riêng lớp nó cũng như của lớp Employee, đó là ví dụ cho tính tái sử dụng.</w:t>
      </w:r>
    </w:p>
    <w:p w14:paraId="184D9C31" w14:textId="77777777" w:rsidR="00560BEE" w:rsidRPr="004F7467" w:rsidRDefault="00560BEE" w:rsidP="00CA3329">
      <w:pPr>
        <w:pStyle w:val="Heading3"/>
      </w:pPr>
      <w:r w:rsidRPr="004F7467">
        <w:t>Các loại kế thừa trong Java</w:t>
      </w:r>
    </w:p>
    <w:p w14:paraId="746DCAC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Trên cơ sở các lớp thì có 3 loại kế thừa trong Java, đó là </w:t>
      </w:r>
      <w:r w:rsidRPr="004F7467">
        <w:rPr>
          <w:rFonts w:ascii="Roboto Slab" w:hAnsi="Roboto Slab" w:cs="Roboto Slab"/>
          <w:i/>
          <w:iCs/>
          <w:color w:val="000000"/>
        </w:rPr>
        <w:t>single (đơn), multilevel (nhiều tầng) và hierarchical (có cấu trúc)</w:t>
      </w:r>
      <w:r w:rsidRPr="004F7467">
        <w:rPr>
          <w:rFonts w:ascii="Roboto Slab" w:hAnsi="Roboto Slab" w:cs="Roboto Slab"/>
          <w:color w:val="000000"/>
        </w:rPr>
        <w:t>. Trong lập trình Java, </w:t>
      </w:r>
      <w:r w:rsidRPr="004F7467">
        <w:rPr>
          <w:rFonts w:ascii="Roboto Slab" w:hAnsi="Roboto Slab" w:cs="Roboto Slab"/>
          <w:i/>
          <w:iCs/>
          <w:color w:val="000000"/>
        </w:rPr>
        <w:t>đa kế thừa (multiple) và kế thừa lai (hybrid)</w:t>
      </w:r>
      <w:r w:rsidRPr="004F7467">
        <w:rPr>
          <w:rFonts w:ascii="Roboto Slab" w:hAnsi="Roboto Slab" w:cs="Roboto Slab"/>
          <w:color w:val="000000"/>
        </w:rPr>
        <w:t> chỉ được hỗ trợ thông qua Interface. Chúng ta sẽ tìm hiểu về Interface trong chương sau đó.</w:t>
      </w:r>
    </w:p>
    <w:p w14:paraId="33084ED7"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Ghi chú</w:t>
      </w:r>
      <w:r w:rsidRPr="004F7467">
        <w:rPr>
          <w:rFonts w:ascii="Roboto Slab" w:hAnsi="Roboto Slab" w:cs="Roboto Slab"/>
          <w:color w:val="000000"/>
        </w:rPr>
        <w:t>: Đa kế thừa không được hỗ trợ trong Java thông qua lớp. Khi một lớp kế thừa từ nhiều lớp, thì đây là đa kế thừa.</w:t>
      </w:r>
    </w:p>
    <w:p w14:paraId="60C56A57"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t>Câu hỏi</w:t>
      </w:r>
      <w:r w:rsidRPr="004F7467">
        <w:rPr>
          <w:rFonts w:ascii="Roboto Slab" w:hAnsi="Roboto Slab" w:cs="Roboto Slab"/>
          <w:color w:val="000000"/>
        </w:rPr>
        <w:t>: Tại sao đa kế thừa không được hỗ trợ trong Java thông qua lớp?</w:t>
      </w:r>
    </w:p>
    <w:p w14:paraId="108D7C7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b/>
          <w:bCs/>
          <w:color w:val="000000"/>
        </w:rPr>
        <w:lastRenderedPageBreak/>
        <w:t>Trả lời</w:t>
      </w:r>
      <w:r w:rsidRPr="004F7467">
        <w:rPr>
          <w:rFonts w:ascii="Roboto Slab" w:hAnsi="Roboto Slab" w:cs="Roboto Slab"/>
          <w:color w:val="000000"/>
        </w:rPr>
        <w:t>: Để giảm tính phức tạp và làm đơn giản hóa ngôn ngữ, đa kế thừa không được hỗ trợ trong Java. Giả sử có tình huống có ba lớp là A, B và C. Lớp C kế thừa lớp A và B. Nếu các lớp A và B có cùng phương thức và bạn gọi nó từ đối tượng lớp con, thì điều này gây là tính lưỡng nghĩa là để gọi phương thức của lớp A hoặc lớp B.</w:t>
      </w:r>
    </w:p>
    <w:p w14:paraId="1EEC1063"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Bởi vì, compile time error thì tốt hơn là runtime error, Java sẽ thông báo một compile time error nếu bạn kế thừa 2 lớp. Do đó, dù bạn có hay không có cùng phương thức hay khác phương thức, thì đó cũng là một lỗi tại compile time.</w:t>
      </w:r>
    </w:p>
    <w:p w14:paraId="613D59D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9AB751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msg</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"Hello"</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11B7450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3EE0D3D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22AFFC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msg</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str"/>
          <w:rFonts w:ascii="Roboto Slab" w:hAnsi="Roboto Slab" w:cs="Roboto Slab"/>
          <w:color w:val="008800"/>
          <w:sz w:val="24"/>
          <w:szCs w:val="24"/>
        </w:rPr>
        <w:t>"Welcome"</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56A40D2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E99550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C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B</w:t>
      </w:r>
    </w:p>
    <w:p w14:paraId="0B60C34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com"/>
          <w:rFonts w:ascii="Roboto Slab" w:hAnsi="Roboto Slab" w:cs="Roboto Slab"/>
          <w:color w:val="880000"/>
          <w:sz w:val="24"/>
          <w:szCs w:val="24"/>
        </w:rPr>
        <w:t xml:space="preserve">//gia su neu no da co  </w:t>
      </w:r>
    </w:p>
    <w:p w14:paraId="1A30D98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p>
    <w:p w14:paraId="5F16F71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Public</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F12641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C obj</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C</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4F973A7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obj</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msg</w:t>
      </w:r>
      <w:r w:rsidRPr="004F7467">
        <w:rPr>
          <w:rStyle w:val="pun"/>
          <w:rFonts w:ascii="Roboto Slab" w:hAnsi="Roboto Slab" w:cs="Roboto Slab"/>
          <w:color w:val="666600"/>
          <w:sz w:val="24"/>
          <w:szCs w:val="24"/>
        </w:rPr>
        <w:t>();</w:t>
      </w:r>
      <w:r w:rsidRPr="004F7467">
        <w:rPr>
          <w:rStyle w:val="com"/>
          <w:rFonts w:ascii="Roboto Slab" w:hAnsi="Roboto Slab" w:cs="Roboto Slab"/>
          <w:color w:val="880000"/>
          <w:sz w:val="24"/>
          <w:szCs w:val="24"/>
        </w:rPr>
        <w:t xml:space="preserve">//Bay gio phuong thuc msg() nao se duoc goi?  </w:t>
      </w:r>
    </w:p>
    <w:p w14:paraId="77AB058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700EB0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79447E12"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Chương trình trên sẽ cho một Compile Time Error.</w:t>
      </w:r>
    </w:p>
    <w:p w14:paraId="53A56A5B"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Khi bạn đã hiểu rõ về từ khóa </w:t>
      </w:r>
      <w:r w:rsidRPr="004F7467">
        <w:rPr>
          <w:rFonts w:ascii="Roboto Slab" w:hAnsi="Roboto Slab" w:cs="Roboto Slab"/>
          <w:b/>
          <w:bCs/>
          <w:color w:val="000000"/>
        </w:rPr>
        <w:t>extends</w:t>
      </w:r>
      <w:r w:rsidRPr="004F7467">
        <w:rPr>
          <w:rFonts w:ascii="Roboto Slab" w:hAnsi="Roboto Slab" w:cs="Roboto Slab"/>
          <w:color w:val="000000"/>
        </w:rPr>
        <w:t>, chúng ta cùng tìm hiểu về từ khóa </w:t>
      </w:r>
      <w:r w:rsidRPr="004F7467">
        <w:rPr>
          <w:rFonts w:ascii="Roboto Slab" w:hAnsi="Roboto Slab" w:cs="Roboto Slab"/>
          <w:b/>
          <w:bCs/>
          <w:color w:val="000000"/>
        </w:rPr>
        <w:t>implements</w:t>
      </w:r>
      <w:r w:rsidRPr="004F7467">
        <w:rPr>
          <w:rFonts w:ascii="Roboto Slab" w:hAnsi="Roboto Slab" w:cs="Roboto Slab"/>
          <w:color w:val="000000"/>
        </w:rPr>
        <w:t> trong quan hệ IS-A.</w:t>
      </w:r>
    </w:p>
    <w:p w14:paraId="0BEDFB9B"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Từ khóa </w:t>
      </w:r>
      <w:r w:rsidRPr="004F7467">
        <w:rPr>
          <w:rFonts w:ascii="Roboto Slab" w:hAnsi="Roboto Slab" w:cs="Roboto Slab"/>
          <w:b/>
          <w:bCs/>
          <w:color w:val="000000"/>
        </w:rPr>
        <w:t>implements</w:t>
      </w:r>
      <w:r w:rsidRPr="004F7467">
        <w:rPr>
          <w:rFonts w:ascii="Roboto Slab" w:hAnsi="Roboto Slab" w:cs="Roboto Slab"/>
          <w:color w:val="000000"/>
        </w:rPr>
        <w:t> được sử dụng bởi các lớp mà kế thừa từ Interface. Interface có thể không bao giờ được kết thừa bởi các lớp.</w:t>
      </w:r>
    </w:p>
    <w:p w14:paraId="43DA14EB" w14:textId="77777777" w:rsidR="00560BEE" w:rsidRPr="004F7467" w:rsidRDefault="00560BEE" w:rsidP="00CA3329">
      <w:pPr>
        <w:rPr>
          <w:rFonts w:ascii="Roboto Slab" w:hAnsi="Roboto Slab" w:cs="Roboto Slab"/>
          <w:b/>
          <w:color w:val="222222"/>
          <w:spacing w:val="-15"/>
        </w:rPr>
      </w:pPr>
      <w:r w:rsidRPr="004F7467">
        <w:rPr>
          <w:rFonts w:ascii="Roboto Slab" w:hAnsi="Roboto Slab" w:cs="Roboto Slab"/>
          <w:bCs/>
          <w:color w:val="222222"/>
          <w:spacing w:val="-15"/>
        </w:rPr>
        <w:t>Ví dụ:</w:t>
      </w:r>
    </w:p>
    <w:p w14:paraId="20614A4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interface</w:t>
      </w:r>
      <w:r w:rsidRPr="004F7467">
        <w:rPr>
          <w:rStyle w:val="pln"/>
          <w:rFonts w:ascii="Roboto Slab" w:hAnsi="Roboto Slab" w:cs="Roboto Slab"/>
          <w:color w:val="333333"/>
          <w:sz w:val="24"/>
          <w:szCs w:val="24"/>
        </w:rPr>
        <w:t xml:space="preserve"> A </w:t>
      </w:r>
      <w:r w:rsidRPr="004F7467">
        <w:rPr>
          <w:rStyle w:val="pun"/>
          <w:rFonts w:ascii="Roboto Slab" w:hAnsi="Roboto Slab" w:cs="Roboto Slab"/>
          <w:color w:val="666600"/>
          <w:sz w:val="24"/>
          <w:szCs w:val="24"/>
        </w:rPr>
        <w:t>{}</w:t>
      </w:r>
    </w:p>
    <w:p w14:paraId="4F6B1D2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5B4AEE3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B </w:t>
      </w:r>
      <w:r w:rsidRPr="004F7467">
        <w:rPr>
          <w:rStyle w:val="kwd"/>
          <w:rFonts w:ascii="Roboto Slab" w:hAnsi="Roboto Slab" w:cs="Roboto Slab"/>
          <w:color w:val="000088"/>
          <w:sz w:val="24"/>
          <w:szCs w:val="24"/>
        </w:rPr>
        <w:t>implements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p>
    <w:p w14:paraId="64A2580D"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4318C5E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286D57A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C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p>
    <w:p w14:paraId="05C8A3F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p>
    <w:p w14:paraId="7D47360F" w14:textId="77777777" w:rsidR="00560BEE" w:rsidRPr="004F7467" w:rsidRDefault="00560BEE" w:rsidP="00CA3329">
      <w:pPr>
        <w:pStyle w:val="Heading3"/>
      </w:pPr>
      <w:r w:rsidRPr="004F7467">
        <w:t>Từ khóa instanceof trong Java</w:t>
      </w:r>
    </w:p>
    <w:p w14:paraId="2FF1DCE7"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Bây giờ chúng ta sẽ dùng toán tử </w:t>
      </w:r>
      <w:r w:rsidRPr="004F7467">
        <w:rPr>
          <w:rFonts w:ascii="Roboto Slab" w:hAnsi="Roboto Slab" w:cs="Roboto Slab"/>
          <w:b/>
          <w:bCs/>
          <w:color w:val="000000"/>
        </w:rPr>
        <w:t>instanceof</w:t>
      </w:r>
      <w:r w:rsidRPr="004F7467">
        <w:rPr>
          <w:rFonts w:ascii="Roboto Slab" w:hAnsi="Roboto Slab" w:cs="Roboto Slab"/>
          <w:color w:val="000000"/>
        </w:rPr>
        <w:t> để kiểm tra xem B có phải là một A và dog có phải là một A.</w:t>
      </w:r>
    </w:p>
    <w:p w14:paraId="6CB462B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interface</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p>
    <w:p w14:paraId="5F3B9CF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0D014FB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B </w:t>
      </w:r>
      <w:r w:rsidRPr="004F7467">
        <w:rPr>
          <w:rStyle w:val="kwd"/>
          <w:rFonts w:ascii="Roboto Slab" w:hAnsi="Roboto Slab" w:cs="Roboto Slab"/>
          <w:color w:val="000088"/>
          <w:sz w:val="24"/>
          <w:szCs w:val="24"/>
        </w:rPr>
        <w:t>implements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p>
    <w:p w14:paraId="065C5B8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203106E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C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p>
    <w:p w14:paraId="13E31EEB"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static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void</w:t>
      </w:r>
      <w:r w:rsidRPr="004F7467">
        <w:rPr>
          <w:rStyle w:val="pln"/>
          <w:rFonts w:ascii="Roboto Slab" w:hAnsi="Roboto Slab" w:cs="Roboto Slab"/>
          <w:color w:val="333333"/>
          <w:sz w:val="24"/>
          <w:szCs w:val="24"/>
        </w:rPr>
        <w:t xml:space="preserve"> main</w:t>
      </w:r>
      <w:r w:rsidRPr="004F7467">
        <w:rPr>
          <w:rStyle w:val="pun"/>
          <w:rFonts w:ascii="Roboto Slab" w:hAnsi="Roboto Slab" w:cs="Roboto Slab"/>
          <w:color w:val="666600"/>
          <w:sz w:val="24"/>
          <w:szCs w:val="24"/>
        </w:rPr>
        <w:t>(</w:t>
      </w:r>
      <w:r w:rsidRPr="004F7467">
        <w:rPr>
          <w:rStyle w:val="typ"/>
          <w:rFonts w:ascii="Roboto Slab" w:hAnsi="Roboto Slab" w:cs="Roboto Slab"/>
          <w:color w:val="7F0055"/>
          <w:sz w:val="24"/>
          <w:szCs w:val="24"/>
        </w:rPr>
        <w:t>String</w:t>
      </w:r>
      <w:r w:rsidRPr="004F7467">
        <w:rPr>
          <w:rStyle w:val="pln"/>
          <w:rFonts w:ascii="Roboto Slab" w:hAnsi="Roboto Slab" w:cs="Roboto Slab"/>
          <w:color w:val="333333"/>
          <w:sz w:val="24"/>
          <w:szCs w:val="24"/>
        </w:rPr>
        <w:t xml:space="preserve"> args</w:t>
      </w:r>
      <w:r w:rsidRPr="004F7467">
        <w:rPr>
          <w:rStyle w:val="pun"/>
          <w:rFonts w:ascii="Roboto Slab" w:hAnsi="Roboto Slab" w:cs="Roboto Slab"/>
          <w:color w:val="666600"/>
          <w:sz w:val="24"/>
          <w:szCs w:val="24"/>
        </w:rPr>
        <w:t>[]){</w:t>
      </w:r>
    </w:p>
    <w:p w14:paraId="0B25E408"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47A9C56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B m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p>
    <w:p w14:paraId="5706A043"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C d </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new</w:t>
      </w:r>
      <w:r w:rsidRPr="004F7467">
        <w:rPr>
          <w:rStyle w:val="pln"/>
          <w:rFonts w:ascii="Roboto Slab" w:hAnsi="Roboto Slab" w:cs="Roboto Slab"/>
          <w:color w:val="333333"/>
          <w:sz w:val="24"/>
          <w:szCs w:val="24"/>
        </w:rPr>
        <w:t xml:space="preserve"> C</w:t>
      </w:r>
      <w:r w:rsidRPr="004F7467">
        <w:rPr>
          <w:rStyle w:val="pun"/>
          <w:rFonts w:ascii="Roboto Slab" w:hAnsi="Roboto Slab" w:cs="Roboto Slab"/>
          <w:color w:val="666600"/>
          <w:sz w:val="24"/>
          <w:szCs w:val="24"/>
        </w:rPr>
        <w:t>();</w:t>
      </w:r>
    </w:p>
    <w:p w14:paraId="343F0BBF"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p>
    <w:p w14:paraId="71B27D5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m </w:t>
      </w:r>
      <w:r w:rsidRPr="004F7467">
        <w:rPr>
          <w:rStyle w:val="kwd"/>
          <w:rFonts w:ascii="Roboto Slab" w:hAnsi="Roboto Slab" w:cs="Roboto Slab"/>
          <w:color w:val="000088"/>
          <w:sz w:val="24"/>
          <w:szCs w:val="24"/>
        </w:rPr>
        <w:t>instanceof</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p>
    <w:p w14:paraId="677E91F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lastRenderedPageBreak/>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d </w:t>
      </w:r>
      <w:r w:rsidRPr="004F7467">
        <w:rPr>
          <w:rStyle w:val="kwd"/>
          <w:rFonts w:ascii="Roboto Slab" w:hAnsi="Roboto Slab" w:cs="Roboto Slab"/>
          <w:color w:val="000088"/>
          <w:sz w:val="24"/>
          <w:szCs w:val="24"/>
        </w:rPr>
        <w:t>instanceof</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p>
    <w:p w14:paraId="7DB1E520"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System</w:t>
      </w:r>
      <w:r w:rsidRPr="004F7467">
        <w:rPr>
          <w:rStyle w:val="pun"/>
          <w:rFonts w:ascii="Roboto Slab" w:hAnsi="Roboto Slab" w:cs="Roboto Slab"/>
          <w:color w:val="666600"/>
          <w:sz w:val="24"/>
          <w:szCs w:val="24"/>
        </w:rPr>
        <w:t>.</w:t>
      </w:r>
      <w:r w:rsidRPr="004F7467">
        <w:rPr>
          <w:rStyle w:val="kwd"/>
          <w:rFonts w:ascii="Roboto Slab" w:hAnsi="Roboto Slab" w:cs="Roboto Slab"/>
          <w:color w:val="000088"/>
          <w:sz w:val="24"/>
          <w:szCs w:val="24"/>
        </w:rPr>
        <w:t>out</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println</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d </w:t>
      </w:r>
      <w:r w:rsidRPr="004F7467">
        <w:rPr>
          <w:rStyle w:val="kwd"/>
          <w:rFonts w:ascii="Roboto Slab" w:hAnsi="Roboto Slab" w:cs="Roboto Slab"/>
          <w:color w:val="000088"/>
          <w:sz w:val="24"/>
          <w:szCs w:val="24"/>
        </w:rPr>
        <w:t>instanceof</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p>
    <w:p w14:paraId="2CAFF24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 xml:space="preserve">   </w:t>
      </w:r>
      <w:r w:rsidRPr="004F7467">
        <w:rPr>
          <w:rStyle w:val="pun"/>
          <w:rFonts w:ascii="Roboto Slab" w:hAnsi="Roboto Slab" w:cs="Roboto Slab"/>
          <w:color w:val="666600"/>
          <w:sz w:val="24"/>
          <w:szCs w:val="24"/>
        </w:rPr>
        <w:t>}</w:t>
      </w:r>
    </w:p>
    <w:p w14:paraId="74EDD512"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6314007C"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Kết quả in ra sẽ như sau:</w:t>
      </w:r>
    </w:p>
    <w:p w14:paraId="11637316"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true</w:t>
      </w:r>
    </w:p>
    <w:p w14:paraId="2F42C4E5"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true</w:t>
      </w:r>
    </w:p>
    <w:p w14:paraId="2F885DFC"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kwd"/>
          <w:rFonts w:ascii="Roboto Slab" w:hAnsi="Roboto Slab" w:cs="Roboto Slab"/>
          <w:color w:val="000088"/>
          <w:sz w:val="24"/>
          <w:szCs w:val="24"/>
        </w:rPr>
        <w:t>true</w:t>
      </w:r>
    </w:p>
    <w:p w14:paraId="1D8A4964" w14:textId="77777777" w:rsidR="00560BEE" w:rsidRPr="004F7467" w:rsidRDefault="00560BEE" w:rsidP="00CA3329">
      <w:pPr>
        <w:pStyle w:val="Heading3"/>
      </w:pPr>
      <w:r w:rsidRPr="004F7467">
        <w:t>Quan hệ HAS-A trong Java</w:t>
      </w:r>
    </w:p>
    <w:p w14:paraId="5D2E47AF"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Có những quan hệ chủ yếu dựa vào cách sử dụng. Nó xác định có hay không một lớp cụ thể HAS-A. Quan hệ này giúp chúng ta giảm được dư thừa trong code cũng như tránh các bug.</w:t>
      </w:r>
    </w:p>
    <w:p w14:paraId="5380F3EB"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Cùng xem ví dụ dưới đây:</w:t>
      </w:r>
    </w:p>
    <w:p w14:paraId="151A551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Vehicle</w:t>
      </w:r>
      <w:r w:rsidRPr="004F7467">
        <w:rPr>
          <w:rStyle w:val="pun"/>
          <w:rFonts w:ascii="Roboto Slab" w:hAnsi="Roboto Slab" w:cs="Roboto Slab"/>
          <w:color w:val="666600"/>
          <w:sz w:val="24"/>
          <w:szCs w:val="24"/>
        </w:rPr>
        <w:t>{}</w:t>
      </w:r>
    </w:p>
    <w:p w14:paraId="2E3E26B9"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Speed</w:t>
      </w:r>
      <w:r w:rsidRPr="004F7467">
        <w:rPr>
          <w:rStyle w:val="pun"/>
          <w:rFonts w:ascii="Roboto Slab" w:hAnsi="Roboto Slab" w:cs="Roboto Slab"/>
          <w:color w:val="666600"/>
          <w:sz w:val="24"/>
          <w:szCs w:val="24"/>
        </w:rPr>
        <w:t>{}</w:t>
      </w:r>
    </w:p>
    <w:p w14:paraId="21604DDE"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Van</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Vehicle</w:t>
      </w:r>
      <w:r w:rsidRPr="004F7467">
        <w:rPr>
          <w:rStyle w:val="pun"/>
          <w:rFonts w:ascii="Roboto Slab" w:hAnsi="Roboto Slab" w:cs="Roboto Slab"/>
          <w:color w:val="666600"/>
          <w:sz w:val="24"/>
          <w:szCs w:val="24"/>
        </w:rPr>
        <w:t>{</w:t>
      </w:r>
    </w:p>
    <w:p w14:paraId="0697FC24"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Style w:val="pln"/>
          <w:rFonts w:ascii="Roboto Slab" w:hAnsi="Roboto Slab" w:cs="Roboto Slab"/>
          <w:color w:val="333333"/>
          <w:sz w:val="24"/>
          <w:szCs w:val="24"/>
        </w:rPr>
      </w:pPr>
      <w:r w:rsidRPr="004F7467">
        <w:rPr>
          <w:rStyle w:val="pln"/>
          <w:rFonts w:ascii="Roboto Slab" w:hAnsi="Roboto Slab" w:cs="Roboto Slab"/>
          <w:color w:val="333333"/>
          <w:sz w:val="24"/>
          <w:szCs w:val="24"/>
        </w:rPr>
        <w:tab/>
      </w:r>
      <w:r w:rsidRPr="004F7467">
        <w:rPr>
          <w:rStyle w:val="kwd"/>
          <w:rFonts w:ascii="Roboto Slab" w:hAnsi="Roboto Slab" w:cs="Roboto Slab"/>
          <w:color w:val="000088"/>
          <w:sz w:val="24"/>
          <w:szCs w:val="24"/>
        </w:rPr>
        <w:t>private</w:t>
      </w:r>
      <w:r w:rsidRPr="004F7467">
        <w:rPr>
          <w:rStyle w:val="pln"/>
          <w:rFonts w:ascii="Roboto Slab" w:hAnsi="Roboto Slab" w:cs="Roboto Slab"/>
          <w:color w:val="333333"/>
          <w:sz w:val="24"/>
          <w:szCs w:val="24"/>
        </w:rPr>
        <w:t xml:space="preserve"> </w:t>
      </w:r>
      <w:r w:rsidRPr="004F7467">
        <w:rPr>
          <w:rStyle w:val="typ"/>
          <w:rFonts w:ascii="Roboto Slab" w:hAnsi="Roboto Slab" w:cs="Roboto Slab"/>
          <w:color w:val="7F0055"/>
          <w:sz w:val="24"/>
          <w:szCs w:val="24"/>
        </w:rPr>
        <w:t>Speed</w:t>
      </w:r>
      <w:r w:rsidRPr="004F7467">
        <w:rPr>
          <w:rStyle w:val="pln"/>
          <w:rFonts w:ascii="Roboto Slab" w:hAnsi="Roboto Slab" w:cs="Roboto Slab"/>
          <w:color w:val="333333"/>
          <w:sz w:val="24"/>
          <w:szCs w:val="24"/>
        </w:rPr>
        <w:t xml:space="preserve"> sp</w:t>
      </w:r>
      <w:r w:rsidRPr="004F7467">
        <w:rPr>
          <w:rStyle w:val="pun"/>
          <w:rFonts w:ascii="Roboto Slab" w:hAnsi="Roboto Slab" w:cs="Roboto Slab"/>
          <w:color w:val="666600"/>
          <w:sz w:val="24"/>
          <w:szCs w:val="24"/>
        </w:rPr>
        <w:t>;</w:t>
      </w:r>
    </w:p>
    <w:p w14:paraId="0FB0B74A"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09744CEE"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Điều này chỉ ra rằng lớp Van có quan hệ HAS-A với lớp Speed. Việc sử dụng lớp riêng rẽ cho lớp Speed, chúng ta không cần thiết phải đặt toàn bộ code của lớp Speed bên trong lớp Van, điều này tăng tính tái sử dụng của lớp Speed cho nhiều ứng dụng.</w:t>
      </w:r>
    </w:p>
    <w:p w14:paraId="4DB7FF08"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lastRenderedPageBreak/>
        <w:t>Một đặc điểm quan trọng nữa phải ghi nhớ là Java chỉ hỗ trợ kế thừa đơn. Điều này nghĩa là một lớp không thể kế thừa từ nhiều hơn một lớp. Do đó, đoạn code dưới đây là không hợp lệ:</w:t>
      </w:r>
    </w:p>
    <w:p w14:paraId="26BFB511" w14:textId="77777777" w:rsidR="00560BEE" w:rsidRPr="004F7467" w:rsidRDefault="00560BEE" w:rsidP="004F7467">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360" w:lineRule="auto"/>
        <w:rPr>
          <w:rFonts w:ascii="Roboto Slab" w:hAnsi="Roboto Slab" w:cs="Roboto Slab"/>
          <w:color w:val="333333"/>
          <w:sz w:val="24"/>
          <w:szCs w:val="24"/>
        </w:rPr>
      </w:pPr>
      <w:r w:rsidRPr="004F7467">
        <w:rPr>
          <w:rStyle w:val="kwd"/>
          <w:rFonts w:ascii="Roboto Slab" w:hAnsi="Roboto Slab" w:cs="Roboto Slab"/>
          <w:color w:val="000088"/>
          <w:sz w:val="24"/>
          <w:szCs w:val="24"/>
        </w:rPr>
        <w:t>public</w:t>
      </w:r>
      <w:r w:rsidRPr="004F7467">
        <w:rPr>
          <w:rStyle w:val="pln"/>
          <w:rFonts w:ascii="Roboto Slab" w:hAnsi="Roboto Slab" w:cs="Roboto Slab"/>
          <w:color w:val="333333"/>
          <w:sz w:val="24"/>
          <w:szCs w:val="24"/>
        </w:rPr>
        <w:t xml:space="preserve"> </w:t>
      </w:r>
      <w:r w:rsidRPr="004F7467">
        <w:rPr>
          <w:rStyle w:val="kwd"/>
          <w:rFonts w:ascii="Roboto Slab" w:hAnsi="Roboto Slab" w:cs="Roboto Slab"/>
          <w:color w:val="000088"/>
          <w:sz w:val="24"/>
          <w:szCs w:val="24"/>
        </w:rPr>
        <w:t>class</w:t>
      </w:r>
      <w:r w:rsidRPr="004F7467">
        <w:rPr>
          <w:rStyle w:val="pln"/>
          <w:rFonts w:ascii="Roboto Slab" w:hAnsi="Roboto Slab" w:cs="Roboto Slab"/>
          <w:color w:val="333333"/>
          <w:sz w:val="24"/>
          <w:szCs w:val="24"/>
        </w:rPr>
        <w:t xml:space="preserve"> C </w:t>
      </w:r>
      <w:r w:rsidRPr="004F7467">
        <w:rPr>
          <w:rStyle w:val="kwd"/>
          <w:rFonts w:ascii="Roboto Slab" w:hAnsi="Roboto Slab" w:cs="Roboto Slab"/>
          <w:color w:val="000088"/>
          <w:sz w:val="24"/>
          <w:szCs w:val="24"/>
        </w:rPr>
        <w:t>extends</w:t>
      </w:r>
      <w:r w:rsidRPr="004F7467">
        <w:rPr>
          <w:rStyle w:val="pln"/>
          <w:rFonts w:ascii="Roboto Slab" w:hAnsi="Roboto Slab" w:cs="Roboto Slab"/>
          <w:color w:val="333333"/>
          <w:sz w:val="24"/>
          <w:szCs w:val="24"/>
        </w:rPr>
        <w:t xml:space="preserve"> A</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B</w:t>
      </w:r>
      <w:r w:rsidRPr="004F7467">
        <w:rPr>
          <w:rStyle w:val="pun"/>
          <w:rFonts w:ascii="Roboto Slab" w:hAnsi="Roboto Slab" w:cs="Roboto Slab"/>
          <w:color w:val="666600"/>
          <w:sz w:val="24"/>
          <w:szCs w:val="24"/>
        </w:rPr>
        <w:t>{}</w:t>
      </w:r>
      <w:r w:rsidRPr="004F7467">
        <w:rPr>
          <w:rStyle w:val="pln"/>
          <w:rFonts w:ascii="Roboto Slab" w:hAnsi="Roboto Slab" w:cs="Roboto Slab"/>
          <w:color w:val="333333"/>
          <w:sz w:val="24"/>
          <w:szCs w:val="24"/>
        </w:rPr>
        <w:t xml:space="preserve"> </w:t>
      </w:r>
    </w:p>
    <w:p w14:paraId="23921AE1" w14:textId="77777777" w:rsidR="00560BEE" w:rsidRPr="004F7467" w:rsidRDefault="00560BEE" w:rsidP="004F7467">
      <w:pPr>
        <w:pStyle w:val="NormalWeb"/>
        <w:spacing w:before="0" w:beforeAutospacing="0" w:after="240" w:afterAutospacing="0" w:line="360" w:lineRule="auto"/>
        <w:ind w:left="48" w:right="48"/>
        <w:jc w:val="both"/>
        <w:rPr>
          <w:rFonts w:ascii="Roboto Slab" w:hAnsi="Roboto Slab" w:cs="Roboto Slab"/>
          <w:color w:val="000000"/>
        </w:rPr>
      </w:pPr>
      <w:r w:rsidRPr="004F7467">
        <w:rPr>
          <w:rFonts w:ascii="Roboto Slab" w:hAnsi="Roboto Slab" w:cs="Roboto Slab"/>
          <w:color w:val="000000"/>
        </w:rPr>
        <w:t>Mặc dù vậy một lớp vẫn có thể implement một hoặc nhiều interface. Điều này loại bỏ khả năng không thể đa kế thừa trong Java.</w:t>
      </w:r>
    </w:p>
    <w:p w14:paraId="063A640A" w14:textId="77777777" w:rsidR="000C200A" w:rsidRPr="00560BEE" w:rsidRDefault="000C200A" w:rsidP="00560BEE"/>
    <w:sectPr w:rsidR="000C200A" w:rsidRPr="00560BEE" w:rsidSect="005919E0">
      <w:pgSz w:w="11906" w:h="16838" w:code="9"/>
      <w:pgMar w:top="1134" w:right="567" w:bottom="1134" w:left="1134" w:header="851"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ED1C" w14:textId="77777777" w:rsidR="002F10DA" w:rsidRDefault="002F10DA" w:rsidP="002733D9">
      <w:pPr>
        <w:spacing w:line="240" w:lineRule="auto"/>
      </w:pPr>
      <w:r>
        <w:separator/>
      </w:r>
    </w:p>
  </w:endnote>
  <w:endnote w:type="continuationSeparator" w:id="0">
    <w:p w14:paraId="36FF4D27" w14:textId="77777777" w:rsidR="002F10DA" w:rsidRDefault="002F10DA"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atliches">
    <w:charset w:val="00"/>
    <w:family w:val="auto"/>
    <w:pitch w:val="variable"/>
    <w:sig w:usb0="A00000EF" w:usb1="4000204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atical">
    <w:altName w:val="Arial"/>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621437"/>
      <w:docPartObj>
        <w:docPartGallery w:val="Page Numbers (Bottom of Page)"/>
        <w:docPartUnique/>
      </w:docPartObj>
    </w:sdtPr>
    <w:sdtEndPr>
      <w:rPr>
        <w:noProof/>
      </w:rPr>
    </w:sdtEndPr>
    <w:sdtContent>
      <w:p w14:paraId="6F874EF1" w14:textId="1BC17B2A" w:rsidR="00FD50FE" w:rsidRPr="009E2BE7" w:rsidRDefault="00D34E71" w:rsidP="009E2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4B944" w14:textId="77777777" w:rsidR="002F10DA" w:rsidRDefault="002F10DA" w:rsidP="002733D9">
      <w:pPr>
        <w:spacing w:line="240" w:lineRule="auto"/>
      </w:pPr>
      <w:r>
        <w:separator/>
      </w:r>
    </w:p>
  </w:footnote>
  <w:footnote w:type="continuationSeparator" w:id="0">
    <w:p w14:paraId="3BB9F5F9" w14:textId="77777777" w:rsidR="002F10DA" w:rsidRDefault="002F10DA"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2A1"/>
    <w:multiLevelType w:val="hybridMultilevel"/>
    <w:tmpl w:val="B6E85ECC"/>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54E45"/>
    <w:multiLevelType w:val="multilevel"/>
    <w:tmpl w:val="FB72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1999"/>
    <w:multiLevelType w:val="multilevel"/>
    <w:tmpl w:val="8D32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C5D31"/>
    <w:multiLevelType w:val="multilevel"/>
    <w:tmpl w:val="F7C6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1D38C1"/>
    <w:multiLevelType w:val="multilevel"/>
    <w:tmpl w:val="1C00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63B01"/>
    <w:multiLevelType w:val="multilevel"/>
    <w:tmpl w:val="BC6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F6627"/>
    <w:multiLevelType w:val="hybridMultilevel"/>
    <w:tmpl w:val="846CA0FE"/>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E8119E"/>
    <w:multiLevelType w:val="multilevel"/>
    <w:tmpl w:val="21C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611AE"/>
    <w:multiLevelType w:val="multilevel"/>
    <w:tmpl w:val="CEE2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90706"/>
    <w:multiLevelType w:val="multilevel"/>
    <w:tmpl w:val="2504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215BA"/>
    <w:multiLevelType w:val="multilevel"/>
    <w:tmpl w:val="47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A4722F"/>
    <w:multiLevelType w:val="multilevel"/>
    <w:tmpl w:val="668E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4630F4"/>
    <w:multiLevelType w:val="multilevel"/>
    <w:tmpl w:val="8ED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504035"/>
    <w:multiLevelType w:val="multilevel"/>
    <w:tmpl w:val="C3BE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44561"/>
    <w:multiLevelType w:val="hybridMultilevel"/>
    <w:tmpl w:val="9C10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594766"/>
    <w:multiLevelType w:val="multilevel"/>
    <w:tmpl w:val="957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E73BED"/>
    <w:multiLevelType w:val="multilevel"/>
    <w:tmpl w:val="5136F3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D3C696C"/>
    <w:multiLevelType w:val="multilevel"/>
    <w:tmpl w:val="677C8F1A"/>
    <w:lvl w:ilvl="0">
      <w:start w:val="1"/>
      <w:numFmt w:val="bullet"/>
      <w:lvlText w:val="+"/>
      <w:lvlJc w:val="left"/>
      <w:pPr>
        <w:tabs>
          <w:tab w:val="num" w:pos="720"/>
        </w:tabs>
        <w:ind w:left="720" w:hanging="360"/>
      </w:pPr>
      <w:rPr>
        <w:rFonts w:ascii="Staatliches" w:hAnsi="Staatliche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0D42562E"/>
    <w:multiLevelType w:val="multilevel"/>
    <w:tmpl w:val="B57E1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B1BA1"/>
    <w:multiLevelType w:val="multilevel"/>
    <w:tmpl w:val="379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90E45"/>
    <w:multiLevelType w:val="multilevel"/>
    <w:tmpl w:val="243A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9F41F5"/>
    <w:multiLevelType w:val="hybridMultilevel"/>
    <w:tmpl w:val="0F56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20796B"/>
    <w:multiLevelType w:val="multilevel"/>
    <w:tmpl w:val="AC968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962C44"/>
    <w:multiLevelType w:val="multilevel"/>
    <w:tmpl w:val="E1E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E0A37"/>
    <w:multiLevelType w:val="multilevel"/>
    <w:tmpl w:val="4428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AC68C7"/>
    <w:multiLevelType w:val="multilevel"/>
    <w:tmpl w:val="F0BC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0214D0"/>
    <w:multiLevelType w:val="multilevel"/>
    <w:tmpl w:val="50E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53D6948"/>
    <w:multiLevelType w:val="multilevel"/>
    <w:tmpl w:val="6D38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4E18AA"/>
    <w:multiLevelType w:val="multilevel"/>
    <w:tmpl w:val="C09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3C42FB"/>
    <w:multiLevelType w:val="multilevel"/>
    <w:tmpl w:val="A16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591A65"/>
    <w:multiLevelType w:val="multilevel"/>
    <w:tmpl w:val="A3D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FA3C98"/>
    <w:multiLevelType w:val="hybridMultilevel"/>
    <w:tmpl w:val="C92E78B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2947D4"/>
    <w:multiLevelType w:val="multilevel"/>
    <w:tmpl w:val="9CFC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234A4B"/>
    <w:multiLevelType w:val="multilevel"/>
    <w:tmpl w:val="D39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596E6D"/>
    <w:multiLevelType w:val="multilevel"/>
    <w:tmpl w:val="4304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A1376D"/>
    <w:multiLevelType w:val="multilevel"/>
    <w:tmpl w:val="14F0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C3D17F7"/>
    <w:multiLevelType w:val="multilevel"/>
    <w:tmpl w:val="1508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995249"/>
    <w:multiLevelType w:val="multilevel"/>
    <w:tmpl w:val="28D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D13190"/>
    <w:multiLevelType w:val="multilevel"/>
    <w:tmpl w:val="21BA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F7E4A8E"/>
    <w:multiLevelType w:val="multilevel"/>
    <w:tmpl w:val="F020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15052C"/>
    <w:multiLevelType w:val="multilevel"/>
    <w:tmpl w:val="2EF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0E63E7E"/>
    <w:multiLevelType w:val="multilevel"/>
    <w:tmpl w:val="642E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1BB4188"/>
    <w:multiLevelType w:val="multilevel"/>
    <w:tmpl w:val="792A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083B16"/>
    <w:multiLevelType w:val="multilevel"/>
    <w:tmpl w:val="0D7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3033B1"/>
    <w:multiLevelType w:val="multilevel"/>
    <w:tmpl w:val="93B6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3FE0D33"/>
    <w:multiLevelType w:val="multilevel"/>
    <w:tmpl w:val="0040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98221A"/>
    <w:multiLevelType w:val="multilevel"/>
    <w:tmpl w:val="E71C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2E17B5"/>
    <w:multiLevelType w:val="multilevel"/>
    <w:tmpl w:val="52E2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080241"/>
    <w:multiLevelType w:val="multilevel"/>
    <w:tmpl w:val="401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6A1A0E"/>
    <w:multiLevelType w:val="multilevel"/>
    <w:tmpl w:val="7FA42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86447A"/>
    <w:multiLevelType w:val="multilevel"/>
    <w:tmpl w:val="6D78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BD3DA8"/>
    <w:multiLevelType w:val="multilevel"/>
    <w:tmpl w:val="4D50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226BC5"/>
    <w:multiLevelType w:val="multilevel"/>
    <w:tmpl w:val="5D7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A6126E"/>
    <w:multiLevelType w:val="multilevel"/>
    <w:tmpl w:val="8202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CD489F"/>
    <w:multiLevelType w:val="multilevel"/>
    <w:tmpl w:val="9446D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DE5403"/>
    <w:multiLevelType w:val="multilevel"/>
    <w:tmpl w:val="92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D30A30"/>
    <w:multiLevelType w:val="multilevel"/>
    <w:tmpl w:val="F36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962055"/>
    <w:multiLevelType w:val="multilevel"/>
    <w:tmpl w:val="3736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A714D2"/>
    <w:multiLevelType w:val="multilevel"/>
    <w:tmpl w:val="F91C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1E6B73"/>
    <w:multiLevelType w:val="multilevel"/>
    <w:tmpl w:val="C55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C1425A"/>
    <w:multiLevelType w:val="multilevel"/>
    <w:tmpl w:val="6FAA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993B2A"/>
    <w:multiLevelType w:val="multilevel"/>
    <w:tmpl w:val="EE4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D1116F"/>
    <w:multiLevelType w:val="multilevel"/>
    <w:tmpl w:val="060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41E1BA6"/>
    <w:multiLevelType w:val="multilevel"/>
    <w:tmpl w:val="A90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5552BB3"/>
    <w:multiLevelType w:val="multilevel"/>
    <w:tmpl w:val="7F7AD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37213E06"/>
    <w:multiLevelType w:val="multilevel"/>
    <w:tmpl w:val="4A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35218B"/>
    <w:multiLevelType w:val="multilevel"/>
    <w:tmpl w:val="2FF4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35323F"/>
    <w:multiLevelType w:val="multilevel"/>
    <w:tmpl w:val="C6D6B8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37F5675C"/>
    <w:multiLevelType w:val="hybridMultilevel"/>
    <w:tmpl w:val="092ACFA2"/>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8530042"/>
    <w:multiLevelType w:val="multilevel"/>
    <w:tmpl w:val="3952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944B7D"/>
    <w:multiLevelType w:val="multilevel"/>
    <w:tmpl w:val="867C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9624D2"/>
    <w:multiLevelType w:val="hybridMultilevel"/>
    <w:tmpl w:val="9844EE94"/>
    <w:lvl w:ilvl="0" w:tplc="8CB232E0">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38A83299"/>
    <w:multiLevelType w:val="multilevel"/>
    <w:tmpl w:val="A60C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C800C3"/>
    <w:multiLevelType w:val="multilevel"/>
    <w:tmpl w:val="BD7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58282D"/>
    <w:multiLevelType w:val="multilevel"/>
    <w:tmpl w:val="E2F2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943306"/>
    <w:multiLevelType w:val="multilevel"/>
    <w:tmpl w:val="4C94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9559F3"/>
    <w:multiLevelType w:val="multilevel"/>
    <w:tmpl w:val="0CD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C8678E"/>
    <w:multiLevelType w:val="multilevel"/>
    <w:tmpl w:val="FBCC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6032F6"/>
    <w:multiLevelType w:val="multilevel"/>
    <w:tmpl w:val="6B24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D53F0A"/>
    <w:multiLevelType w:val="multilevel"/>
    <w:tmpl w:val="5E9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B130B4F"/>
    <w:multiLevelType w:val="multilevel"/>
    <w:tmpl w:val="1F1844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3BE173BC"/>
    <w:multiLevelType w:val="multilevel"/>
    <w:tmpl w:val="842A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597518"/>
    <w:multiLevelType w:val="multilevel"/>
    <w:tmpl w:val="CA1C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D530BE"/>
    <w:multiLevelType w:val="multilevel"/>
    <w:tmpl w:val="3930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DA6BE0"/>
    <w:multiLevelType w:val="multilevel"/>
    <w:tmpl w:val="768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EF04EA2"/>
    <w:multiLevelType w:val="multilevel"/>
    <w:tmpl w:val="DECC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6E2F65"/>
    <w:multiLevelType w:val="multilevel"/>
    <w:tmpl w:val="D4B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0E7400"/>
    <w:multiLevelType w:val="multilevel"/>
    <w:tmpl w:val="0672A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992C05"/>
    <w:multiLevelType w:val="multilevel"/>
    <w:tmpl w:val="DB2E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0840DB"/>
    <w:multiLevelType w:val="multilevel"/>
    <w:tmpl w:val="9BDC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C215EC"/>
    <w:multiLevelType w:val="multilevel"/>
    <w:tmpl w:val="71D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5176B0"/>
    <w:multiLevelType w:val="multilevel"/>
    <w:tmpl w:val="30B4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7B43BC"/>
    <w:multiLevelType w:val="multilevel"/>
    <w:tmpl w:val="8D0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3239B1"/>
    <w:multiLevelType w:val="multilevel"/>
    <w:tmpl w:val="F8A8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B2B795F"/>
    <w:multiLevelType w:val="multilevel"/>
    <w:tmpl w:val="24843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0F3384"/>
    <w:multiLevelType w:val="multilevel"/>
    <w:tmpl w:val="2E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640AE"/>
    <w:multiLevelType w:val="multilevel"/>
    <w:tmpl w:val="0CFC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D138EB"/>
    <w:multiLevelType w:val="multilevel"/>
    <w:tmpl w:val="8D9E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3371B4"/>
    <w:multiLevelType w:val="multilevel"/>
    <w:tmpl w:val="9112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3A74A4"/>
    <w:multiLevelType w:val="multilevel"/>
    <w:tmpl w:val="F8F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DB06F6"/>
    <w:multiLevelType w:val="multilevel"/>
    <w:tmpl w:val="557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665523"/>
    <w:multiLevelType w:val="multilevel"/>
    <w:tmpl w:val="B154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162EC9"/>
    <w:multiLevelType w:val="multilevel"/>
    <w:tmpl w:val="2ACC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02731FB"/>
    <w:multiLevelType w:val="multilevel"/>
    <w:tmpl w:val="2E36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18B7C2E"/>
    <w:multiLevelType w:val="multilevel"/>
    <w:tmpl w:val="66D0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26A750E"/>
    <w:multiLevelType w:val="multilevel"/>
    <w:tmpl w:val="FCEA5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4074565"/>
    <w:multiLevelType w:val="multilevel"/>
    <w:tmpl w:val="EEB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43714E6"/>
    <w:multiLevelType w:val="multilevel"/>
    <w:tmpl w:val="DA0A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C143A6"/>
    <w:multiLevelType w:val="hybridMultilevel"/>
    <w:tmpl w:val="2C50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DC2227"/>
    <w:multiLevelType w:val="multilevel"/>
    <w:tmpl w:val="D9EC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F112CB"/>
    <w:multiLevelType w:val="multilevel"/>
    <w:tmpl w:val="6A4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151983"/>
    <w:multiLevelType w:val="multilevel"/>
    <w:tmpl w:val="CF8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8422B4C"/>
    <w:multiLevelType w:val="multilevel"/>
    <w:tmpl w:val="845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AF6DC3"/>
    <w:multiLevelType w:val="multilevel"/>
    <w:tmpl w:val="39E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0B5085"/>
    <w:multiLevelType w:val="multilevel"/>
    <w:tmpl w:val="63FAE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59AC6AD7"/>
    <w:multiLevelType w:val="multilevel"/>
    <w:tmpl w:val="24CA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1C1113"/>
    <w:multiLevelType w:val="multilevel"/>
    <w:tmpl w:val="575E2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4D5088"/>
    <w:multiLevelType w:val="multilevel"/>
    <w:tmpl w:val="82F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9B726B"/>
    <w:multiLevelType w:val="multilevel"/>
    <w:tmpl w:val="7BA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EE65A2"/>
    <w:multiLevelType w:val="multilevel"/>
    <w:tmpl w:val="AC96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2F2E21"/>
    <w:multiLevelType w:val="hybridMultilevel"/>
    <w:tmpl w:val="B35C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F436644"/>
    <w:multiLevelType w:val="multilevel"/>
    <w:tmpl w:val="2F78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737C45"/>
    <w:multiLevelType w:val="multilevel"/>
    <w:tmpl w:val="66A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125A8B"/>
    <w:multiLevelType w:val="multilevel"/>
    <w:tmpl w:val="A88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317D0B"/>
    <w:multiLevelType w:val="multilevel"/>
    <w:tmpl w:val="B4D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176A7"/>
    <w:multiLevelType w:val="multilevel"/>
    <w:tmpl w:val="86FC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35782D"/>
    <w:multiLevelType w:val="multilevel"/>
    <w:tmpl w:val="5958F2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14C791B"/>
    <w:multiLevelType w:val="multilevel"/>
    <w:tmpl w:val="B17A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5773B5"/>
    <w:multiLevelType w:val="multilevel"/>
    <w:tmpl w:val="62E0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27859C3"/>
    <w:multiLevelType w:val="multilevel"/>
    <w:tmpl w:val="AF7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8950D0"/>
    <w:multiLevelType w:val="multilevel"/>
    <w:tmpl w:val="FB4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497458E"/>
    <w:multiLevelType w:val="multilevel"/>
    <w:tmpl w:val="2E60A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EE54B6"/>
    <w:multiLevelType w:val="hybridMultilevel"/>
    <w:tmpl w:val="17428BF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56063A6"/>
    <w:multiLevelType w:val="multilevel"/>
    <w:tmpl w:val="658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FB2D26"/>
    <w:multiLevelType w:val="multilevel"/>
    <w:tmpl w:val="7802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63D1000"/>
    <w:multiLevelType w:val="multilevel"/>
    <w:tmpl w:val="EB8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FA45E5"/>
    <w:multiLevelType w:val="multilevel"/>
    <w:tmpl w:val="5F26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7462E80"/>
    <w:multiLevelType w:val="multilevel"/>
    <w:tmpl w:val="2F5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DF27C2"/>
    <w:multiLevelType w:val="multilevel"/>
    <w:tmpl w:val="E1E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A41672"/>
    <w:multiLevelType w:val="hybridMultilevel"/>
    <w:tmpl w:val="A42C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9AD7220"/>
    <w:multiLevelType w:val="multilevel"/>
    <w:tmpl w:val="E6E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0A5216"/>
    <w:multiLevelType w:val="multilevel"/>
    <w:tmpl w:val="A2F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0E564F"/>
    <w:multiLevelType w:val="multilevel"/>
    <w:tmpl w:val="A45A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A603B84"/>
    <w:multiLevelType w:val="multilevel"/>
    <w:tmpl w:val="E7C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A726D24"/>
    <w:multiLevelType w:val="multilevel"/>
    <w:tmpl w:val="7C66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AB91083"/>
    <w:multiLevelType w:val="hybridMultilevel"/>
    <w:tmpl w:val="2E84D03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6B1315FC"/>
    <w:multiLevelType w:val="multilevel"/>
    <w:tmpl w:val="236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BAA2886"/>
    <w:multiLevelType w:val="hybridMultilevel"/>
    <w:tmpl w:val="CC046638"/>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6BE74339"/>
    <w:multiLevelType w:val="multilevel"/>
    <w:tmpl w:val="5270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2E7EE2"/>
    <w:multiLevelType w:val="multilevel"/>
    <w:tmpl w:val="FE9C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CE7556"/>
    <w:multiLevelType w:val="multilevel"/>
    <w:tmpl w:val="579A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ED1003"/>
    <w:multiLevelType w:val="hybridMultilevel"/>
    <w:tmpl w:val="64FC80C2"/>
    <w:lvl w:ilvl="0" w:tplc="E7FC6FD8">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2" w15:restartNumberingAfterBreak="0">
    <w:nsid w:val="6CFA7A92"/>
    <w:multiLevelType w:val="multilevel"/>
    <w:tmpl w:val="E862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1623BD"/>
    <w:multiLevelType w:val="multilevel"/>
    <w:tmpl w:val="9C12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F415383"/>
    <w:multiLevelType w:val="multilevel"/>
    <w:tmpl w:val="076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5856C3"/>
    <w:multiLevelType w:val="multilevel"/>
    <w:tmpl w:val="90D4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1105093"/>
    <w:multiLevelType w:val="multilevel"/>
    <w:tmpl w:val="D3A2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3133BA"/>
    <w:multiLevelType w:val="multilevel"/>
    <w:tmpl w:val="22BA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FC78A4"/>
    <w:multiLevelType w:val="hybridMultilevel"/>
    <w:tmpl w:val="023AAD82"/>
    <w:lvl w:ilvl="0" w:tplc="13FA9A46">
      <w:start w:val="1"/>
      <w:numFmt w:val="bullet"/>
      <w:lvlText w:val="+"/>
      <w:lvlJc w:val="left"/>
      <w:pPr>
        <w:ind w:left="768" w:hanging="360"/>
      </w:pPr>
      <w:rPr>
        <w:rFonts w:ascii="Staatliches" w:hAnsi="Staatliche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9" w15:restartNumberingAfterBreak="0">
    <w:nsid w:val="748B462F"/>
    <w:multiLevelType w:val="multilevel"/>
    <w:tmpl w:val="6BB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F778F2"/>
    <w:multiLevelType w:val="multilevel"/>
    <w:tmpl w:val="8276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FC3FC3"/>
    <w:multiLevelType w:val="multilevel"/>
    <w:tmpl w:val="9D5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5C6DA8"/>
    <w:multiLevelType w:val="multilevel"/>
    <w:tmpl w:val="378A0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67130A9"/>
    <w:multiLevelType w:val="multilevel"/>
    <w:tmpl w:val="22F67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7681009B"/>
    <w:multiLevelType w:val="multilevel"/>
    <w:tmpl w:val="C108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6881286"/>
    <w:multiLevelType w:val="multilevel"/>
    <w:tmpl w:val="9E58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4D0124"/>
    <w:multiLevelType w:val="multilevel"/>
    <w:tmpl w:val="E6CC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0F7F31"/>
    <w:multiLevelType w:val="multilevel"/>
    <w:tmpl w:val="9D2C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6E3EF6"/>
    <w:multiLevelType w:val="multilevel"/>
    <w:tmpl w:val="3324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DC40A9"/>
    <w:multiLevelType w:val="multilevel"/>
    <w:tmpl w:val="A2B0C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1E6E47"/>
    <w:multiLevelType w:val="multilevel"/>
    <w:tmpl w:val="BB42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314739"/>
    <w:multiLevelType w:val="multilevel"/>
    <w:tmpl w:val="5200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DD31EE"/>
    <w:multiLevelType w:val="multilevel"/>
    <w:tmpl w:val="886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312C30"/>
    <w:multiLevelType w:val="multilevel"/>
    <w:tmpl w:val="C3EC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D53AA5"/>
    <w:multiLevelType w:val="multilevel"/>
    <w:tmpl w:val="07A45B04"/>
    <w:lvl w:ilvl="0">
      <w:start w:val="1"/>
      <w:numFmt w:val="upperRoman"/>
      <w:pStyle w:val="Heading1"/>
      <w:suff w:val="nothing"/>
      <w:lvlText w:val="CHƯƠNG %1: "/>
      <w:lvlJc w:val="left"/>
      <w:pPr>
        <w:ind w:left="0" w:firstLine="0"/>
      </w:pPr>
      <w:rPr>
        <w:rFonts w:ascii="Helvatical" w:hAnsi="Helvatical" w:hint="default"/>
        <w:b/>
        <w:i w:val="0"/>
        <w:sz w:val="32"/>
      </w:rPr>
    </w:lvl>
    <w:lvl w:ilvl="1">
      <w:start w:val="1"/>
      <w:numFmt w:val="decimal"/>
      <w:pStyle w:val="Heading2"/>
      <w:suff w:val="nothing"/>
      <w:lvlText w:val="BÀI %2: "/>
      <w:lvlJc w:val="left"/>
      <w:pPr>
        <w:ind w:left="0" w:firstLine="0"/>
      </w:pPr>
      <w:rPr>
        <w:rFonts w:ascii="Helvatical" w:hAnsi="Helvatical" w:hint="default"/>
        <w:b/>
        <w:i w:val="0"/>
        <w:sz w:val="28"/>
      </w:rPr>
    </w:lvl>
    <w:lvl w:ilvl="2">
      <w:start w:val="1"/>
      <w:numFmt w:val="decimal"/>
      <w:pStyle w:val="Heading3"/>
      <w:suff w:val="space"/>
      <w:lvlText w:val="%3. "/>
      <w:lvlJc w:val="left"/>
      <w:pPr>
        <w:ind w:left="0" w:firstLine="0"/>
      </w:pPr>
      <w:rPr>
        <w:rFonts w:ascii="Roboto Slab" w:hAnsi="Roboto Slab" w:hint="default"/>
        <w:b/>
        <w:i w:val="0"/>
        <w:color w:val="C45911" w:themeColor="accent2" w:themeShade="BF"/>
        <w:sz w:val="24"/>
      </w:rPr>
    </w:lvl>
    <w:lvl w:ilvl="3">
      <w:start w:val="1"/>
      <w:numFmt w:val="decimal"/>
      <w:pStyle w:val="Heading4"/>
      <w:suff w:val="space"/>
      <w:lvlText w:val="%3.%4. "/>
      <w:lvlJc w:val="left"/>
      <w:pPr>
        <w:ind w:left="0" w:firstLine="0"/>
      </w:pPr>
      <w:rPr>
        <w:rFonts w:ascii="Helvatical" w:hAnsi="Helvatical" w:hint="default"/>
        <w:b/>
        <w:i w:val="0"/>
        <w:color w:val="538135" w:themeColor="accent6" w:themeShade="BF"/>
        <w:sz w:val="24"/>
      </w:rPr>
    </w:lvl>
    <w:lvl w:ilvl="4">
      <w:start w:val="1"/>
      <w:numFmt w:val="decimal"/>
      <w:pStyle w:val="Heading5"/>
      <w:suff w:val="space"/>
      <w:lvlText w:val="%3.%4.%5. "/>
      <w:lvlJc w:val="left"/>
      <w:pPr>
        <w:ind w:left="0" w:firstLine="0"/>
      </w:pPr>
      <w:rPr>
        <w:rFonts w:ascii="Helvatical" w:hAnsi="Helvatical" w:hint="default"/>
        <w:b/>
        <w:i w:val="0"/>
        <w:color w:val="00B0F0"/>
        <w:sz w:val="24"/>
      </w:rPr>
    </w:lvl>
    <w:lvl w:ilvl="5">
      <w:start w:val="1"/>
      <w:numFmt w:val="decimal"/>
      <w:pStyle w:val="Heading6"/>
      <w:suff w:val="nothing"/>
      <w:lvlText w:val="%3.%4.%5.%6. "/>
      <w:lvlJc w:val="left"/>
      <w:pPr>
        <w:ind w:left="0" w:firstLine="0"/>
      </w:pPr>
      <w:rPr>
        <w:rFonts w:ascii="Helvatical" w:hAnsi="Helvatical" w:hint="default"/>
        <w:b/>
        <w:i/>
        <w:sz w:val="24"/>
      </w:rPr>
    </w:lvl>
    <w:lvl w:ilvl="6">
      <w:start w:val="1"/>
      <w:numFmt w:val="none"/>
      <w:lvlText w:val=""/>
      <w:lvlJc w:val="left"/>
      <w:pPr>
        <w:ind w:left="0" w:firstLine="0"/>
      </w:pPr>
      <w:rPr>
        <w:rFonts w:ascii="Helvatical" w:hAnsi="Helvatical" w:hint="default"/>
        <w:b/>
        <w:i w:val="0"/>
        <w:sz w:val="20"/>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175" w15:restartNumberingAfterBreak="0">
    <w:nsid w:val="7D172582"/>
    <w:multiLevelType w:val="multilevel"/>
    <w:tmpl w:val="562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DE93A50"/>
    <w:multiLevelType w:val="multilevel"/>
    <w:tmpl w:val="B87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140351"/>
    <w:multiLevelType w:val="multilevel"/>
    <w:tmpl w:val="F230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39429">
    <w:abstractNumId w:val="174"/>
  </w:num>
  <w:num w:numId="2" w16cid:durableId="2012026510">
    <w:abstractNumId w:val="34"/>
  </w:num>
  <w:num w:numId="3" w16cid:durableId="10843853">
    <w:abstractNumId w:val="143"/>
  </w:num>
  <w:num w:numId="4" w16cid:durableId="1690522026">
    <w:abstractNumId w:val="87"/>
  </w:num>
  <w:num w:numId="5" w16cid:durableId="449714610">
    <w:abstractNumId w:val="66"/>
  </w:num>
  <w:num w:numId="6" w16cid:durableId="72702135">
    <w:abstractNumId w:val="13"/>
  </w:num>
  <w:num w:numId="7" w16cid:durableId="1923904789">
    <w:abstractNumId w:val="18"/>
  </w:num>
  <w:num w:numId="8" w16cid:durableId="1488010492">
    <w:abstractNumId w:val="25"/>
  </w:num>
  <w:num w:numId="9" w16cid:durableId="1597789198">
    <w:abstractNumId w:val="148"/>
  </w:num>
  <w:num w:numId="10" w16cid:durableId="1374312109">
    <w:abstractNumId w:val="77"/>
  </w:num>
  <w:num w:numId="11" w16cid:durableId="146215360">
    <w:abstractNumId w:val="116"/>
  </w:num>
  <w:num w:numId="12" w16cid:durableId="486674635">
    <w:abstractNumId w:val="122"/>
  </w:num>
  <w:num w:numId="13" w16cid:durableId="1797873605">
    <w:abstractNumId w:val="130"/>
  </w:num>
  <w:num w:numId="14" w16cid:durableId="956638954">
    <w:abstractNumId w:val="92"/>
  </w:num>
  <w:num w:numId="15" w16cid:durableId="357974364">
    <w:abstractNumId w:val="162"/>
  </w:num>
  <w:num w:numId="16" w16cid:durableId="960888882">
    <w:abstractNumId w:val="166"/>
  </w:num>
  <w:num w:numId="17" w16cid:durableId="1715034331">
    <w:abstractNumId w:val="78"/>
  </w:num>
  <w:num w:numId="18" w16cid:durableId="772364663">
    <w:abstractNumId w:val="155"/>
  </w:num>
  <w:num w:numId="19" w16cid:durableId="268704827">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372052">
    <w:abstractNumId w:val="112"/>
  </w:num>
  <w:num w:numId="21" w16cid:durableId="1509517595">
    <w:abstractNumId w:val="40"/>
  </w:num>
  <w:num w:numId="22" w16cid:durableId="411122611">
    <w:abstractNumId w:val="99"/>
  </w:num>
  <w:num w:numId="23" w16cid:durableId="115564888">
    <w:abstractNumId w:val="60"/>
  </w:num>
  <w:num w:numId="24" w16cid:durableId="104740341">
    <w:abstractNumId w:val="14"/>
  </w:num>
  <w:num w:numId="25" w16cid:durableId="1366104061">
    <w:abstractNumId w:val="152"/>
  </w:num>
  <w:num w:numId="26" w16cid:durableId="1828478754">
    <w:abstractNumId w:val="43"/>
  </w:num>
  <w:num w:numId="27" w16cid:durableId="1261139245">
    <w:abstractNumId w:val="136"/>
  </w:num>
  <w:num w:numId="28" w16cid:durableId="33963692">
    <w:abstractNumId w:val="49"/>
  </w:num>
  <w:num w:numId="29" w16cid:durableId="522326922">
    <w:abstractNumId w:val="70"/>
  </w:num>
  <w:num w:numId="30" w16cid:durableId="1203129735">
    <w:abstractNumId w:val="46"/>
  </w:num>
  <w:num w:numId="31" w16cid:durableId="2070379615">
    <w:abstractNumId w:val="74"/>
  </w:num>
  <w:num w:numId="32" w16cid:durableId="345399735">
    <w:abstractNumId w:val="103"/>
  </w:num>
  <w:num w:numId="33" w16cid:durableId="1275286233">
    <w:abstractNumId w:val="42"/>
  </w:num>
  <w:num w:numId="34" w16cid:durableId="620722196">
    <w:abstractNumId w:val="97"/>
  </w:num>
  <w:num w:numId="35" w16cid:durableId="1704287338">
    <w:abstractNumId w:val="113"/>
  </w:num>
  <w:num w:numId="36" w16cid:durableId="148208681">
    <w:abstractNumId w:val="175"/>
  </w:num>
  <w:num w:numId="37" w16cid:durableId="2111731810">
    <w:abstractNumId w:val="29"/>
  </w:num>
  <w:num w:numId="38" w16cid:durableId="551623820">
    <w:abstractNumId w:val="142"/>
  </w:num>
  <w:num w:numId="39" w16cid:durableId="1510560243">
    <w:abstractNumId w:val="169"/>
  </w:num>
  <w:num w:numId="40" w16cid:durableId="432090450">
    <w:abstractNumId w:val="32"/>
  </w:num>
  <w:num w:numId="41" w16cid:durableId="1838836283">
    <w:abstractNumId w:val="88"/>
  </w:num>
  <w:num w:numId="42" w16cid:durableId="419958014">
    <w:abstractNumId w:val="104"/>
  </w:num>
  <w:num w:numId="43" w16cid:durableId="482896229">
    <w:abstractNumId w:val="12"/>
  </w:num>
  <w:num w:numId="44" w16cid:durableId="52899571">
    <w:abstractNumId w:val="51"/>
  </w:num>
  <w:num w:numId="45" w16cid:durableId="1720668384">
    <w:abstractNumId w:val="10"/>
  </w:num>
  <w:num w:numId="46" w16cid:durableId="1662851972">
    <w:abstractNumId w:val="124"/>
  </w:num>
  <w:num w:numId="47" w16cid:durableId="1179201182">
    <w:abstractNumId w:val="19"/>
  </w:num>
  <w:num w:numId="48" w16cid:durableId="606892829">
    <w:abstractNumId w:val="1"/>
  </w:num>
  <w:num w:numId="49" w16cid:durableId="1991865953">
    <w:abstractNumId w:val="134"/>
  </w:num>
  <w:num w:numId="50" w16cid:durableId="988052406">
    <w:abstractNumId w:val="95"/>
  </w:num>
  <w:num w:numId="51" w16cid:durableId="1126392134">
    <w:abstractNumId w:val="100"/>
  </w:num>
  <w:num w:numId="52" w16cid:durableId="1929003987">
    <w:abstractNumId w:val="28"/>
  </w:num>
  <w:num w:numId="53" w16cid:durableId="2038890940">
    <w:abstractNumId w:val="131"/>
  </w:num>
  <w:num w:numId="54" w16cid:durableId="1030960387">
    <w:abstractNumId w:val="156"/>
  </w:num>
  <w:num w:numId="55" w16cid:durableId="1954628282">
    <w:abstractNumId w:val="127"/>
  </w:num>
  <w:num w:numId="56" w16cid:durableId="283077065">
    <w:abstractNumId w:val="164"/>
  </w:num>
  <w:num w:numId="57" w16cid:durableId="301734609">
    <w:abstractNumId w:val="72"/>
  </w:num>
  <w:num w:numId="58" w16cid:durableId="125008962">
    <w:abstractNumId w:val="106"/>
  </w:num>
  <w:num w:numId="59" w16cid:durableId="1398823569">
    <w:abstractNumId w:val="47"/>
  </w:num>
  <w:num w:numId="60" w16cid:durableId="960110229">
    <w:abstractNumId w:val="98"/>
  </w:num>
  <w:num w:numId="61" w16cid:durableId="1975865154">
    <w:abstractNumId w:val="94"/>
  </w:num>
  <w:num w:numId="62" w16cid:durableId="1293290206">
    <w:abstractNumId w:val="149"/>
  </w:num>
  <w:num w:numId="63" w16cid:durableId="328758095">
    <w:abstractNumId w:val="45"/>
  </w:num>
  <w:num w:numId="64" w16cid:durableId="1876768358">
    <w:abstractNumId w:val="55"/>
  </w:num>
  <w:num w:numId="65" w16cid:durableId="616326752">
    <w:abstractNumId w:val="53"/>
  </w:num>
  <w:num w:numId="66" w16cid:durableId="1112742532">
    <w:abstractNumId w:val="111"/>
  </w:num>
  <w:num w:numId="67" w16cid:durableId="1711300707">
    <w:abstractNumId w:val="22"/>
  </w:num>
  <w:num w:numId="68" w16cid:durableId="1181312168">
    <w:abstractNumId w:val="120"/>
  </w:num>
  <w:num w:numId="69" w16cid:durableId="625506836">
    <w:abstractNumId w:val="21"/>
  </w:num>
  <w:num w:numId="70" w16cid:durableId="1330059113">
    <w:abstractNumId w:val="79"/>
  </w:num>
  <w:num w:numId="71" w16cid:durableId="1308390155">
    <w:abstractNumId w:val="107"/>
  </w:num>
  <w:num w:numId="72" w16cid:durableId="1114638738">
    <w:abstractNumId w:val="110"/>
  </w:num>
  <w:num w:numId="73" w16cid:durableId="1148932985">
    <w:abstractNumId w:val="161"/>
  </w:num>
  <w:num w:numId="74" w16cid:durableId="557326500">
    <w:abstractNumId w:val="7"/>
  </w:num>
  <w:num w:numId="75" w16cid:durableId="1442217894">
    <w:abstractNumId w:val="139"/>
  </w:num>
  <w:num w:numId="76" w16cid:durableId="1678000288">
    <w:abstractNumId w:val="145"/>
  </w:num>
  <w:num w:numId="77" w16cid:durableId="814103621">
    <w:abstractNumId w:val="108"/>
  </w:num>
  <w:num w:numId="78" w16cid:durableId="1678462309">
    <w:abstractNumId w:val="147"/>
  </w:num>
  <w:num w:numId="79" w16cid:durableId="814563696">
    <w:abstractNumId w:val="68"/>
  </w:num>
  <w:num w:numId="80" w16cid:durableId="1734739372">
    <w:abstractNumId w:val="150"/>
  </w:num>
  <w:num w:numId="81" w16cid:durableId="1517184893">
    <w:abstractNumId w:val="5"/>
  </w:num>
  <w:num w:numId="82" w16cid:durableId="886797939">
    <w:abstractNumId w:val="35"/>
  </w:num>
  <w:num w:numId="83" w16cid:durableId="1567182976">
    <w:abstractNumId w:val="38"/>
  </w:num>
  <w:num w:numId="84" w16cid:durableId="435633362">
    <w:abstractNumId w:val="105"/>
  </w:num>
  <w:num w:numId="85" w16cid:durableId="1424450625">
    <w:abstractNumId w:val="89"/>
  </w:num>
  <w:num w:numId="86" w16cid:durableId="1183938838">
    <w:abstractNumId w:val="125"/>
  </w:num>
  <w:num w:numId="87" w16cid:durableId="182207784">
    <w:abstractNumId w:val="102"/>
  </w:num>
  <w:num w:numId="88" w16cid:durableId="1507205948">
    <w:abstractNumId w:val="132"/>
  </w:num>
  <w:num w:numId="89" w16cid:durableId="206334585">
    <w:abstractNumId w:val="0"/>
  </w:num>
  <w:num w:numId="90" w16cid:durableId="2146046575">
    <w:abstractNumId w:val="171"/>
  </w:num>
  <w:num w:numId="91" w16cid:durableId="743844786">
    <w:abstractNumId w:val="37"/>
  </w:num>
  <w:num w:numId="92" w16cid:durableId="924876301">
    <w:abstractNumId w:val="6"/>
  </w:num>
  <w:num w:numId="93" w16cid:durableId="312223638">
    <w:abstractNumId w:val="2"/>
  </w:num>
  <w:num w:numId="94" w16cid:durableId="1024555813">
    <w:abstractNumId w:val="129"/>
  </w:num>
  <w:num w:numId="95" w16cid:durableId="718751191">
    <w:abstractNumId w:val="48"/>
  </w:num>
  <w:num w:numId="96" w16cid:durableId="443228941">
    <w:abstractNumId w:val="137"/>
  </w:num>
  <w:num w:numId="97" w16cid:durableId="140973162">
    <w:abstractNumId w:val="90"/>
  </w:num>
  <w:num w:numId="98" w16cid:durableId="1142235455">
    <w:abstractNumId w:val="141"/>
  </w:num>
  <w:num w:numId="99" w16cid:durableId="1504928528">
    <w:abstractNumId w:val="57"/>
  </w:num>
  <w:num w:numId="100" w16cid:durableId="320544093">
    <w:abstractNumId w:val="56"/>
  </w:num>
  <w:num w:numId="101" w16cid:durableId="122622945">
    <w:abstractNumId w:val="172"/>
  </w:num>
  <w:num w:numId="102" w16cid:durableId="1262183001">
    <w:abstractNumId w:val="27"/>
  </w:num>
  <w:num w:numId="103" w16cid:durableId="232811848">
    <w:abstractNumId w:val="138"/>
  </w:num>
  <w:num w:numId="104" w16cid:durableId="1326401283">
    <w:abstractNumId w:val="170"/>
  </w:num>
  <w:num w:numId="105" w16cid:durableId="198588898">
    <w:abstractNumId w:val="154"/>
  </w:num>
  <w:num w:numId="106" w16cid:durableId="447161354">
    <w:abstractNumId w:val="121"/>
  </w:num>
  <w:num w:numId="107" w16cid:durableId="1150707706">
    <w:abstractNumId w:val="52"/>
  </w:num>
  <w:num w:numId="108" w16cid:durableId="308747651">
    <w:abstractNumId w:val="76"/>
  </w:num>
  <w:num w:numId="109" w16cid:durableId="139349666">
    <w:abstractNumId w:val="109"/>
  </w:num>
  <w:num w:numId="110" w16cid:durableId="1423137266">
    <w:abstractNumId w:val="133"/>
  </w:num>
  <w:num w:numId="111" w16cid:durableId="1671907618">
    <w:abstractNumId w:val="165"/>
  </w:num>
  <w:num w:numId="112" w16cid:durableId="1526552361">
    <w:abstractNumId w:val="144"/>
  </w:num>
  <w:num w:numId="113" w16cid:durableId="1333992623">
    <w:abstractNumId w:val="58"/>
  </w:num>
  <w:num w:numId="114" w16cid:durableId="506868574">
    <w:abstractNumId w:val="123"/>
  </w:num>
  <w:num w:numId="115" w16cid:durableId="1807620639">
    <w:abstractNumId w:val="115"/>
  </w:num>
  <w:num w:numId="116" w16cid:durableId="676661418">
    <w:abstractNumId w:val="75"/>
  </w:num>
  <w:num w:numId="117" w16cid:durableId="713969392">
    <w:abstractNumId w:val="41"/>
  </w:num>
  <w:num w:numId="118" w16cid:durableId="55468965">
    <w:abstractNumId w:val="50"/>
  </w:num>
  <w:num w:numId="119" w16cid:durableId="514422418">
    <w:abstractNumId w:val="176"/>
  </w:num>
  <w:num w:numId="120" w16cid:durableId="2037457794">
    <w:abstractNumId w:val="8"/>
  </w:num>
  <w:num w:numId="121" w16cid:durableId="1660890777">
    <w:abstractNumId w:val="159"/>
  </w:num>
  <w:num w:numId="122" w16cid:durableId="1245842673">
    <w:abstractNumId w:val="101"/>
  </w:num>
  <w:num w:numId="123" w16cid:durableId="968439848">
    <w:abstractNumId w:val="160"/>
  </w:num>
  <w:num w:numId="124" w16cid:durableId="196043507">
    <w:abstractNumId w:val="140"/>
  </w:num>
  <w:num w:numId="125" w16cid:durableId="1525560363">
    <w:abstractNumId w:val="26"/>
  </w:num>
  <w:num w:numId="126" w16cid:durableId="1775050849">
    <w:abstractNumId w:val="23"/>
  </w:num>
  <w:num w:numId="127" w16cid:durableId="665015409">
    <w:abstractNumId w:val="44"/>
  </w:num>
  <w:num w:numId="128" w16cid:durableId="697776197">
    <w:abstractNumId w:val="63"/>
  </w:num>
  <w:num w:numId="129" w16cid:durableId="635767183">
    <w:abstractNumId w:val="173"/>
  </w:num>
  <w:num w:numId="130" w16cid:durableId="1596791849">
    <w:abstractNumId w:val="167"/>
  </w:num>
  <w:num w:numId="131" w16cid:durableId="91052906">
    <w:abstractNumId w:val="157"/>
  </w:num>
  <w:num w:numId="132" w16cid:durableId="1581940597">
    <w:abstractNumId w:val="65"/>
  </w:num>
  <w:num w:numId="133" w16cid:durableId="1784424825">
    <w:abstractNumId w:val="168"/>
  </w:num>
  <w:num w:numId="134" w16cid:durableId="1746604396">
    <w:abstractNumId w:val="81"/>
  </w:num>
  <w:num w:numId="135" w16cid:durableId="600336281">
    <w:abstractNumId w:val="15"/>
  </w:num>
  <w:num w:numId="136" w16cid:durableId="131096676">
    <w:abstractNumId w:val="33"/>
  </w:num>
  <w:num w:numId="137" w16cid:durableId="1334333798">
    <w:abstractNumId w:val="59"/>
  </w:num>
  <w:num w:numId="138" w16cid:durableId="1393046544">
    <w:abstractNumId w:val="153"/>
  </w:num>
  <w:num w:numId="139" w16cid:durableId="961687362">
    <w:abstractNumId w:val="20"/>
  </w:num>
  <w:num w:numId="140" w16cid:durableId="2089499351">
    <w:abstractNumId w:val="69"/>
  </w:num>
  <w:num w:numId="141" w16cid:durableId="1207067673">
    <w:abstractNumId w:val="24"/>
  </w:num>
  <w:num w:numId="142" w16cid:durableId="1460032876">
    <w:abstractNumId w:val="83"/>
  </w:num>
  <w:num w:numId="143" w16cid:durableId="1385636350">
    <w:abstractNumId w:val="82"/>
  </w:num>
  <w:num w:numId="144" w16cid:durableId="503403847">
    <w:abstractNumId w:val="135"/>
  </w:num>
  <w:num w:numId="145" w16cid:durableId="1284001956">
    <w:abstractNumId w:val="93"/>
  </w:num>
  <w:num w:numId="146" w16cid:durableId="879635790">
    <w:abstractNumId w:val="146"/>
  </w:num>
  <w:num w:numId="147" w16cid:durableId="1390810596">
    <w:abstractNumId w:val="96"/>
  </w:num>
  <w:num w:numId="148" w16cid:durableId="424115230">
    <w:abstractNumId w:val="4"/>
  </w:num>
  <w:num w:numId="149" w16cid:durableId="1836259085">
    <w:abstractNumId w:val="117"/>
  </w:num>
  <w:num w:numId="150" w16cid:durableId="441917643">
    <w:abstractNumId w:val="73"/>
  </w:num>
  <w:num w:numId="151" w16cid:durableId="890918125">
    <w:abstractNumId w:val="11"/>
  </w:num>
  <w:num w:numId="152" w16cid:durableId="2126581262">
    <w:abstractNumId w:val="39"/>
  </w:num>
  <w:num w:numId="153" w16cid:durableId="1164853483">
    <w:abstractNumId w:val="118"/>
  </w:num>
  <w:num w:numId="154" w16cid:durableId="1331370097">
    <w:abstractNumId w:val="86"/>
  </w:num>
  <w:num w:numId="155" w16cid:durableId="1766265936">
    <w:abstractNumId w:val="119"/>
  </w:num>
  <w:num w:numId="156" w16cid:durableId="1182430987">
    <w:abstractNumId w:val="3"/>
  </w:num>
  <w:num w:numId="157" w16cid:durableId="744373419">
    <w:abstractNumId w:val="177"/>
  </w:num>
  <w:num w:numId="158" w16cid:durableId="224074256">
    <w:abstractNumId w:val="84"/>
  </w:num>
  <w:num w:numId="159" w16cid:durableId="2070419543">
    <w:abstractNumId w:val="62"/>
  </w:num>
  <w:num w:numId="160" w16cid:durableId="730691246">
    <w:abstractNumId w:val="9"/>
  </w:num>
  <w:num w:numId="161" w16cid:durableId="592322040">
    <w:abstractNumId w:val="61"/>
  </w:num>
  <w:num w:numId="162" w16cid:durableId="1393431953">
    <w:abstractNumId w:val="85"/>
  </w:num>
  <w:num w:numId="163" w16cid:durableId="256867019">
    <w:abstractNumId w:val="30"/>
  </w:num>
  <w:num w:numId="164" w16cid:durableId="1655796894">
    <w:abstractNumId w:val="128"/>
  </w:num>
  <w:num w:numId="165" w16cid:durableId="791022684">
    <w:abstractNumId w:val="36"/>
  </w:num>
  <w:num w:numId="166" w16cid:durableId="67502994">
    <w:abstractNumId w:val="91"/>
  </w:num>
  <w:num w:numId="167" w16cid:durableId="874655970">
    <w:abstractNumId w:val="67"/>
  </w:num>
  <w:num w:numId="168" w16cid:durableId="803616468">
    <w:abstractNumId w:val="17"/>
  </w:num>
  <w:num w:numId="169" w16cid:durableId="1008484428">
    <w:abstractNumId w:val="158"/>
  </w:num>
  <w:num w:numId="170" w16cid:durableId="1209532844">
    <w:abstractNumId w:val="80"/>
  </w:num>
  <w:num w:numId="171" w16cid:durableId="293095986">
    <w:abstractNumId w:val="16"/>
  </w:num>
  <w:num w:numId="172" w16cid:durableId="221016201">
    <w:abstractNumId w:val="114"/>
  </w:num>
  <w:num w:numId="173" w16cid:durableId="1164474566">
    <w:abstractNumId w:val="54"/>
  </w:num>
  <w:num w:numId="174" w16cid:durableId="819200467">
    <w:abstractNumId w:val="163"/>
  </w:num>
  <w:num w:numId="175" w16cid:durableId="1708992052">
    <w:abstractNumId w:val="64"/>
  </w:num>
  <w:num w:numId="176" w16cid:durableId="664288693">
    <w:abstractNumId w:val="126"/>
  </w:num>
  <w:num w:numId="177" w16cid:durableId="1313604501">
    <w:abstractNumId w:val="31"/>
  </w:num>
  <w:num w:numId="178" w16cid:durableId="1336491467">
    <w:abstractNumId w:val="71"/>
  </w:num>
  <w:num w:numId="179" w16cid:durableId="1686782177">
    <w:abstractNumId w:val="15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2138A"/>
    <w:rsid w:val="00021D21"/>
    <w:rsid w:val="00021E19"/>
    <w:rsid w:val="000254FA"/>
    <w:rsid w:val="00027D16"/>
    <w:rsid w:val="00027E56"/>
    <w:rsid w:val="00035346"/>
    <w:rsid w:val="00036A2F"/>
    <w:rsid w:val="00043856"/>
    <w:rsid w:val="00044919"/>
    <w:rsid w:val="00045A33"/>
    <w:rsid w:val="00046C3C"/>
    <w:rsid w:val="00064311"/>
    <w:rsid w:val="00067864"/>
    <w:rsid w:val="000720FD"/>
    <w:rsid w:val="00074F8B"/>
    <w:rsid w:val="000758CF"/>
    <w:rsid w:val="00082253"/>
    <w:rsid w:val="00083365"/>
    <w:rsid w:val="00083B27"/>
    <w:rsid w:val="00093DE5"/>
    <w:rsid w:val="00093ECA"/>
    <w:rsid w:val="000956FC"/>
    <w:rsid w:val="000A0FBE"/>
    <w:rsid w:val="000A2441"/>
    <w:rsid w:val="000A26C7"/>
    <w:rsid w:val="000A36E7"/>
    <w:rsid w:val="000A6F89"/>
    <w:rsid w:val="000B2CF0"/>
    <w:rsid w:val="000B51F5"/>
    <w:rsid w:val="000B7359"/>
    <w:rsid w:val="000C200A"/>
    <w:rsid w:val="000C33D5"/>
    <w:rsid w:val="000D57FC"/>
    <w:rsid w:val="000E135F"/>
    <w:rsid w:val="000E34B6"/>
    <w:rsid w:val="000F0E29"/>
    <w:rsid w:val="000F1B18"/>
    <w:rsid w:val="000F2328"/>
    <w:rsid w:val="001005D3"/>
    <w:rsid w:val="001040A5"/>
    <w:rsid w:val="00110434"/>
    <w:rsid w:val="0011098B"/>
    <w:rsid w:val="001136D2"/>
    <w:rsid w:val="00115760"/>
    <w:rsid w:val="001158F1"/>
    <w:rsid w:val="001208DC"/>
    <w:rsid w:val="00120E2A"/>
    <w:rsid w:val="00123A25"/>
    <w:rsid w:val="00124D3C"/>
    <w:rsid w:val="001326F2"/>
    <w:rsid w:val="00136BD4"/>
    <w:rsid w:val="00137295"/>
    <w:rsid w:val="00146C7D"/>
    <w:rsid w:val="001501AE"/>
    <w:rsid w:val="00156077"/>
    <w:rsid w:val="00156CDB"/>
    <w:rsid w:val="00157BE8"/>
    <w:rsid w:val="001643A5"/>
    <w:rsid w:val="001666D5"/>
    <w:rsid w:val="00171B6E"/>
    <w:rsid w:val="00174E61"/>
    <w:rsid w:val="00174F38"/>
    <w:rsid w:val="00183DE7"/>
    <w:rsid w:val="00185C25"/>
    <w:rsid w:val="0018736E"/>
    <w:rsid w:val="001908FD"/>
    <w:rsid w:val="00191C33"/>
    <w:rsid w:val="00193FB0"/>
    <w:rsid w:val="00195551"/>
    <w:rsid w:val="001A0115"/>
    <w:rsid w:val="001A3891"/>
    <w:rsid w:val="001A47F1"/>
    <w:rsid w:val="001A6CE7"/>
    <w:rsid w:val="001A77F1"/>
    <w:rsid w:val="001B02D4"/>
    <w:rsid w:val="001B1274"/>
    <w:rsid w:val="001B1E18"/>
    <w:rsid w:val="001C0C00"/>
    <w:rsid w:val="001C316D"/>
    <w:rsid w:val="001C364D"/>
    <w:rsid w:val="001C5FB4"/>
    <w:rsid w:val="001D448F"/>
    <w:rsid w:val="001D6D8E"/>
    <w:rsid w:val="001E3A78"/>
    <w:rsid w:val="001E3FDC"/>
    <w:rsid w:val="001E5F50"/>
    <w:rsid w:val="001E66CC"/>
    <w:rsid w:val="001F1BC2"/>
    <w:rsid w:val="001F252B"/>
    <w:rsid w:val="001F29A5"/>
    <w:rsid w:val="002041B3"/>
    <w:rsid w:val="002114F0"/>
    <w:rsid w:val="0021363D"/>
    <w:rsid w:val="00217108"/>
    <w:rsid w:val="002171F0"/>
    <w:rsid w:val="0022021B"/>
    <w:rsid w:val="00221610"/>
    <w:rsid w:val="00225723"/>
    <w:rsid w:val="002329EE"/>
    <w:rsid w:val="00237841"/>
    <w:rsid w:val="00247237"/>
    <w:rsid w:val="00247A42"/>
    <w:rsid w:val="00250428"/>
    <w:rsid w:val="00254152"/>
    <w:rsid w:val="002613CD"/>
    <w:rsid w:val="00261F54"/>
    <w:rsid w:val="0026213F"/>
    <w:rsid w:val="00263CEB"/>
    <w:rsid w:val="00264725"/>
    <w:rsid w:val="00264C81"/>
    <w:rsid w:val="00265717"/>
    <w:rsid w:val="002733D9"/>
    <w:rsid w:val="00276C9D"/>
    <w:rsid w:val="00281024"/>
    <w:rsid w:val="00283DE2"/>
    <w:rsid w:val="002878E7"/>
    <w:rsid w:val="00287AF3"/>
    <w:rsid w:val="00293A51"/>
    <w:rsid w:val="002978AC"/>
    <w:rsid w:val="002A07B9"/>
    <w:rsid w:val="002A0804"/>
    <w:rsid w:val="002A28B3"/>
    <w:rsid w:val="002B04D3"/>
    <w:rsid w:val="002B3FBD"/>
    <w:rsid w:val="002C0B7A"/>
    <w:rsid w:val="002C32CF"/>
    <w:rsid w:val="002C3C17"/>
    <w:rsid w:val="002C615E"/>
    <w:rsid w:val="002C737A"/>
    <w:rsid w:val="002D0FD4"/>
    <w:rsid w:val="002D51A0"/>
    <w:rsid w:val="002D7BFD"/>
    <w:rsid w:val="002E0E9A"/>
    <w:rsid w:val="002E7239"/>
    <w:rsid w:val="002F10DA"/>
    <w:rsid w:val="00301E4C"/>
    <w:rsid w:val="00303FD7"/>
    <w:rsid w:val="003043EF"/>
    <w:rsid w:val="00304A2A"/>
    <w:rsid w:val="003103E0"/>
    <w:rsid w:val="003134B5"/>
    <w:rsid w:val="00321043"/>
    <w:rsid w:val="00322142"/>
    <w:rsid w:val="00324550"/>
    <w:rsid w:val="00326216"/>
    <w:rsid w:val="00326C7A"/>
    <w:rsid w:val="003315B6"/>
    <w:rsid w:val="00341300"/>
    <w:rsid w:val="00342165"/>
    <w:rsid w:val="00345FB8"/>
    <w:rsid w:val="00346870"/>
    <w:rsid w:val="003506A1"/>
    <w:rsid w:val="003518C8"/>
    <w:rsid w:val="00351B75"/>
    <w:rsid w:val="0035323F"/>
    <w:rsid w:val="00353E8F"/>
    <w:rsid w:val="00354B95"/>
    <w:rsid w:val="00355B4F"/>
    <w:rsid w:val="0035733F"/>
    <w:rsid w:val="003705E5"/>
    <w:rsid w:val="00373911"/>
    <w:rsid w:val="00373A9D"/>
    <w:rsid w:val="0037728F"/>
    <w:rsid w:val="00383DDD"/>
    <w:rsid w:val="003842B1"/>
    <w:rsid w:val="00391E33"/>
    <w:rsid w:val="00393603"/>
    <w:rsid w:val="00395C1F"/>
    <w:rsid w:val="00396113"/>
    <w:rsid w:val="00397AD9"/>
    <w:rsid w:val="003A1C80"/>
    <w:rsid w:val="003A40B8"/>
    <w:rsid w:val="003A40F3"/>
    <w:rsid w:val="003A6529"/>
    <w:rsid w:val="003B1E9D"/>
    <w:rsid w:val="003B67BA"/>
    <w:rsid w:val="003B7BD0"/>
    <w:rsid w:val="003C00C7"/>
    <w:rsid w:val="003C098B"/>
    <w:rsid w:val="003C5501"/>
    <w:rsid w:val="003D2B7E"/>
    <w:rsid w:val="003E20A0"/>
    <w:rsid w:val="003F05E4"/>
    <w:rsid w:val="003F1629"/>
    <w:rsid w:val="0040407A"/>
    <w:rsid w:val="00404332"/>
    <w:rsid w:val="00415107"/>
    <w:rsid w:val="00415F4B"/>
    <w:rsid w:val="004169C8"/>
    <w:rsid w:val="00420886"/>
    <w:rsid w:val="00422D1D"/>
    <w:rsid w:val="0042590C"/>
    <w:rsid w:val="00430144"/>
    <w:rsid w:val="00432A5F"/>
    <w:rsid w:val="00433D46"/>
    <w:rsid w:val="00435351"/>
    <w:rsid w:val="00436226"/>
    <w:rsid w:val="00436C5B"/>
    <w:rsid w:val="00437137"/>
    <w:rsid w:val="00437293"/>
    <w:rsid w:val="00441064"/>
    <w:rsid w:val="004440F2"/>
    <w:rsid w:val="00451EB7"/>
    <w:rsid w:val="00454AD3"/>
    <w:rsid w:val="004551B8"/>
    <w:rsid w:val="0045597F"/>
    <w:rsid w:val="00456AA8"/>
    <w:rsid w:val="00460F0B"/>
    <w:rsid w:val="004632DA"/>
    <w:rsid w:val="00464BB0"/>
    <w:rsid w:val="00467C2D"/>
    <w:rsid w:val="00470FFB"/>
    <w:rsid w:val="00471ED5"/>
    <w:rsid w:val="0047263E"/>
    <w:rsid w:val="0047414B"/>
    <w:rsid w:val="00477807"/>
    <w:rsid w:val="0048731F"/>
    <w:rsid w:val="00487A52"/>
    <w:rsid w:val="0049334B"/>
    <w:rsid w:val="00493BA4"/>
    <w:rsid w:val="00493C45"/>
    <w:rsid w:val="00495A80"/>
    <w:rsid w:val="0049600E"/>
    <w:rsid w:val="004A3D36"/>
    <w:rsid w:val="004A5FD1"/>
    <w:rsid w:val="004A639B"/>
    <w:rsid w:val="004A709B"/>
    <w:rsid w:val="004A7543"/>
    <w:rsid w:val="004A7DE0"/>
    <w:rsid w:val="004B01E9"/>
    <w:rsid w:val="004B0537"/>
    <w:rsid w:val="004B0BDF"/>
    <w:rsid w:val="004B1AA3"/>
    <w:rsid w:val="004B2ABF"/>
    <w:rsid w:val="004C2B94"/>
    <w:rsid w:val="004C438E"/>
    <w:rsid w:val="004D3450"/>
    <w:rsid w:val="004F2654"/>
    <w:rsid w:val="004F3560"/>
    <w:rsid w:val="004F3657"/>
    <w:rsid w:val="004F671D"/>
    <w:rsid w:val="004F717F"/>
    <w:rsid w:val="004F7467"/>
    <w:rsid w:val="005034C4"/>
    <w:rsid w:val="0050399D"/>
    <w:rsid w:val="005055AC"/>
    <w:rsid w:val="00506004"/>
    <w:rsid w:val="00512224"/>
    <w:rsid w:val="00514A94"/>
    <w:rsid w:val="00515C28"/>
    <w:rsid w:val="00523234"/>
    <w:rsid w:val="00523B1E"/>
    <w:rsid w:val="0052499E"/>
    <w:rsid w:val="00537D5E"/>
    <w:rsid w:val="00540093"/>
    <w:rsid w:val="0054083C"/>
    <w:rsid w:val="00541F28"/>
    <w:rsid w:val="005516CF"/>
    <w:rsid w:val="00552B2E"/>
    <w:rsid w:val="00554DC2"/>
    <w:rsid w:val="00560BEE"/>
    <w:rsid w:val="00574677"/>
    <w:rsid w:val="00580766"/>
    <w:rsid w:val="005814F6"/>
    <w:rsid w:val="005828CE"/>
    <w:rsid w:val="00584D97"/>
    <w:rsid w:val="00585038"/>
    <w:rsid w:val="00585B92"/>
    <w:rsid w:val="005909B7"/>
    <w:rsid w:val="00590A70"/>
    <w:rsid w:val="005919E0"/>
    <w:rsid w:val="005935A4"/>
    <w:rsid w:val="00596B69"/>
    <w:rsid w:val="00597F00"/>
    <w:rsid w:val="005A0CC6"/>
    <w:rsid w:val="005A7806"/>
    <w:rsid w:val="005B3C33"/>
    <w:rsid w:val="005C2AAB"/>
    <w:rsid w:val="005C6887"/>
    <w:rsid w:val="005D0183"/>
    <w:rsid w:val="005D18BF"/>
    <w:rsid w:val="005D1F6D"/>
    <w:rsid w:val="005D31E0"/>
    <w:rsid w:val="005D57BE"/>
    <w:rsid w:val="005E1E6F"/>
    <w:rsid w:val="005F3702"/>
    <w:rsid w:val="00603D31"/>
    <w:rsid w:val="0060732B"/>
    <w:rsid w:val="006134F4"/>
    <w:rsid w:val="0061463E"/>
    <w:rsid w:val="006152BF"/>
    <w:rsid w:val="00617BA5"/>
    <w:rsid w:val="00622959"/>
    <w:rsid w:val="00624635"/>
    <w:rsid w:val="00625465"/>
    <w:rsid w:val="0063073A"/>
    <w:rsid w:val="00633EB9"/>
    <w:rsid w:val="00640AA4"/>
    <w:rsid w:val="006425D7"/>
    <w:rsid w:val="00644872"/>
    <w:rsid w:val="006457E5"/>
    <w:rsid w:val="006461C2"/>
    <w:rsid w:val="00653997"/>
    <w:rsid w:val="00655B9E"/>
    <w:rsid w:val="00661A32"/>
    <w:rsid w:val="006653FA"/>
    <w:rsid w:val="00672B24"/>
    <w:rsid w:val="0067605B"/>
    <w:rsid w:val="006760C3"/>
    <w:rsid w:val="006767B3"/>
    <w:rsid w:val="00681821"/>
    <w:rsid w:val="006855AB"/>
    <w:rsid w:val="00685C7E"/>
    <w:rsid w:val="00692354"/>
    <w:rsid w:val="006A401A"/>
    <w:rsid w:val="006A5335"/>
    <w:rsid w:val="006A64D8"/>
    <w:rsid w:val="006A774D"/>
    <w:rsid w:val="006A7D5A"/>
    <w:rsid w:val="006B0871"/>
    <w:rsid w:val="006B2752"/>
    <w:rsid w:val="006B77D6"/>
    <w:rsid w:val="006C1903"/>
    <w:rsid w:val="006C7B5C"/>
    <w:rsid w:val="006D576B"/>
    <w:rsid w:val="006E45E7"/>
    <w:rsid w:val="006E67BB"/>
    <w:rsid w:val="006F0644"/>
    <w:rsid w:val="006F0D56"/>
    <w:rsid w:val="006F25F3"/>
    <w:rsid w:val="006F2880"/>
    <w:rsid w:val="006F73DE"/>
    <w:rsid w:val="0070093C"/>
    <w:rsid w:val="00701616"/>
    <w:rsid w:val="00702BF9"/>
    <w:rsid w:val="00706B0D"/>
    <w:rsid w:val="00710F3E"/>
    <w:rsid w:val="007218E0"/>
    <w:rsid w:val="0073265C"/>
    <w:rsid w:val="0073288E"/>
    <w:rsid w:val="00732B20"/>
    <w:rsid w:val="007359F3"/>
    <w:rsid w:val="00737D1F"/>
    <w:rsid w:val="007440E2"/>
    <w:rsid w:val="00747280"/>
    <w:rsid w:val="007479A4"/>
    <w:rsid w:val="0076081D"/>
    <w:rsid w:val="00762930"/>
    <w:rsid w:val="0076317F"/>
    <w:rsid w:val="00763EBD"/>
    <w:rsid w:val="00764703"/>
    <w:rsid w:val="00770FA0"/>
    <w:rsid w:val="00774D64"/>
    <w:rsid w:val="0077747F"/>
    <w:rsid w:val="00780B00"/>
    <w:rsid w:val="00781452"/>
    <w:rsid w:val="00785AF2"/>
    <w:rsid w:val="00787AA0"/>
    <w:rsid w:val="007905B1"/>
    <w:rsid w:val="007967F1"/>
    <w:rsid w:val="007A40ED"/>
    <w:rsid w:val="007B29F9"/>
    <w:rsid w:val="007B2A11"/>
    <w:rsid w:val="007B4636"/>
    <w:rsid w:val="007B5875"/>
    <w:rsid w:val="007B7C8F"/>
    <w:rsid w:val="007C2B81"/>
    <w:rsid w:val="007C2F27"/>
    <w:rsid w:val="007C3096"/>
    <w:rsid w:val="007D1420"/>
    <w:rsid w:val="007D2795"/>
    <w:rsid w:val="007D73B3"/>
    <w:rsid w:val="007E71A1"/>
    <w:rsid w:val="007F04C3"/>
    <w:rsid w:val="007F21D4"/>
    <w:rsid w:val="007F61B9"/>
    <w:rsid w:val="007F76F9"/>
    <w:rsid w:val="008037A4"/>
    <w:rsid w:val="00805A39"/>
    <w:rsid w:val="008077C7"/>
    <w:rsid w:val="00807B12"/>
    <w:rsid w:val="00812CB9"/>
    <w:rsid w:val="00816D0A"/>
    <w:rsid w:val="008202C0"/>
    <w:rsid w:val="00827218"/>
    <w:rsid w:val="00844520"/>
    <w:rsid w:val="008447C1"/>
    <w:rsid w:val="00851681"/>
    <w:rsid w:val="0085341C"/>
    <w:rsid w:val="0085453C"/>
    <w:rsid w:val="00854BA5"/>
    <w:rsid w:val="00856254"/>
    <w:rsid w:val="0087119A"/>
    <w:rsid w:val="00875DBF"/>
    <w:rsid w:val="00877438"/>
    <w:rsid w:val="0088601A"/>
    <w:rsid w:val="0088674C"/>
    <w:rsid w:val="00897962"/>
    <w:rsid w:val="008A26CA"/>
    <w:rsid w:val="008A5F85"/>
    <w:rsid w:val="008A7E06"/>
    <w:rsid w:val="008B424A"/>
    <w:rsid w:val="008B79E5"/>
    <w:rsid w:val="008B7AD3"/>
    <w:rsid w:val="008C0C76"/>
    <w:rsid w:val="008C0E41"/>
    <w:rsid w:val="008C43AD"/>
    <w:rsid w:val="008C5066"/>
    <w:rsid w:val="008C5FDA"/>
    <w:rsid w:val="008D1484"/>
    <w:rsid w:val="008D4C00"/>
    <w:rsid w:val="008D7E9B"/>
    <w:rsid w:val="008E0743"/>
    <w:rsid w:val="008E24A9"/>
    <w:rsid w:val="008F0687"/>
    <w:rsid w:val="008F121F"/>
    <w:rsid w:val="008F351F"/>
    <w:rsid w:val="008F3CB2"/>
    <w:rsid w:val="008F5D07"/>
    <w:rsid w:val="008F6A6A"/>
    <w:rsid w:val="008F6AC0"/>
    <w:rsid w:val="00901775"/>
    <w:rsid w:val="00901940"/>
    <w:rsid w:val="00903872"/>
    <w:rsid w:val="00903C00"/>
    <w:rsid w:val="00904D76"/>
    <w:rsid w:val="00910408"/>
    <w:rsid w:val="00910D8F"/>
    <w:rsid w:val="00915890"/>
    <w:rsid w:val="00920F2E"/>
    <w:rsid w:val="00921021"/>
    <w:rsid w:val="00923CC4"/>
    <w:rsid w:val="00940C97"/>
    <w:rsid w:val="00944609"/>
    <w:rsid w:val="00954A2E"/>
    <w:rsid w:val="00955504"/>
    <w:rsid w:val="0096153C"/>
    <w:rsid w:val="00962089"/>
    <w:rsid w:val="00967C17"/>
    <w:rsid w:val="00971511"/>
    <w:rsid w:val="00974D95"/>
    <w:rsid w:val="00976AA9"/>
    <w:rsid w:val="009772B2"/>
    <w:rsid w:val="00984222"/>
    <w:rsid w:val="009863C2"/>
    <w:rsid w:val="00986E16"/>
    <w:rsid w:val="00994A2B"/>
    <w:rsid w:val="009952E6"/>
    <w:rsid w:val="009B05B4"/>
    <w:rsid w:val="009B6E17"/>
    <w:rsid w:val="009C1139"/>
    <w:rsid w:val="009C4B98"/>
    <w:rsid w:val="009D241B"/>
    <w:rsid w:val="009D2A39"/>
    <w:rsid w:val="009D6702"/>
    <w:rsid w:val="009D776B"/>
    <w:rsid w:val="009D7FD1"/>
    <w:rsid w:val="009E1BF4"/>
    <w:rsid w:val="009E288C"/>
    <w:rsid w:val="009E2BE7"/>
    <w:rsid w:val="009E5FC3"/>
    <w:rsid w:val="009F0588"/>
    <w:rsid w:val="009F10EC"/>
    <w:rsid w:val="009F1894"/>
    <w:rsid w:val="009F220E"/>
    <w:rsid w:val="009F6198"/>
    <w:rsid w:val="00A0012B"/>
    <w:rsid w:val="00A022B1"/>
    <w:rsid w:val="00A0323F"/>
    <w:rsid w:val="00A15CAE"/>
    <w:rsid w:val="00A15DA2"/>
    <w:rsid w:val="00A16AD1"/>
    <w:rsid w:val="00A208DB"/>
    <w:rsid w:val="00A225BE"/>
    <w:rsid w:val="00A348CC"/>
    <w:rsid w:val="00A3534C"/>
    <w:rsid w:val="00A37456"/>
    <w:rsid w:val="00A42F56"/>
    <w:rsid w:val="00A43E88"/>
    <w:rsid w:val="00A46F4C"/>
    <w:rsid w:val="00A52AFF"/>
    <w:rsid w:val="00A569A1"/>
    <w:rsid w:val="00A6453C"/>
    <w:rsid w:val="00A70469"/>
    <w:rsid w:val="00A75D24"/>
    <w:rsid w:val="00A7735F"/>
    <w:rsid w:val="00A77779"/>
    <w:rsid w:val="00A80E8D"/>
    <w:rsid w:val="00A811FF"/>
    <w:rsid w:val="00A819B3"/>
    <w:rsid w:val="00A84E31"/>
    <w:rsid w:val="00A86B26"/>
    <w:rsid w:val="00A90E22"/>
    <w:rsid w:val="00A932AB"/>
    <w:rsid w:val="00AA31C7"/>
    <w:rsid w:val="00AB14E5"/>
    <w:rsid w:val="00AB6CD0"/>
    <w:rsid w:val="00AB7FB4"/>
    <w:rsid w:val="00AC3D17"/>
    <w:rsid w:val="00AC706A"/>
    <w:rsid w:val="00AD05D7"/>
    <w:rsid w:val="00AD13FF"/>
    <w:rsid w:val="00AD15E5"/>
    <w:rsid w:val="00AD4207"/>
    <w:rsid w:val="00AE2C86"/>
    <w:rsid w:val="00AF059D"/>
    <w:rsid w:val="00AF085C"/>
    <w:rsid w:val="00AF3B57"/>
    <w:rsid w:val="00AF4C24"/>
    <w:rsid w:val="00AF60B9"/>
    <w:rsid w:val="00B02182"/>
    <w:rsid w:val="00B10E0F"/>
    <w:rsid w:val="00B11BCC"/>
    <w:rsid w:val="00B13CF2"/>
    <w:rsid w:val="00B13DF0"/>
    <w:rsid w:val="00B159A6"/>
    <w:rsid w:val="00B22925"/>
    <w:rsid w:val="00B2323D"/>
    <w:rsid w:val="00B232CA"/>
    <w:rsid w:val="00B24208"/>
    <w:rsid w:val="00B25F80"/>
    <w:rsid w:val="00B2773F"/>
    <w:rsid w:val="00B30183"/>
    <w:rsid w:val="00B30B3D"/>
    <w:rsid w:val="00B31B69"/>
    <w:rsid w:val="00B34A50"/>
    <w:rsid w:val="00B40E9D"/>
    <w:rsid w:val="00B41C56"/>
    <w:rsid w:val="00B426E6"/>
    <w:rsid w:val="00B42B4D"/>
    <w:rsid w:val="00B4477C"/>
    <w:rsid w:val="00B45534"/>
    <w:rsid w:val="00B53572"/>
    <w:rsid w:val="00B53EDC"/>
    <w:rsid w:val="00B54A6A"/>
    <w:rsid w:val="00B57277"/>
    <w:rsid w:val="00B607F0"/>
    <w:rsid w:val="00B62FB8"/>
    <w:rsid w:val="00B63675"/>
    <w:rsid w:val="00B63D50"/>
    <w:rsid w:val="00B66C95"/>
    <w:rsid w:val="00B734DF"/>
    <w:rsid w:val="00B747AA"/>
    <w:rsid w:val="00B74B1A"/>
    <w:rsid w:val="00B87021"/>
    <w:rsid w:val="00B8782D"/>
    <w:rsid w:val="00B94039"/>
    <w:rsid w:val="00B94435"/>
    <w:rsid w:val="00B97FE6"/>
    <w:rsid w:val="00BA52F4"/>
    <w:rsid w:val="00BA655C"/>
    <w:rsid w:val="00BB479B"/>
    <w:rsid w:val="00BB7B80"/>
    <w:rsid w:val="00BC1DFD"/>
    <w:rsid w:val="00BC1F85"/>
    <w:rsid w:val="00BC2157"/>
    <w:rsid w:val="00BC3767"/>
    <w:rsid w:val="00BC39E2"/>
    <w:rsid w:val="00BC7A32"/>
    <w:rsid w:val="00BC7C07"/>
    <w:rsid w:val="00BD1CF7"/>
    <w:rsid w:val="00BD24EC"/>
    <w:rsid w:val="00BE086A"/>
    <w:rsid w:val="00BE6E6A"/>
    <w:rsid w:val="00BE6EB9"/>
    <w:rsid w:val="00BE7530"/>
    <w:rsid w:val="00BF1CB4"/>
    <w:rsid w:val="00BF7908"/>
    <w:rsid w:val="00C0123E"/>
    <w:rsid w:val="00C0323C"/>
    <w:rsid w:val="00C0757A"/>
    <w:rsid w:val="00C11996"/>
    <w:rsid w:val="00C21C8D"/>
    <w:rsid w:val="00C21CCF"/>
    <w:rsid w:val="00C3140E"/>
    <w:rsid w:val="00C32E73"/>
    <w:rsid w:val="00C3493E"/>
    <w:rsid w:val="00C403F2"/>
    <w:rsid w:val="00C441F0"/>
    <w:rsid w:val="00C50FDE"/>
    <w:rsid w:val="00C52B1C"/>
    <w:rsid w:val="00C61042"/>
    <w:rsid w:val="00C61089"/>
    <w:rsid w:val="00C619ED"/>
    <w:rsid w:val="00C6595A"/>
    <w:rsid w:val="00C7501E"/>
    <w:rsid w:val="00C75C25"/>
    <w:rsid w:val="00C77302"/>
    <w:rsid w:val="00C804F7"/>
    <w:rsid w:val="00C816F9"/>
    <w:rsid w:val="00C85174"/>
    <w:rsid w:val="00C85C87"/>
    <w:rsid w:val="00C87BD2"/>
    <w:rsid w:val="00C9075B"/>
    <w:rsid w:val="00C9351D"/>
    <w:rsid w:val="00CA2542"/>
    <w:rsid w:val="00CA27C7"/>
    <w:rsid w:val="00CA3329"/>
    <w:rsid w:val="00CA4AD1"/>
    <w:rsid w:val="00CA4D9A"/>
    <w:rsid w:val="00CA5A7D"/>
    <w:rsid w:val="00CB3760"/>
    <w:rsid w:val="00CB586D"/>
    <w:rsid w:val="00CB6F86"/>
    <w:rsid w:val="00CC0558"/>
    <w:rsid w:val="00CC3919"/>
    <w:rsid w:val="00CC6675"/>
    <w:rsid w:val="00CD3DEF"/>
    <w:rsid w:val="00CD7141"/>
    <w:rsid w:val="00CE0C86"/>
    <w:rsid w:val="00CE2717"/>
    <w:rsid w:val="00CE6CC3"/>
    <w:rsid w:val="00CF0431"/>
    <w:rsid w:val="00CF46A7"/>
    <w:rsid w:val="00CF7864"/>
    <w:rsid w:val="00CF7BE6"/>
    <w:rsid w:val="00D0408F"/>
    <w:rsid w:val="00D06D09"/>
    <w:rsid w:val="00D101BE"/>
    <w:rsid w:val="00D110A2"/>
    <w:rsid w:val="00D13262"/>
    <w:rsid w:val="00D13564"/>
    <w:rsid w:val="00D1769F"/>
    <w:rsid w:val="00D17956"/>
    <w:rsid w:val="00D20338"/>
    <w:rsid w:val="00D23B51"/>
    <w:rsid w:val="00D26A88"/>
    <w:rsid w:val="00D3026E"/>
    <w:rsid w:val="00D33260"/>
    <w:rsid w:val="00D33C99"/>
    <w:rsid w:val="00D34E71"/>
    <w:rsid w:val="00D373A7"/>
    <w:rsid w:val="00D43518"/>
    <w:rsid w:val="00D563F0"/>
    <w:rsid w:val="00D575DE"/>
    <w:rsid w:val="00D61B7E"/>
    <w:rsid w:val="00D633AA"/>
    <w:rsid w:val="00D643BC"/>
    <w:rsid w:val="00D64E34"/>
    <w:rsid w:val="00D73A2D"/>
    <w:rsid w:val="00D768BE"/>
    <w:rsid w:val="00D81C0D"/>
    <w:rsid w:val="00D84BCA"/>
    <w:rsid w:val="00D8631A"/>
    <w:rsid w:val="00D872EA"/>
    <w:rsid w:val="00D96367"/>
    <w:rsid w:val="00D96379"/>
    <w:rsid w:val="00D96E34"/>
    <w:rsid w:val="00DA66BA"/>
    <w:rsid w:val="00DB429C"/>
    <w:rsid w:val="00DB5261"/>
    <w:rsid w:val="00DB5F5A"/>
    <w:rsid w:val="00DC4558"/>
    <w:rsid w:val="00DD13D8"/>
    <w:rsid w:val="00DD17E2"/>
    <w:rsid w:val="00DD1F16"/>
    <w:rsid w:val="00DE0AC8"/>
    <w:rsid w:val="00DE334C"/>
    <w:rsid w:val="00DE397E"/>
    <w:rsid w:val="00DE3FC1"/>
    <w:rsid w:val="00DE5C5E"/>
    <w:rsid w:val="00DF043F"/>
    <w:rsid w:val="00DF45DA"/>
    <w:rsid w:val="00E02D02"/>
    <w:rsid w:val="00E03C1D"/>
    <w:rsid w:val="00E03CF9"/>
    <w:rsid w:val="00E0488C"/>
    <w:rsid w:val="00E07A2A"/>
    <w:rsid w:val="00E10CC0"/>
    <w:rsid w:val="00E132CC"/>
    <w:rsid w:val="00E163BE"/>
    <w:rsid w:val="00E164F8"/>
    <w:rsid w:val="00E24D58"/>
    <w:rsid w:val="00E322C4"/>
    <w:rsid w:val="00E3618B"/>
    <w:rsid w:val="00E4065C"/>
    <w:rsid w:val="00E40ADD"/>
    <w:rsid w:val="00E41A51"/>
    <w:rsid w:val="00E423B7"/>
    <w:rsid w:val="00E4725D"/>
    <w:rsid w:val="00E5374F"/>
    <w:rsid w:val="00E53C9F"/>
    <w:rsid w:val="00E54B38"/>
    <w:rsid w:val="00E552A3"/>
    <w:rsid w:val="00E56227"/>
    <w:rsid w:val="00E70782"/>
    <w:rsid w:val="00E709DE"/>
    <w:rsid w:val="00E73673"/>
    <w:rsid w:val="00E73AF9"/>
    <w:rsid w:val="00E74500"/>
    <w:rsid w:val="00E754CB"/>
    <w:rsid w:val="00E800AF"/>
    <w:rsid w:val="00E80520"/>
    <w:rsid w:val="00E87008"/>
    <w:rsid w:val="00E8768E"/>
    <w:rsid w:val="00E90446"/>
    <w:rsid w:val="00E92BD3"/>
    <w:rsid w:val="00E93723"/>
    <w:rsid w:val="00EA101F"/>
    <w:rsid w:val="00EA26CE"/>
    <w:rsid w:val="00EA44C1"/>
    <w:rsid w:val="00EB51D7"/>
    <w:rsid w:val="00EC2E67"/>
    <w:rsid w:val="00EC3629"/>
    <w:rsid w:val="00ED17E1"/>
    <w:rsid w:val="00ED4FD6"/>
    <w:rsid w:val="00ED61A6"/>
    <w:rsid w:val="00ED719D"/>
    <w:rsid w:val="00EE5E82"/>
    <w:rsid w:val="00EE6B4F"/>
    <w:rsid w:val="00EE73DC"/>
    <w:rsid w:val="00EF190C"/>
    <w:rsid w:val="00EF3B29"/>
    <w:rsid w:val="00EF4A3D"/>
    <w:rsid w:val="00F00AB7"/>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46CE2"/>
    <w:rsid w:val="00F5096A"/>
    <w:rsid w:val="00F50F80"/>
    <w:rsid w:val="00F522F0"/>
    <w:rsid w:val="00F53117"/>
    <w:rsid w:val="00F531E9"/>
    <w:rsid w:val="00F53D38"/>
    <w:rsid w:val="00F54E4C"/>
    <w:rsid w:val="00F57166"/>
    <w:rsid w:val="00F6284A"/>
    <w:rsid w:val="00F67B82"/>
    <w:rsid w:val="00F67D6E"/>
    <w:rsid w:val="00F71FBC"/>
    <w:rsid w:val="00F76746"/>
    <w:rsid w:val="00F80054"/>
    <w:rsid w:val="00F822CD"/>
    <w:rsid w:val="00F86CA4"/>
    <w:rsid w:val="00F87840"/>
    <w:rsid w:val="00F933BD"/>
    <w:rsid w:val="00FA1263"/>
    <w:rsid w:val="00FB2A0A"/>
    <w:rsid w:val="00FB79E9"/>
    <w:rsid w:val="00FC3EB3"/>
    <w:rsid w:val="00FC68D3"/>
    <w:rsid w:val="00FD1526"/>
    <w:rsid w:val="00FD182A"/>
    <w:rsid w:val="00FD45DC"/>
    <w:rsid w:val="00FD50FE"/>
    <w:rsid w:val="00FD730F"/>
    <w:rsid w:val="00FE442F"/>
    <w:rsid w:val="00FE495A"/>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522F0"/>
    <w:pPr>
      <w:spacing w:after="0"/>
    </w:pPr>
  </w:style>
  <w:style w:type="paragraph" w:styleId="Heading1">
    <w:name w:val="heading 1"/>
    <w:basedOn w:val="Normal"/>
    <w:next w:val="Normal"/>
    <w:link w:val="Heading1Char"/>
    <w:uiPriority w:val="9"/>
    <w:qFormat/>
    <w:rsid w:val="008202C0"/>
    <w:pPr>
      <w:keepNext/>
      <w:keepLines/>
      <w:numPr>
        <w:numId w:val="1"/>
      </w:numPr>
      <w:spacing w:line="360" w:lineRule="auto"/>
      <w:jc w:val="center"/>
      <w:outlineLvl w:val="0"/>
    </w:pPr>
    <w:rPr>
      <w:rFonts w:ascii="Roboto Slab" w:eastAsiaTheme="majorEastAsia" w:hAnsi="Roboto Slab"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8202C0"/>
    <w:pPr>
      <w:keepNext/>
      <w:keepLines/>
      <w:numPr>
        <w:ilvl w:val="1"/>
        <w:numId w:val="1"/>
      </w:numPr>
      <w:spacing w:line="360" w:lineRule="auto"/>
      <w:jc w:val="center"/>
      <w:outlineLvl w:val="1"/>
    </w:pPr>
    <w:rPr>
      <w:rFonts w:ascii="Roboto Slab" w:eastAsiaTheme="majorEastAsia" w:hAnsi="Roboto Slab"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8202C0"/>
    <w:pPr>
      <w:keepNext/>
      <w:keepLines/>
      <w:numPr>
        <w:ilvl w:val="2"/>
        <w:numId w:val="1"/>
      </w:numPr>
      <w:spacing w:before="100" w:beforeAutospacing="1" w:line="360" w:lineRule="auto"/>
      <w:outlineLvl w:val="2"/>
    </w:pPr>
    <w:rPr>
      <w:rFonts w:ascii="Roboto Slab" w:eastAsiaTheme="majorEastAsia" w:hAnsi="Roboto Slab" w:cstheme="majorBidi"/>
      <w:b/>
      <w:color w:val="C45911" w:themeColor="accent2" w:themeShade="BF"/>
    </w:rPr>
  </w:style>
  <w:style w:type="paragraph" w:styleId="Heading4">
    <w:name w:val="heading 4"/>
    <w:basedOn w:val="Normal"/>
    <w:next w:val="Normal"/>
    <w:link w:val="Heading4Char"/>
    <w:uiPriority w:val="9"/>
    <w:unhideWhenUsed/>
    <w:qFormat/>
    <w:rsid w:val="008202C0"/>
    <w:pPr>
      <w:keepNext/>
      <w:keepLines/>
      <w:numPr>
        <w:ilvl w:val="3"/>
        <w:numId w:val="1"/>
      </w:numPr>
      <w:spacing w:before="100" w:beforeAutospacing="1" w:line="360" w:lineRule="auto"/>
      <w:outlineLvl w:val="3"/>
    </w:pPr>
    <w:rPr>
      <w:rFonts w:ascii="Roboto Slab" w:eastAsiaTheme="majorEastAsia" w:hAnsi="Roboto Slab" w:cstheme="majorBidi"/>
      <w:b/>
      <w:iCs/>
      <w:color w:val="70AD47" w:themeColor="accent6"/>
    </w:rPr>
  </w:style>
  <w:style w:type="paragraph" w:styleId="Heading5">
    <w:name w:val="heading 5"/>
    <w:basedOn w:val="Normal"/>
    <w:next w:val="Normal"/>
    <w:link w:val="Heading5Char"/>
    <w:uiPriority w:val="9"/>
    <w:unhideWhenUsed/>
    <w:qFormat/>
    <w:rsid w:val="008202C0"/>
    <w:pPr>
      <w:keepNext/>
      <w:keepLines/>
      <w:numPr>
        <w:ilvl w:val="4"/>
        <w:numId w:val="1"/>
      </w:numPr>
      <w:spacing w:before="100" w:beforeAutospacing="1" w:line="360" w:lineRule="auto"/>
      <w:outlineLvl w:val="4"/>
    </w:pPr>
    <w:rPr>
      <w:rFonts w:ascii="Roboto Slab" w:eastAsiaTheme="majorEastAsia" w:hAnsi="Roboto Slab" w:cstheme="majorBidi"/>
      <w:b/>
      <w:color w:val="00B0F0"/>
    </w:rPr>
  </w:style>
  <w:style w:type="paragraph" w:styleId="Heading6">
    <w:name w:val="heading 6"/>
    <w:basedOn w:val="Normal"/>
    <w:next w:val="Normal"/>
    <w:link w:val="Heading6Char"/>
    <w:uiPriority w:val="9"/>
    <w:unhideWhenUsed/>
    <w:qFormat/>
    <w:rsid w:val="008202C0"/>
    <w:pPr>
      <w:keepNext/>
      <w:keepLines/>
      <w:numPr>
        <w:ilvl w:val="5"/>
        <w:numId w:val="1"/>
      </w:numPr>
      <w:spacing w:before="100" w:beforeAutospacing="1" w:line="360" w:lineRule="auto"/>
      <w:outlineLvl w:val="5"/>
    </w:pPr>
    <w:rPr>
      <w:rFonts w:ascii="Roboto Slab" w:eastAsiaTheme="majorEastAsia" w:hAnsi="Roboto Slab"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2C0"/>
    <w:rPr>
      <w:rFonts w:ascii="Roboto Slab" w:eastAsiaTheme="majorEastAsia" w:hAnsi="Roboto Slab" w:cstheme="majorBidi"/>
      <w:b/>
      <w:color w:val="2F5496" w:themeColor="accent1" w:themeShade="BF"/>
      <w:sz w:val="28"/>
      <w:szCs w:val="26"/>
    </w:rPr>
  </w:style>
  <w:style w:type="character" w:customStyle="1" w:styleId="Heading3Char">
    <w:name w:val="Heading 3 Char"/>
    <w:basedOn w:val="DefaultParagraphFont"/>
    <w:link w:val="Heading3"/>
    <w:uiPriority w:val="9"/>
    <w:rsid w:val="008202C0"/>
    <w:rPr>
      <w:rFonts w:ascii="Roboto Slab" w:eastAsiaTheme="majorEastAsia" w:hAnsi="Roboto Slab"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202C0"/>
    <w:rPr>
      <w:rFonts w:ascii="Roboto Slab" w:eastAsiaTheme="majorEastAsia" w:hAnsi="Roboto Slab" w:cstheme="majorBidi"/>
      <w:b/>
      <w:iCs/>
      <w:color w:val="70AD47" w:themeColor="accent6"/>
    </w:rPr>
  </w:style>
  <w:style w:type="character" w:customStyle="1" w:styleId="Heading5Char">
    <w:name w:val="Heading 5 Char"/>
    <w:basedOn w:val="DefaultParagraphFont"/>
    <w:link w:val="Heading5"/>
    <w:uiPriority w:val="9"/>
    <w:rsid w:val="008202C0"/>
    <w:rPr>
      <w:rFonts w:ascii="Roboto Slab" w:eastAsiaTheme="majorEastAsia" w:hAnsi="Roboto Slab" w:cstheme="majorBidi"/>
      <w:b/>
      <w:color w:val="00B0F0"/>
    </w:rPr>
  </w:style>
  <w:style w:type="character" w:customStyle="1" w:styleId="Heading6Char">
    <w:name w:val="Heading 6 Char"/>
    <w:basedOn w:val="DefaultParagraphFont"/>
    <w:link w:val="Heading6"/>
    <w:uiPriority w:val="9"/>
    <w:rsid w:val="008202C0"/>
    <w:rPr>
      <w:rFonts w:ascii="Roboto Slab" w:eastAsiaTheme="majorEastAsia" w:hAnsi="Roboto Slab" w:cstheme="majorBidi"/>
      <w:b/>
      <w:color w:val="7030A0"/>
    </w:rPr>
  </w:style>
  <w:style w:type="character" w:customStyle="1" w:styleId="Heading1Char">
    <w:name w:val="Heading 1 Char"/>
    <w:basedOn w:val="DefaultParagraphFont"/>
    <w:link w:val="Heading1"/>
    <w:uiPriority w:val="9"/>
    <w:rsid w:val="008202C0"/>
    <w:rPr>
      <w:rFonts w:ascii="Roboto Slab" w:eastAsiaTheme="majorEastAsia" w:hAnsi="Roboto Slab"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qFormat/>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paragraph" w:customStyle="1" w:styleId="p1qg33igem5pagn4kpmirjw">
    <w:name w:val="p__1qg33igem5pagn4kpmirjw"/>
    <w:basedOn w:val="Normal"/>
    <w:rsid w:val="005B3C33"/>
    <w:pPr>
      <w:spacing w:before="100" w:beforeAutospacing="1" w:after="100" w:afterAutospacing="1" w:line="240" w:lineRule="auto"/>
    </w:pPr>
    <w:rPr>
      <w:rFonts w:ascii="Times New Roman" w:eastAsia="Times New Roman" w:hAnsi="Times New Roman" w:cs="Times New Roman"/>
    </w:rPr>
  </w:style>
  <w:style w:type="character" w:customStyle="1" w:styleId="titledetail">
    <w:name w:val="titledetail"/>
    <w:basedOn w:val="DefaultParagraphFont"/>
    <w:rsid w:val="001C364D"/>
  </w:style>
  <w:style w:type="character" w:customStyle="1" w:styleId="Title2">
    <w:name w:val="Title2"/>
    <w:basedOn w:val="DefaultParagraphFont"/>
    <w:rsid w:val="001C364D"/>
  </w:style>
  <w:style w:type="character" w:customStyle="1" w:styleId="mghead">
    <w:name w:val="mghead"/>
    <w:basedOn w:val="DefaultParagraphFont"/>
    <w:rsid w:val="000A36E7"/>
  </w:style>
  <w:style w:type="paragraph" w:customStyle="1" w:styleId="hidden-xs">
    <w:name w:val="hidden-x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text-justify">
    <w:name w:val="text-justify"/>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ddress">
    <w:name w:val="address"/>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phone">
    <w:name w:val="phone"/>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email">
    <w:name w:val="email"/>
    <w:basedOn w:val="Normal"/>
    <w:rsid w:val="000A36E7"/>
    <w:pPr>
      <w:spacing w:before="100" w:beforeAutospacing="1" w:after="100" w:afterAutospacing="1" w:line="240" w:lineRule="auto"/>
    </w:pPr>
    <w:rPr>
      <w:rFonts w:ascii="Times New Roman" w:eastAsia="Times New Roman" w:hAnsi="Times New Roman" w:cs="Times New Roman"/>
    </w:rPr>
  </w:style>
  <w:style w:type="paragraph" w:customStyle="1" w:styleId="app-download">
    <w:name w:val="app-download"/>
    <w:basedOn w:val="Normal"/>
    <w:rsid w:val="000A36E7"/>
    <w:pPr>
      <w:spacing w:before="100" w:beforeAutospacing="1" w:after="100" w:afterAutospacing="1" w:line="240" w:lineRule="auto"/>
    </w:pPr>
    <w:rPr>
      <w:rFonts w:ascii="Times New Roman" w:eastAsia="Times New Roman" w:hAnsi="Times New Roman" w:cs="Times New Roman"/>
    </w:rPr>
  </w:style>
  <w:style w:type="paragraph" w:styleId="HTMLAddress">
    <w:name w:val="HTML Address"/>
    <w:basedOn w:val="Normal"/>
    <w:link w:val="HTMLAddressChar"/>
    <w:uiPriority w:val="99"/>
    <w:semiHidden/>
    <w:unhideWhenUsed/>
    <w:rsid w:val="000C200A"/>
    <w:pPr>
      <w:spacing w:line="240" w:lineRule="auto"/>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0C200A"/>
    <w:rPr>
      <w:rFonts w:ascii="Times New Roman" w:eastAsia="Times New Roman" w:hAnsi="Times New Roman" w:cs="Times New Roman"/>
      <w:i/>
      <w:iCs/>
    </w:rPr>
  </w:style>
  <w:style w:type="character" w:customStyle="1" w:styleId="hljs-bullet">
    <w:name w:val="hljs-bullet"/>
    <w:basedOn w:val="DefaultParagraphFont"/>
    <w:rsid w:val="001D6D8E"/>
  </w:style>
  <w:style w:type="character" w:customStyle="1" w:styleId="hljs-class">
    <w:name w:val="hljs-class"/>
    <w:basedOn w:val="DefaultParagraphFont"/>
    <w:rsid w:val="001D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465">
      <w:bodyDiv w:val="1"/>
      <w:marLeft w:val="0"/>
      <w:marRight w:val="0"/>
      <w:marTop w:val="0"/>
      <w:marBottom w:val="0"/>
      <w:divBdr>
        <w:top w:val="none" w:sz="0" w:space="0" w:color="auto"/>
        <w:left w:val="none" w:sz="0" w:space="0" w:color="auto"/>
        <w:bottom w:val="none" w:sz="0" w:space="0" w:color="auto"/>
        <w:right w:val="none" w:sz="0" w:space="0" w:color="auto"/>
      </w:divBdr>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9706">
      <w:bodyDiv w:val="1"/>
      <w:marLeft w:val="0"/>
      <w:marRight w:val="0"/>
      <w:marTop w:val="0"/>
      <w:marBottom w:val="0"/>
      <w:divBdr>
        <w:top w:val="none" w:sz="0" w:space="0" w:color="auto"/>
        <w:left w:val="none" w:sz="0" w:space="0" w:color="auto"/>
        <w:bottom w:val="none" w:sz="0" w:space="0" w:color="auto"/>
        <w:right w:val="none" w:sz="0" w:space="0" w:color="auto"/>
      </w:divBdr>
      <w:divsChild>
        <w:div w:id="230697100">
          <w:marLeft w:val="0"/>
          <w:marRight w:val="0"/>
          <w:marTop w:val="0"/>
          <w:marBottom w:val="0"/>
          <w:divBdr>
            <w:top w:val="none" w:sz="0" w:space="0" w:color="auto"/>
            <w:left w:val="none" w:sz="0" w:space="0" w:color="auto"/>
            <w:bottom w:val="none" w:sz="0" w:space="0" w:color="auto"/>
            <w:right w:val="none" w:sz="0" w:space="0" w:color="auto"/>
          </w:divBdr>
          <w:divsChild>
            <w:div w:id="464859101">
              <w:marLeft w:val="0"/>
              <w:marRight w:val="0"/>
              <w:marTop w:val="0"/>
              <w:marBottom w:val="0"/>
              <w:divBdr>
                <w:top w:val="none" w:sz="0" w:space="0" w:color="auto"/>
                <w:left w:val="none" w:sz="0" w:space="0" w:color="auto"/>
                <w:bottom w:val="none" w:sz="0" w:space="0" w:color="auto"/>
                <w:right w:val="none" w:sz="0" w:space="0" w:color="auto"/>
              </w:divBdr>
            </w:div>
            <w:div w:id="151337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5849">
      <w:bodyDiv w:val="1"/>
      <w:marLeft w:val="0"/>
      <w:marRight w:val="0"/>
      <w:marTop w:val="0"/>
      <w:marBottom w:val="0"/>
      <w:divBdr>
        <w:top w:val="none" w:sz="0" w:space="0" w:color="auto"/>
        <w:left w:val="none" w:sz="0" w:space="0" w:color="auto"/>
        <w:bottom w:val="none" w:sz="0" w:space="0" w:color="auto"/>
        <w:right w:val="none" w:sz="0" w:space="0" w:color="auto"/>
      </w:divBdr>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2430">
      <w:bodyDiv w:val="1"/>
      <w:marLeft w:val="0"/>
      <w:marRight w:val="0"/>
      <w:marTop w:val="0"/>
      <w:marBottom w:val="0"/>
      <w:divBdr>
        <w:top w:val="none" w:sz="0" w:space="0" w:color="auto"/>
        <w:left w:val="none" w:sz="0" w:space="0" w:color="auto"/>
        <w:bottom w:val="none" w:sz="0" w:space="0" w:color="auto"/>
        <w:right w:val="none" w:sz="0" w:space="0" w:color="auto"/>
      </w:divBdr>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0846334">
      <w:bodyDiv w:val="1"/>
      <w:marLeft w:val="0"/>
      <w:marRight w:val="0"/>
      <w:marTop w:val="0"/>
      <w:marBottom w:val="0"/>
      <w:divBdr>
        <w:top w:val="none" w:sz="0" w:space="0" w:color="auto"/>
        <w:left w:val="none" w:sz="0" w:space="0" w:color="auto"/>
        <w:bottom w:val="none" w:sz="0" w:space="0" w:color="auto"/>
        <w:right w:val="none" w:sz="0" w:space="0" w:color="auto"/>
      </w:divBdr>
      <w:divsChild>
        <w:div w:id="37164339">
          <w:marLeft w:val="0"/>
          <w:marRight w:val="0"/>
          <w:marTop w:val="0"/>
          <w:marBottom w:val="0"/>
          <w:divBdr>
            <w:top w:val="none" w:sz="0" w:space="0" w:color="auto"/>
            <w:left w:val="none" w:sz="0" w:space="0" w:color="auto"/>
            <w:bottom w:val="none" w:sz="0" w:space="0" w:color="auto"/>
            <w:right w:val="none" w:sz="0" w:space="0" w:color="auto"/>
          </w:divBdr>
          <w:divsChild>
            <w:div w:id="633221967">
              <w:marLeft w:val="0"/>
              <w:marRight w:val="0"/>
              <w:marTop w:val="0"/>
              <w:marBottom w:val="0"/>
              <w:divBdr>
                <w:top w:val="none" w:sz="0" w:space="0" w:color="auto"/>
                <w:left w:val="none" w:sz="0" w:space="0" w:color="auto"/>
                <w:bottom w:val="none" w:sz="0" w:space="0" w:color="auto"/>
                <w:right w:val="none" w:sz="0" w:space="0" w:color="auto"/>
              </w:divBdr>
            </w:div>
          </w:divsChild>
        </w:div>
        <w:div w:id="311566260">
          <w:marLeft w:val="0"/>
          <w:marRight w:val="0"/>
          <w:marTop w:val="300"/>
          <w:marBottom w:val="300"/>
          <w:divBdr>
            <w:top w:val="none" w:sz="0" w:space="0" w:color="FFEB3B"/>
            <w:left w:val="single" w:sz="36" w:space="12" w:color="FFEB3B"/>
            <w:bottom w:val="none" w:sz="0" w:space="0" w:color="FFEB3B"/>
            <w:right w:val="none" w:sz="0" w:space="12" w:color="FFEB3B"/>
          </w:divBdr>
        </w:div>
        <w:div w:id="866599895">
          <w:marLeft w:val="0"/>
          <w:marRight w:val="0"/>
          <w:marTop w:val="300"/>
          <w:marBottom w:val="300"/>
          <w:divBdr>
            <w:top w:val="none" w:sz="0" w:space="0" w:color="FFEB3B"/>
            <w:left w:val="single" w:sz="36" w:space="12" w:color="FFEB3B"/>
            <w:bottom w:val="none" w:sz="0" w:space="0" w:color="FFEB3B"/>
            <w:right w:val="none" w:sz="0" w:space="12" w:color="FFEB3B"/>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008997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1294">
      <w:bodyDiv w:val="1"/>
      <w:marLeft w:val="0"/>
      <w:marRight w:val="0"/>
      <w:marTop w:val="0"/>
      <w:marBottom w:val="0"/>
      <w:divBdr>
        <w:top w:val="none" w:sz="0" w:space="0" w:color="auto"/>
        <w:left w:val="none" w:sz="0" w:space="0" w:color="auto"/>
        <w:bottom w:val="none" w:sz="0" w:space="0" w:color="auto"/>
        <w:right w:val="none" w:sz="0" w:space="0" w:color="auto"/>
      </w:divBdr>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85501277">
      <w:bodyDiv w:val="1"/>
      <w:marLeft w:val="0"/>
      <w:marRight w:val="0"/>
      <w:marTop w:val="0"/>
      <w:marBottom w:val="0"/>
      <w:divBdr>
        <w:top w:val="none" w:sz="0" w:space="0" w:color="auto"/>
        <w:left w:val="none" w:sz="0" w:space="0" w:color="auto"/>
        <w:bottom w:val="none" w:sz="0" w:space="0" w:color="auto"/>
        <w:right w:val="none" w:sz="0" w:space="0" w:color="auto"/>
      </w:divBdr>
      <w:divsChild>
        <w:div w:id="2112041794">
          <w:marLeft w:val="0"/>
          <w:marRight w:val="0"/>
          <w:marTop w:val="0"/>
          <w:marBottom w:val="0"/>
          <w:divBdr>
            <w:top w:val="none" w:sz="0" w:space="0" w:color="auto"/>
            <w:left w:val="none" w:sz="0" w:space="0" w:color="auto"/>
            <w:bottom w:val="none" w:sz="0" w:space="0" w:color="auto"/>
            <w:right w:val="none" w:sz="0" w:space="0" w:color="auto"/>
          </w:divBdr>
          <w:divsChild>
            <w:div w:id="1565024459">
              <w:marLeft w:val="0"/>
              <w:marRight w:val="0"/>
              <w:marTop w:val="0"/>
              <w:marBottom w:val="0"/>
              <w:divBdr>
                <w:top w:val="none" w:sz="0" w:space="0" w:color="auto"/>
                <w:left w:val="none" w:sz="0" w:space="0" w:color="auto"/>
                <w:bottom w:val="none" w:sz="0" w:space="0" w:color="auto"/>
                <w:right w:val="none" w:sz="0" w:space="0" w:color="auto"/>
              </w:divBdr>
            </w:div>
            <w:div w:id="1657341218">
              <w:marLeft w:val="0"/>
              <w:marRight w:val="0"/>
              <w:marTop w:val="0"/>
              <w:marBottom w:val="0"/>
              <w:divBdr>
                <w:top w:val="none" w:sz="0" w:space="0" w:color="auto"/>
                <w:left w:val="none" w:sz="0" w:space="0" w:color="auto"/>
                <w:bottom w:val="none" w:sz="0" w:space="0" w:color="auto"/>
                <w:right w:val="none" w:sz="0" w:space="0" w:color="auto"/>
              </w:divBdr>
            </w:div>
            <w:div w:id="1740399439">
              <w:marLeft w:val="0"/>
              <w:marRight w:val="0"/>
              <w:marTop w:val="0"/>
              <w:marBottom w:val="0"/>
              <w:divBdr>
                <w:top w:val="none" w:sz="0" w:space="0" w:color="auto"/>
                <w:left w:val="none" w:sz="0" w:space="0" w:color="auto"/>
                <w:bottom w:val="none" w:sz="0" w:space="0" w:color="auto"/>
                <w:right w:val="none" w:sz="0" w:space="0" w:color="auto"/>
              </w:divBdr>
            </w:div>
            <w:div w:id="2072463590">
              <w:marLeft w:val="0"/>
              <w:marRight w:val="0"/>
              <w:marTop w:val="0"/>
              <w:marBottom w:val="0"/>
              <w:divBdr>
                <w:top w:val="none" w:sz="0" w:space="0" w:color="auto"/>
                <w:left w:val="none" w:sz="0" w:space="0" w:color="auto"/>
                <w:bottom w:val="none" w:sz="0" w:space="0" w:color="auto"/>
                <w:right w:val="none" w:sz="0" w:space="0" w:color="auto"/>
              </w:divBdr>
            </w:div>
            <w:div w:id="1274558740">
              <w:marLeft w:val="0"/>
              <w:marRight w:val="0"/>
              <w:marTop w:val="0"/>
              <w:marBottom w:val="0"/>
              <w:divBdr>
                <w:top w:val="none" w:sz="0" w:space="0" w:color="auto"/>
                <w:left w:val="none" w:sz="0" w:space="0" w:color="auto"/>
                <w:bottom w:val="none" w:sz="0" w:space="0" w:color="auto"/>
                <w:right w:val="none" w:sz="0" w:space="0" w:color="auto"/>
              </w:divBdr>
            </w:div>
            <w:div w:id="1126124057">
              <w:marLeft w:val="0"/>
              <w:marRight w:val="0"/>
              <w:marTop w:val="0"/>
              <w:marBottom w:val="0"/>
              <w:divBdr>
                <w:top w:val="none" w:sz="0" w:space="0" w:color="auto"/>
                <w:left w:val="none" w:sz="0" w:space="0" w:color="auto"/>
                <w:bottom w:val="none" w:sz="0" w:space="0" w:color="auto"/>
                <w:right w:val="none" w:sz="0" w:space="0" w:color="auto"/>
              </w:divBdr>
            </w:div>
            <w:div w:id="1095974606">
              <w:marLeft w:val="0"/>
              <w:marRight w:val="0"/>
              <w:marTop w:val="0"/>
              <w:marBottom w:val="0"/>
              <w:divBdr>
                <w:top w:val="none" w:sz="0" w:space="0" w:color="auto"/>
                <w:left w:val="none" w:sz="0" w:space="0" w:color="auto"/>
                <w:bottom w:val="none" w:sz="0" w:space="0" w:color="auto"/>
                <w:right w:val="none" w:sz="0" w:space="0" w:color="auto"/>
              </w:divBdr>
            </w:div>
            <w:div w:id="1983533803">
              <w:marLeft w:val="0"/>
              <w:marRight w:val="0"/>
              <w:marTop w:val="0"/>
              <w:marBottom w:val="0"/>
              <w:divBdr>
                <w:top w:val="none" w:sz="0" w:space="0" w:color="auto"/>
                <w:left w:val="none" w:sz="0" w:space="0" w:color="auto"/>
                <w:bottom w:val="none" w:sz="0" w:space="0" w:color="auto"/>
                <w:right w:val="none" w:sz="0" w:space="0" w:color="auto"/>
              </w:divBdr>
            </w:div>
            <w:div w:id="4213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22858963">
      <w:bodyDiv w:val="1"/>
      <w:marLeft w:val="0"/>
      <w:marRight w:val="0"/>
      <w:marTop w:val="0"/>
      <w:marBottom w:val="0"/>
      <w:divBdr>
        <w:top w:val="none" w:sz="0" w:space="0" w:color="auto"/>
        <w:left w:val="none" w:sz="0" w:space="0" w:color="auto"/>
        <w:bottom w:val="none" w:sz="0" w:space="0" w:color="auto"/>
        <w:right w:val="none" w:sz="0" w:space="0" w:color="auto"/>
      </w:divBdr>
      <w:divsChild>
        <w:div w:id="1880050287">
          <w:marLeft w:val="0"/>
          <w:marRight w:val="0"/>
          <w:marTop w:val="0"/>
          <w:marBottom w:val="0"/>
          <w:divBdr>
            <w:top w:val="none" w:sz="0" w:space="0" w:color="auto"/>
            <w:left w:val="none" w:sz="0" w:space="0" w:color="auto"/>
            <w:bottom w:val="none" w:sz="0" w:space="0" w:color="auto"/>
            <w:right w:val="none" w:sz="0" w:space="0" w:color="auto"/>
          </w:divBdr>
          <w:divsChild>
            <w:div w:id="2140344148">
              <w:marLeft w:val="0"/>
              <w:marRight w:val="0"/>
              <w:marTop w:val="0"/>
              <w:marBottom w:val="0"/>
              <w:divBdr>
                <w:top w:val="none" w:sz="0" w:space="0" w:color="auto"/>
                <w:left w:val="none" w:sz="0" w:space="0" w:color="auto"/>
                <w:bottom w:val="none" w:sz="0" w:space="0" w:color="auto"/>
                <w:right w:val="none" w:sz="0" w:space="0" w:color="auto"/>
              </w:divBdr>
            </w:div>
            <w:div w:id="395859737">
              <w:marLeft w:val="0"/>
              <w:marRight w:val="0"/>
              <w:marTop w:val="0"/>
              <w:marBottom w:val="0"/>
              <w:divBdr>
                <w:top w:val="none" w:sz="0" w:space="0" w:color="auto"/>
                <w:left w:val="none" w:sz="0" w:space="0" w:color="auto"/>
                <w:bottom w:val="none" w:sz="0" w:space="0" w:color="auto"/>
                <w:right w:val="none" w:sz="0" w:space="0" w:color="auto"/>
              </w:divBdr>
            </w:div>
            <w:div w:id="127431197">
              <w:marLeft w:val="0"/>
              <w:marRight w:val="0"/>
              <w:marTop w:val="0"/>
              <w:marBottom w:val="0"/>
              <w:divBdr>
                <w:top w:val="none" w:sz="0" w:space="0" w:color="auto"/>
                <w:left w:val="none" w:sz="0" w:space="0" w:color="auto"/>
                <w:bottom w:val="none" w:sz="0" w:space="0" w:color="auto"/>
                <w:right w:val="none" w:sz="0" w:space="0" w:color="auto"/>
              </w:divBdr>
            </w:div>
            <w:div w:id="1628663347">
              <w:marLeft w:val="0"/>
              <w:marRight w:val="0"/>
              <w:marTop w:val="0"/>
              <w:marBottom w:val="0"/>
              <w:divBdr>
                <w:top w:val="none" w:sz="0" w:space="0" w:color="auto"/>
                <w:left w:val="none" w:sz="0" w:space="0" w:color="auto"/>
                <w:bottom w:val="none" w:sz="0" w:space="0" w:color="auto"/>
                <w:right w:val="none" w:sz="0" w:space="0" w:color="auto"/>
              </w:divBdr>
            </w:div>
            <w:div w:id="927077176">
              <w:marLeft w:val="0"/>
              <w:marRight w:val="0"/>
              <w:marTop w:val="0"/>
              <w:marBottom w:val="0"/>
              <w:divBdr>
                <w:top w:val="none" w:sz="0" w:space="0" w:color="auto"/>
                <w:left w:val="none" w:sz="0" w:space="0" w:color="auto"/>
                <w:bottom w:val="none" w:sz="0" w:space="0" w:color="auto"/>
                <w:right w:val="none" w:sz="0" w:space="0" w:color="auto"/>
              </w:divBdr>
            </w:div>
            <w:div w:id="1670908658">
              <w:marLeft w:val="0"/>
              <w:marRight w:val="0"/>
              <w:marTop w:val="0"/>
              <w:marBottom w:val="0"/>
              <w:divBdr>
                <w:top w:val="none" w:sz="0" w:space="0" w:color="auto"/>
                <w:left w:val="none" w:sz="0" w:space="0" w:color="auto"/>
                <w:bottom w:val="none" w:sz="0" w:space="0" w:color="auto"/>
                <w:right w:val="none" w:sz="0" w:space="0" w:color="auto"/>
              </w:divBdr>
            </w:div>
            <w:div w:id="42946264">
              <w:marLeft w:val="0"/>
              <w:marRight w:val="0"/>
              <w:marTop w:val="0"/>
              <w:marBottom w:val="0"/>
              <w:divBdr>
                <w:top w:val="none" w:sz="0" w:space="0" w:color="auto"/>
                <w:left w:val="none" w:sz="0" w:space="0" w:color="auto"/>
                <w:bottom w:val="none" w:sz="0" w:space="0" w:color="auto"/>
                <w:right w:val="none" w:sz="0" w:space="0" w:color="auto"/>
              </w:divBdr>
            </w:div>
            <w:div w:id="1172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9176">
      <w:bodyDiv w:val="1"/>
      <w:marLeft w:val="0"/>
      <w:marRight w:val="0"/>
      <w:marTop w:val="0"/>
      <w:marBottom w:val="0"/>
      <w:divBdr>
        <w:top w:val="none" w:sz="0" w:space="0" w:color="auto"/>
        <w:left w:val="none" w:sz="0" w:space="0" w:color="auto"/>
        <w:bottom w:val="none" w:sz="0" w:space="0" w:color="auto"/>
        <w:right w:val="none" w:sz="0" w:space="0" w:color="auto"/>
      </w:divBdr>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925074">
      <w:bodyDiv w:val="1"/>
      <w:marLeft w:val="0"/>
      <w:marRight w:val="0"/>
      <w:marTop w:val="0"/>
      <w:marBottom w:val="0"/>
      <w:divBdr>
        <w:top w:val="none" w:sz="0" w:space="0" w:color="auto"/>
        <w:left w:val="none" w:sz="0" w:space="0" w:color="auto"/>
        <w:bottom w:val="none" w:sz="0" w:space="0" w:color="auto"/>
        <w:right w:val="none" w:sz="0" w:space="0" w:color="auto"/>
      </w:divBdr>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sChild>
            <w:div w:id="306015773">
              <w:marLeft w:val="0"/>
              <w:marRight w:val="0"/>
              <w:marTop w:val="0"/>
              <w:marBottom w:val="0"/>
              <w:divBdr>
                <w:top w:val="none" w:sz="0" w:space="0" w:color="auto"/>
                <w:left w:val="none" w:sz="0" w:space="0" w:color="auto"/>
                <w:bottom w:val="none" w:sz="0" w:space="0" w:color="auto"/>
                <w:right w:val="none" w:sz="0" w:space="0" w:color="auto"/>
              </w:divBdr>
            </w:div>
            <w:div w:id="1731876953">
              <w:marLeft w:val="0"/>
              <w:marRight w:val="0"/>
              <w:marTop w:val="0"/>
              <w:marBottom w:val="0"/>
              <w:divBdr>
                <w:top w:val="none" w:sz="0" w:space="0" w:color="auto"/>
                <w:left w:val="none" w:sz="0" w:space="0" w:color="auto"/>
                <w:bottom w:val="none" w:sz="0" w:space="0" w:color="auto"/>
                <w:right w:val="none" w:sz="0" w:space="0" w:color="auto"/>
              </w:divBdr>
            </w:div>
            <w:div w:id="20056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1556204">
      <w:bodyDiv w:val="1"/>
      <w:marLeft w:val="0"/>
      <w:marRight w:val="0"/>
      <w:marTop w:val="0"/>
      <w:marBottom w:val="0"/>
      <w:divBdr>
        <w:top w:val="none" w:sz="0" w:space="0" w:color="auto"/>
        <w:left w:val="none" w:sz="0" w:space="0" w:color="auto"/>
        <w:bottom w:val="none" w:sz="0" w:space="0" w:color="auto"/>
        <w:right w:val="none" w:sz="0" w:space="0" w:color="auto"/>
      </w:divBdr>
      <w:divsChild>
        <w:div w:id="211426420">
          <w:marLeft w:val="0"/>
          <w:marRight w:val="0"/>
          <w:marTop w:val="0"/>
          <w:marBottom w:val="0"/>
          <w:divBdr>
            <w:top w:val="none" w:sz="0" w:space="0" w:color="auto"/>
            <w:left w:val="none" w:sz="0" w:space="0" w:color="auto"/>
            <w:bottom w:val="none" w:sz="0" w:space="0" w:color="auto"/>
            <w:right w:val="none" w:sz="0" w:space="0" w:color="auto"/>
          </w:divBdr>
          <w:divsChild>
            <w:div w:id="2032879251">
              <w:marLeft w:val="0"/>
              <w:marRight w:val="0"/>
              <w:marTop w:val="0"/>
              <w:marBottom w:val="0"/>
              <w:divBdr>
                <w:top w:val="none" w:sz="0" w:space="0" w:color="auto"/>
                <w:left w:val="none" w:sz="0" w:space="0" w:color="auto"/>
                <w:bottom w:val="none" w:sz="0" w:space="0" w:color="auto"/>
                <w:right w:val="none" w:sz="0" w:space="0" w:color="auto"/>
              </w:divBdr>
              <w:divsChild>
                <w:div w:id="1723754129">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27">
      <w:bodyDiv w:val="1"/>
      <w:marLeft w:val="0"/>
      <w:marRight w:val="0"/>
      <w:marTop w:val="0"/>
      <w:marBottom w:val="0"/>
      <w:divBdr>
        <w:top w:val="none" w:sz="0" w:space="0" w:color="auto"/>
        <w:left w:val="none" w:sz="0" w:space="0" w:color="auto"/>
        <w:bottom w:val="none" w:sz="0" w:space="0" w:color="auto"/>
        <w:right w:val="none" w:sz="0" w:space="0" w:color="auto"/>
      </w:divBdr>
      <w:divsChild>
        <w:div w:id="1045983108">
          <w:marLeft w:val="0"/>
          <w:marRight w:val="0"/>
          <w:marTop w:val="0"/>
          <w:marBottom w:val="0"/>
          <w:divBdr>
            <w:top w:val="none" w:sz="0" w:space="0" w:color="auto"/>
            <w:left w:val="none" w:sz="0" w:space="0" w:color="auto"/>
            <w:bottom w:val="none" w:sz="0" w:space="0" w:color="auto"/>
            <w:right w:val="none" w:sz="0" w:space="0" w:color="auto"/>
          </w:divBdr>
          <w:divsChild>
            <w:div w:id="1792744975">
              <w:marLeft w:val="0"/>
              <w:marRight w:val="0"/>
              <w:marTop w:val="0"/>
              <w:marBottom w:val="0"/>
              <w:divBdr>
                <w:top w:val="none" w:sz="0" w:space="0" w:color="auto"/>
                <w:left w:val="none" w:sz="0" w:space="0" w:color="auto"/>
                <w:bottom w:val="none" w:sz="0" w:space="0" w:color="auto"/>
                <w:right w:val="none" w:sz="0" w:space="0" w:color="auto"/>
              </w:divBdr>
              <w:divsChild>
                <w:div w:id="1011685594">
                  <w:marLeft w:val="0"/>
                  <w:marRight w:val="0"/>
                  <w:marTop w:val="0"/>
                  <w:marBottom w:val="0"/>
                  <w:divBdr>
                    <w:top w:val="none" w:sz="0" w:space="0" w:color="auto"/>
                    <w:left w:val="none" w:sz="0" w:space="0" w:color="auto"/>
                    <w:bottom w:val="none" w:sz="0" w:space="0" w:color="auto"/>
                    <w:right w:val="none" w:sz="0" w:space="0" w:color="auto"/>
                  </w:divBdr>
                  <w:divsChild>
                    <w:div w:id="581108062">
                      <w:marLeft w:val="0"/>
                      <w:marRight w:val="0"/>
                      <w:marTop w:val="0"/>
                      <w:marBottom w:val="150"/>
                      <w:divBdr>
                        <w:top w:val="none" w:sz="0" w:space="0" w:color="auto"/>
                        <w:left w:val="none" w:sz="0" w:space="0" w:color="auto"/>
                        <w:bottom w:val="none" w:sz="0" w:space="0" w:color="auto"/>
                        <w:right w:val="none" w:sz="0" w:space="0" w:color="auto"/>
                      </w:divBdr>
                    </w:div>
                    <w:div w:id="2137940385">
                      <w:marLeft w:val="54"/>
                      <w:marRight w:val="54"/>
                      <w:marTop w:val="0"/>
                      <w:marBottom w:val="150"/>
                      <w:divBdr>
                        <w:top w:val="none" w:sz="0" w:space="0" w:color="auto"/>
                        <w:left w:val="none" w:sz="0" w:space="0" w:color="auto"/>
                        <w:bottom w:val="none" w:sz="0" w:space="0" w:color="auto"/>
                        <w:right w:val="none" w:sz="0" w:space="0" w:color="auto"/>
                      </w:divBdr>
                      <w:divsChild>
                        <w:div w:id="1401054275">
                          <w:marLeft w:val="0"/>
                          <w:marRight w:val="0"/>
                          <w:marTop w:val="0"/>
                          <w:marBottom w:val="0"/>
                          <w:divBdr>
                            <w:top w:val="none" w:sz="0" w:space="0" w:color="auto"/>
                            <w:left w:val="none" w:sz="0" w:space="0" w:color="auto"/>
                            <w:bottom w:val="none" w:sz="0" w:space="0" w:color="auto"/>
                            <w:right w:val="none" w:sz="0" w:space="0" w:color="auto"/>
                          </w:divBdr>
                          <w:divsChild>
                            <w:div w:id="1352030287">
                              <w:marLeft w:val="0"/>
                              <w:marRight w:val="0"/>
                              <w:marTop w:val="0"/>
                              <w:marBottom w:val="0"/>
                              <w:divBdr>
                                <w:top w:val="none" w:sz="0" w:space="0" w:color="auto"/>
                                <w:left w:val="none" w:sz="0" w:space="0" w:color="auto"/>
                                <w:bottom w:val="none" w:sz="0" w:space="0" w:color="auto"/>
                                <w:right w:val="none" w:sz="0" w:space="0" w:color="auto"/>
                              </w:divBdr>
                            </w:div>
                            <w:div w:id="1140221661">
                              <w:marLeft w:val="0"/>
                              <w:marRight w:val="0"/>
                              <w:marTop w:val="0"/>
                              <w:marBottom w:val="0"/>
                              <w:divBdr>
                                <w:top w:val="none" w:sz="0" w:space="0" w:color="auto"/>
                                <w:left w:val="none" w:sz="0" w:space="0" w:color="auto"/>
                                <w:bottom w:val="none" w:sz="0" w:space="0" w:color="auto"/>
                                <w:right w:val="none" w:sz="0" w:space="0" w:color="auto"/>
                              </w:divBdr>
                              <w:divsChild>
                                <w:div w:id="874732992">
                                  <w:marLeft w:val="0"/>
                                  <w:marRight w:val="0"/>
                                  <w:marTop w:val="0"/>
                                  <w:marBottom w:val="0"/>
                                  <w:divBdr>
                                    <w:top w:val="none" w:sz="0" w:space="0" w:color="auto"/>
                                    <w:left w:val="none" w:sz="0" w:space="0" w:color="auto"/>
                                    <w:bottom w:val="none" w:sz="0" w:space="0" w:color="auto"/>
                                    <w:right w:val="none" w:sz="0" w:space="0" w:color="auto"/>
                                  </w:divBdr>
                                  <w:divsChild>
                                    <w:div w:id="199217319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40097160">
                      <w:marLeft w:val="54"/>
                      <w:marRight w:val="54"/>
                      <w:marTop w:val="0"/>
                      <w:marBottom w:val="150"/>
                      <w:divBdr>
                        <w:top w:val="none" w:sz="0" w:space="0" w:color="auto"/>
                        <w:left w:val="none" w:sz="0" w:space="0" w:color="auto"/>
                        <w:bottom w:val="none" w:sz="0" w:space="0" w:color="auto"/>
                        <w:right w:val="none" w:sz="0" w:space="0" w:color="auto"/>
                      </w:divBdr>
                      <w:divsChild>
                        <w:div w:id="2007514842">
                          <w:marLeft w:val="0"/>
                          <w:marRight w:val="0"/>
                          <w:marTop w:val="0"/>
                          <w:marBottom w:val="0"/>
                          <w:divBdr>
                            <w:top w:val="none" w:sz="0" w:space="0" w:color="auto"/>
                            <w:left w:val="none" w:sz="0" w:space="0" w:color="auto"/>
                            <w:bottom w:val="none" w:sz="0" w:space="0" w:color="auto"/>
                            <w:right w:val="none" w:sz="0" w:space="0" w:color="auto"/>
                          </w:divBdr>
                          <w:divsChild>
                            <w:div w:id="206139052">
                              <w:marLeft w:val="0"/>
                              <w:marRight w:val="0"/>
                              <w:marTop w:val="0"/>
                              <w:marBottom w:val="0"/>
                              <w:divBdr>
                                <w:top w:val="none" w:sz="0" w:space="0" w:color="auto"/>
                                <w:left w:val="none" w:sz="0" w:space="0" w:color="auto"/>
                                <w:bottom w:val="none" w:sz="0" w:space="0" w:color="auto"/>
                                <w:right w:val="none" w:sz="0" w:space="0" w:color="auto"/>
                              </w:divBdr>
                              <w:divsChild>
                                <w:div w:id="1137718803">
                                  <w:marLeft w:val="0"/>
                                  <w:marRight w:val="0"/>
                                  <w:marTop w:val="0"/>
                                  <w:marBottom w:val="0"/>
                                  <w:divBdr>
                                    <w:top w:val="none" w:sz="0" w:space="0" w:color="auto"/>
                                    <w:left w:val="none" w:sz="0" w:space="0" w:color="auto"/>
                                    <w:bottom w:val="none" w:sz="0" w:space="0" w:color="auto"/>
                                    <w:right w:val="none" w:sz="0" w:space="0" w:color="auto"/>
                                  </w:divBdr>
                                  <w:divsChild>
                                    <w:div w:id="104294686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38375410">
                      <w:marLeft w:val="54"/>
                      <w:marRight w:val="54"/>
                      <w:marTop w:val="0"/>
                      <w:marBottom w:val="150"/>
                      <w:divBdr>
                        <w:top w:val="none" w:sz="0" w:space="0" w:color="auto"/>
                        <w:left w:val="none" w:sz="0" w:space="0" w:color="auto"/>
                        <w:bottom w:val="none" w:sz="0" w:space="0" w:color="auto"/>
                        <w:right w:val="none" w:sz="0" w:space="0" w:color="auto"/>
                      </w:divBdr>
                      <w:divsChild>
                        <w:div w:id="1235049387">
                          <w:marLeft w:val="0"/>
                          <w:marRight w:val="0"/>
                          <w:marTop w:val="0"/>
                          <w:marBottom w:val="0"/>
                          <w:divBdr>
                            <w:top w:val="none" w:sz="0" w:space="0" w:color="auto"/>
                            <w:left w:val="none" w:sz="0" w:space="0" w:color="auto"/>
                            <w:bottom w:val="none" w:sz="0" w:space="0" w:color="auto"/>
                            <w:right w:val="none" w:sz="0" w:space="0" w:color="auto"/>
                          </w:divBdr>
                          <w:divsChild>
                            <w:div w:id="1174105888">
                              <w:marLeft w:val="0"/>
                              <w:marRight w:val="0"/>
                              <w:marTop w:val="0"/>
                              <w:marBottom w:val="0"/>
                              <w:divBdr>
                                <w:top w:val="none" w:sz="0" w:space="0" w:color="auto"/>
                                <w:left w:val="none" w:sz="0" w:space="0" w:color="auto"/>
                                <w:bottom w:val="none" w:sz="0" w:space="0" w:color="auto"/>
                                <w:right w:val="none" w:sz="0" w:space="0" w:color="auto"/>
                              </w:divBdr>
                            </w:div>
                            <w:div w:id="611865588">
                              <w:marLeft w:val="0"/>
                              <w:marRight w:val="0"/>
                              <w:marTop w:val="0"/>
                              <w:marBottom w:val="0"/>
                              <w:divBdr>
                                <w:top w:val="none" w:sz="0" w:space="0" w:color="auto"/>
                                <w:left w:val="none" w:sz="0" w:space="0" w:color="auto"/>
                                <w:bottom w:val="none" w:sz="0" w:space="0" w:color="auto"/>
                                <w:right w:val="none" w:sz="0" w:space="0" w:color="auto"/>
                              </w:divBdr>
                              <w:divsChild>
                                <w:div w:id="1484734543">
                                  <w:marLeft w:val="0"/>
                                  <w:marRight w:val="0"/>
                                  <w:marTop w:val="0"/>
                                  <w:marBottom w:val="0"/>
                                  <w:divBdr>
                                    <w:top w:val="none" w:sz="0" w:space="0" w:color="auto"/>
                                    <w:left w:val="none" w:sz="0" w:space="0" w:color="auto"/>
                                    <w:bottom w:val="none" w:sz="0" w:space="0" w:color="auto"/>
                                    <w:right w:val="none" w:sz="0" w:space="0" w:color="auto"/>
                                  </w:divBdr>
                                  <w:divsChild>
                                    <w:div w:id="9054592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16328156">
                      <w:marLeft w:val="54"/>
                      <w:marRight w:val="54"/>
                      <w:marTop w:val="0"/>
                      <w:marBottom w:val="150"/>
                      <w:divBdr>
                        <w:top w:val="none" w:sz="0" w:space="0" w:color="auto"/>
                        <w:left w:val="none" w:sz="0" w:space="0" w:color="auto"/>
                        <w:bottom w:val="none" w:sz="0" w:space="0" w:color="auto"/>
                        <w:right w:val="none" w:sz="0" w:space="0" w:color="auto"/>
                      </w:divBdr>
                      <w:divsChild>
                        <w:div w:id="2047487604">
                          <w:marLeft w:val="0"/>
                          <w:marRight w:val="0"/>
                          <w:marTop w:val="0"/>
                          <w:marBottom w:val="0"/>
                          <w:divBdr>
                            <w:top w:val="none" w:sz="0" w:space="0" w:color="auto"/>
                            <w:left w:val="none" w:sz="0" w:space="0" w:color="auto"/>
                            <w:bottom w:val="none" w:sz="0" w:space="0" w:color="auto"/>
                            <w:right w:val="none" w:sz="0" w:space="0" w:color="auto"/>
                          </w:divBdr>
                          <w:divsChild>
                            <w:div w:id="892428621">
                              <w:marLeft w:val="0"/>
                              <w:marRight w:val="0"/>
                              <w:marTop w:val="0"/>
                              <w:marBottom w:val="0"/>
                              <w:divBdr>
                                <w:top w:val="none" w:sz="0" w:space="0" w:color="auto"/>
                                <w:left w:val="none" w:sz="0" w:space="0" w:color="auto"/>
                                <w:bottom w:val="none" w:sz="0" w:space="0" w:color="auto"/>
                                <w:right w:val="none" w:sz="0" w:space="0" w:color="auto"/>
                              </w:divBdr>
                            </w:div>
                            <w:div w:id="1693648466">
                              <w:marLeft w:val="0"/>
                              <w:marRight w:val="0"/>
                              <w:marTop w:val="0"/>
                              <w:marBottom w:val="0"/>
                              <w:divBdr>
                                <w:top w:val="none" w:sz="0" w:space="0" w:color="auto"/>
                                <w:left w:val="none" w:sz="0" w:space="0" w:color="auto"/>
                                <w:bottom w:val="none" w:sz="0" w:space="0" w:color="auto"/>
                                <w:right w:val="none" w:sz="0" w:space="0" w:color="auto"/>
                              </w:divBdr>
                              <w:divsChild>
                                <w:div w:id="1901359928">
                                  <w:marLeft w:val="0"/>
                                  <w:marRight w:val="0"/>
                                  <w:marTop w:val="0"/>
                                  <w:marBottom w:val="0"/>
                                  <w:divBdr>
                                    <w:top w:val="none" w:sz="0" w:space="0" w:color="auto"/>
                                    <w:left w:val="none" w:sz="0" w:space="0" w:color="auto"/>
                                    <w:bottom w:val="none" w:sz="0" w:space="0" w:color="auto"/>
                                    <w:right w:val="none" w:sz="0" w:space="0" w:color="auto"/>
                                  </w:divBdr>
                                  <w:divsChild>
                                    <w:div w:id="185560772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070620913">
                      <w:marLeft w:val="54"/>
                      <w:marRight w:val="54"/>
                      <w:marTop w:val="0"/>
                      <w:marBottom w:val="150"/>
                      <w:divBdr>
                        <w:top w:val="none" w:sz="0" w:space="0" w:color="auto"/>
                        <w:left w:val="none" w:sz="0" w:space="0" w:color="auto"/>
                        <w:bottom w:val="none" w:sz="0" w:space="0" w:color="auto"/>
                        <w:right w:val="none" w:sz="0" w:space="0" w:color="auto"/>
                      </w:divBdr>
                      <w:divsChild>
                        <w:div w:id="1979413367">
                          <w:marLeft w:val="0"/>
                          <w:marRight w:val="0"/>
                          <w:marTop w:val="0"/>
                          <w:marBottom w:val="0"/>
                          <w:divBdr>
                            <w:top w:val="none" w:sz="0" w:space="0" w:color="auto"/>
                            <w:left w:val="none" w:sz="0" w:space="0" w:color="auto"/>
                            <w:bottom w:val="none" w:sz="0" w:space="0" w:color="auto"/>
                            <w:right w:val="none" w:sz="0" w:space="0" w:color="auto"/>
                          </w:divBdr>
                          <w:divsChild>
                            <w:div w:id="1059401474">
                              <w:marLeft w:val="0"/>
                              <w:marRight w:val="0"/>
                              <w:marTop w:val="0"/>
                              <w:marBottom w:val="0"/>
                              <w:divBdr>
                                <w:top w:val="none" w:sz="0" w:space="0" w:color="auto"/>
                                <w:left w:val="none" w:sz="0" w:space="0" w:color="auto"/>
                                <w:bottom w:val="none" w:sz="0" w:space="0" w:color="auto"/>
                                <w:right w:val="none" w:sz="0" w:space="0" w:color="auto"/>
                              </w:divBdr>
                            </w:div>
                            <w:div w:id="1783184618">
                              <w:marLeft w:val="0"/>
                              <w:marRight w:val="0"/>
                              <w:marTop w:val="0"/>
                              <w:marBottom w:val="0"/>
                              <w:divBdr>
                                <w:top w:val="none" w:sz="0" w:space="0" w:color="auto"/>
                                <w:left w:val="none" w:sz="0" w:space="0" w:color="auto"/>
                                <w:bottom w:val="none" w:sz="0" w:space="0" w:color="auto"/>
                                <w:right w:val="none" w:sz="0" w:space="0" w:color="auto"/>
                              </w:divBdr>
                              <w:divsChild>
                                <w:div w:id="685598730">
                                  <w:marLeft w:val="0"/>
                                  <w:marRight w:val="0"/>
                                  <w:marTop w:val="0"/>
                                  <w:marBottom w:val="0"/>
                                  <w:divBdr>
                                    <w:top w:val="none" w:sz="0" w:space="0" w:color="auto"/>
                                    <w:left w:val="none" w:sz="0" w:space="0" w:color="auto"/>
                                    <w:bottom w:val="none" w:sz="0" w:space="0" w:color="auto"/>
                                    <w:right w:val="none" w:sz="0" w:space="0" w:color="auto"/>
                                  </w:divBdr>
                                  <w:divsChild>
                                    <w:div w:id="1369166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219854096">
                      <w:marLeft w:val="54"/>
                      <w:marRight w:val="54"/>
                      <w:marTop w:val="0"/>
                      <w:marBottom w:val="150"/>
                      <w:divBdr>
                        <w:top w:val="none" w:sz="0" w:space="0" w:color="auto"/>
                        <w:left w:val="none" w:sz="0" w:space="0" w:color="auto"/>
                        <w:bottom w:val="none" w:sz="0" w:space="0" w:color="auto"/>
                        <w:right w:val="none" w:sz="0" w:space="0" w:color="auto"/>
                      </w:divBdr>
                      <w:divsChild>
                        <w:div w:id="1964458794">
                          <w:marLeft w:val="0"/>
                          <w:marRight w:val="0"/>
                          <w:marTop w:val="0"/>
                          <w:marBottom w:val="0"/>
                          <w:divBdr>
                            <w:top w:val="none" w:sz="0" w:space="0" w:color="auto"/>
                            <w:left w:val="none" w:sz="0" w:space="0" w:color="auto"/>
                            <w:bottom w:val="none" w:sz="0" w:space="0" w:color="auto"/>
                            <w:right w:val="none" w:sz="0" w:space="0" w:color="auto"/>
                          </w:divBdr>
                          <w:divsChild>
                            <w:div w:id="827864375">
                              <w:marLeft w:val="0"/>
                              <w:marRight w:val="0"/>
                              <w:marTop w:val="0"/>
                              <w:marBottom w:val="0"/>
                              <w:divBdr>
                                <w:top w:val="none" w:sz="0" w:space="0" w:color="auto"/>
                                <w:left w:val="none" w:sz="0" w:space="0" w:color="auto"/>
                                <w:bottom w:val="none" w:sz="0" w:space="0" w:color="auto"/>
                                <w:right w:val="none" w:sz="0" w:space="0" w:color="auto"/>
                              </w:divBdr>
                            </w:div>
                            <w:div w:id="1400832003">
                              <w:marLeft w:val="0"/>
                              <w:marRight w:val="0"/>
                              <w:marTop w:val="0"/>
                              <w:marBottom w:val="0"/>
                              <w:divBdr>
                                <w:top w:val="none" w:sz="0" w:space="0" w:color="auto"/>
                                <w:left w:val="none" w:sz="0" w:space="0" w:color="auto"/>
                                <w:bottom w:val="none" w:sz="0" w:space="0" w:color="auto"/>
                                <w:right w:val="none" w:sz="0" w:space="0" w:color="auto"/>
                              </w:divBdr>
                              <w:divsChild>
                                <w:div w:id="1870341031">
                                  <w:marLeft w:val="0"/>
                                  <w:marRight w:val="0"/>
                                  <w:marTop w:val="0"/>
                                  <w:marBottom w:val="0"/>
                                  <w:divBdr>
                                    <w:top w:val="none" w:sz="0" w:space="0" w:color="auto"/>
                                    <w:left w:val="none" w:sz="0" w:space="0" w:color="auto"/>
                                    <w:bottom w:val="none" w:sz="0" w:space="0" w:color="auto"/>
                                    <w:right w:val="none" w:sz="0" w:space="0" w:color="auto"/>
                                  </w:divBdr>
                                  <w:divsChild>
                                    <w:div w:id="21057957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388402">
          <w:marLeft w:val="0"/>
          <w:marRight w:val="0"/>
          <w:marTop w:val="0"/>
          <w:marBottom w:val="375"/>
          <w:divBdr>
            <w:top w:val="none" w:sz="0" w:space="0" w:color="auto"/>
            <w:left w:val="single" w:sz="18" w:space="19" w:color="008000"/>
            <w:bottom w:val="none" w:sz="0" w:space="0" w:color="auto"/>
            <w:right w:val="none" w:sz="0" w:space="0" w:color="auto"/>
          </w:divBdr>
          <w:divsChild>
            <w:div w:id="1982077917">
              <w:marLeft w:val="0"/>
              <w:marRight w:val="0"/>
              <w:marTop w:val="300"/>
              <w:marBottom w:val="0"/>
              <w:divBdr>
                <w:top w:val="none" w:sz="0" w:space="0" w:color="auto"/>
                <w:left w:val="none" w:sz="0" w:space="0" w:color="auto"/>
                <w:bottom w:val="none" w:sz="0" w:space="0" w:color="auto"/>
                <w:right w:val="none" w:sz="0" w:space="0" w:color="auto"/>
              </w:divBdr>
              <w:divsChild>
                <w:div w:id="1060596514">
                  <w:marLeft w:val="0"/>
                  <w:marRight w:val="0"/>
                  <w:marTop w:val="0"/>
                  <w:marBottom w:val="0"/>
                  <w:divBdr>
                    <w:top w:val="none" w:sz="0" w:space="0" w:color="auto"/>
                    <w:left w:val="none" w:sz="0" w:space="0" w:color="auto"/>
                    <w:bottom w:val="none" w:sz="0" w:space="0" w:color="auto"/>
                    <w:right w:val="none" w:sz="0" w:space="0" w:color="auto"/>
                  </w:divBdr>
                </w:div>
                <w:div w:id="692924819">
                  <w:marLeft w:val="0"/>
                  <w:marRight w:val="0"/>
                  <w:marTop w:val="0"/>
                  <w:marBottom w:val="0"/>
                  <w:divBdr>
                    <w:top w:val="none" w:sz="0" w:space="0" w:color="auto"/>
                    <w:left w:val="none" w:sz="0" w:space="0" w:color="auto"/>
                    <w:bottom w:val="none" w:sz="0" w:space="0" w:color="auto"/>
                    <w:right w:val="none" w:sz="0" w:space="0" w:color="auto"/>
                  </w:divBdr>
                </w:div>
              </w:divsChild>
            </w:div>
            <w:div w:id="2001810169">
              <w:marLeft w:val="0"/>
              <w:marRight w:val="0"/>
              <w:marTop w:val="0"/>
              <w:marBottom w:val="180"/>
              <w:divBdr>
                <w:top w:val="none" w:sz="0" w:space="0" w:color="auto"/>
                <w:left w:val="none" w:sz="0" w:space="0" w:color="auto"/>
                <w:bottom w:val="none" w:sz="0" w:space="0" w:color="auto"/>
                <w:right w:val="none" w:sz="0" w:space="0" w:color="auto"/>
              </w:divBdr>
            </w:div>
          </w:divsChild>
        </w:div>
        <w:div w:id="2112893252">
          <w:marLeft w:val="0"/>
          <w:marRight w:val="0"/>
          <w:marTop w:val="0"/>
          <w:marBottom w:val="0"/>
          <w:divBdr>
            <w:top w:val="none" w:sz="0" w:space="0" w:color="auto"/>
            <w:left w:val="none" w:sz="0" w:space="0" w:color="auto"/>
            <w:bottom w:val="none" w:sz="0" w:space="0" w:color="auto"/>
            <w:right w:val="none" w:sz="0" w:space="0" w:color="auto"/>
          </w:divBdr>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43523">
      <w:bodyDiv w:val="1"/>
      <w:marLeft w:val="0"/>
      <w:marRight w:val="0"/>
      <w:marTop w:val="0"/>
      <w:marBottom w:val="0"/>
      <w:divBdr>
        <w:top w:val="none" w:sz="0" w:space="0" w:color="auto"/>
        <w:left w:val="none" w:sz="0" w:space="0" w:color="auto"/>
        <w:bottom w:val="none" w:sz="0" w:space="0" w:color="auto"/>
        <w:right w:val="none" w:sz="0" w:space="0" w:color="auto"/>
      </w:divBdr>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698">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278653">
      <w:bodyDiv w:val="1"/>
      <w:marLeft w:val="0"/>
      <w:marRight w:val="0"/>
      <w:marTop w:val="0"/>
      <w:marBottom w:val="0"/>
      <w:divBdr>
        <w:top w:val="none" w:sz="0" w:space="0" w:color="auto"/>
        <w:left w:val="none" w:sz="0" w:space="0" w:color="auto"/>
        <w:bottom w:val="none" w:sz="0" w:space="0" w:color="auto"/>
        <w:right w:val="none" w:sz="0" w:space="0" w:color="auto"/>
      </w:divBdr>
      <w:divsChild>
        <w:div w:id="624580809">
          <w:marLeft w:val="0"/>
          <w:marRight w:val="0"/>
          <w:marTop w:val="0"/>
          <w:marBottom w:val="0"/>
          <w:divBdr>
            <w:top w:val="none" w:sz="0" w:space="0" w:color="auto"/>
            <w:left w:val="none" w:sz="0" w:space="0" w:color="auto"/>
            <w:bottom w:val="none" w:sz="0" w:space="0" w:color="auto"/>
            <w:right w:val="none" w:sz="0" w:space="0" w:color="auto"/>
          </w:divBdr>
          <w:divsChild>
            <w:div w:id="2803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9611">
      <w:bodyDiv w:val="1"/>
      <w:marLeft w:val="0"/>
      <w:marRight w:val="0"/>
      <w:marTop w:val="0"/>
      <w:marBottom w:val="0"/>
      <w:divBdr>
        <w:top w:val="none" w:sz="0" w:space="0" w:color="auto"/>
        <w:left w:val="none" w:sz="0" w:space="0" w:color="auto"/>
        <w:bottom w:val="none" w:sz="0" w:space="0" w:color="auto"/>
        <w:right w:val="none" w:sz="0" w:space="0" w:color="auto"/>
      </w:divBdr>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2701">
      <w:bodyDiv w:val="1"/>
      <w:marLeft w:val="0"/>
      <w:marRight w:val="0"/>
      <w:marTop w:val="0"/>
      <w:marBottom w:val="0"/>
      <w:divBdr>
        <w:top w:val="none" w:sz="0" w:space="0" w:color="auto"/>
        <w:left w:val="none" w:sz="0" w:space="0" w:color="auto"/>
        <w:bottom w:val="none" w:sz="0" w:space="0" w:color="auto"/>
        <w:right w:val="none" w:sz="0" w:space="0" w:color="auto"/>
      </w:divBdr>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37505393">
      <w:bodyDiv w:val="1"/>
      <w:marLeft w:val="0"/>
      <w:marRight w:val="0"/>
      <w:marTop w:val="0"/>
      <w:marBottom w:val="0"/>
      <w:divBdr>
        <w:top w:val="none" w:sz="0" w:space="0" w:color="auto"/>
        <w:left w:val="none" w:sz="0" w:space="0" w:color="auto"/>
        <w:bottom w:val="none" w:sz="0" w:space="0" w:color="auto"/>
        <w:right w:val="none" w:sz="0" w:space="0" w:color="auto"/>
      </w:divBdr>
      <w:divsChild>
        <w:div w:id="1956323240">
          <w:marLeft w:val="0"/>
          <w:marRight w:val="0"/>
          <w:marTop w:val="0"/>
          <w:marBottom w:val="0"/>
          <w:divBdr>
            <w:top w:val="none" w:sz="0" w:space="0" w:color="auto"/>
            <w:left w:val="none" w:sz="0" w:space="0" w:color="auto"/>
            <w:bottom w:val="single" w:sz="6" w:space="0" w:color="EEEEEE"/>
            <w:right w:val="none" w:sz="0" w:space="0" w:color="auto"/>
          </w:divBdr>
          <w:divsChild>
            <w:div w:id="1548569725">
              <w:marLeft w:val="0"/>
              <w:marRight w:val="0"/>
              <w:marTop w:val="0"/>
              <w:marBottom w:val="30"/>
              <w:divBdr>
                <w:top w:val="none" w:sz="0" w:space="0" w:color="auto"/>
                <w:left w:val="none" w:sz="0" w:space="0" w:color="auto"/>
                <w:bottom w:val="none" w:sz="0" w:space="0" w:color="auto"/>
                <w:right w:val="none" w:sz="0" w:space="0" w:color="auto"/>
              </w:divBdr>
            </w:div>
            <w:div w:id="969242372">
              <w:marLeft w:val="0"/>
              <w:marRight w:val="0"/>
              <w:marTop w:val="0"/>
              <w:marBottom w:val="0"/>
              <w:divBdr>
                <w:top w:val="none" w:sz="0" w:space="0" w:color="auto"/>
                <w:left w:val="none" w:sz="0" w:space="0" w:color="auto"/>
                <w:bottom w:val="none" w:sz="0" w:space="0" w:color="auto"/>
                <w:right w:val="none" w:sz="0" w:space="0" w:color="auto"/>
              </w:divBdr>
              <w:divsChild>
                <w:div w:id="1890608173">
                  <w:marLeft w:val="0"/>
                  <w:marRight w:val="0"/>
                  <w:marTop w:val="0"/>
                  <w:marBottom w:val="0"/>
                  <w:divBdr>
                    <w:top w:val="none" w:sz="0" w:space="0" w:color="auto"/>
                    <w:left w:val="none" w:sz="0" w:space="0" w:color="auto"/>
                    <w:bottom w:val="none" w:sz="0" w:space="0" w:color="auto"/>
                    <w:right w:val="none" w:sz="0" w:space="0" w:color="auto"/>
                  </w:divBdr>
                </w:div>
                <w:div w:id="10137991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23336016">
          <w:marLeft w:val="0"/>
          <w:marRight w:val="0"/>
          <w:marTop w:val="0"/>
          <w:marBottom w:val="0"/>
          <w:divBdr>
            <w:top w:val="none" w:sz="0" w:space="0" w:color="auto"/>
            <w:left w:val="none" w:sz="0" w:space="0" w:color="auto"/>
            <w:bottom w:val="none" w:sz="0" w:space="0" w:color="auto"/>
            <w:right w:val="none" w:sz="0" w:space="0" w:color="auto"/>
          </w:divBdr>
          <w:divsChild>
            <w:div w:id="1751196327">
              <w:marLeft w:val="0"/>
              <w:marRight w:val="0"/>
              <w:marTop w:val="300"/>
              <w:marBottom w:val="345"/>
              <w:divBdr>
                <w:top w:val="none" w:sz="0" w:space="0" w:color="auto"/>
                <w:left w:val="none" w:sz="0" w:space="0" w:color="auto"/>
                <w:bottom w:val="none" w:sz="0" w:space="0" w:color="auto"/>
                <w:right w:val="none" w:sz="0" w:space="0" w:color="auto"/>
              </w:divBdr>
            </w:div>
            <w:div w:id="1714693245">
              <w:marLeft w:val="0"/>
              <w:marRight w:val="0"/>
              <w:marTop w:val="0"/>
              <w:marBottom w:val="0"/>
              <w:divBdr>
                <w:top w:val="none" w:sz="0" w:space="0" w:color="auto"/>
                <w:left w:val="none" w:sz="0" w:space="0" w:color="auto"/>
                <w:bottom w:val="none" w:sz="0" w:space="0" w:color="auto"/>
                <w:right w:val="none" w:sz="0" w:space="0" w:color="auto"/>
              </w:divBdr>
              <w:divsChild>
                <w:div w:id="1494837179">
                  <w:marLeft w:val="0"/>
                  <w:marRight w:val="0"/>
                  <w:marTop w:val="0"/>
                  <w:marBottom w:val="375"/>
                  <w:divBdr>
                    <w:top w:val="none" w:sz="0" w:space="0" w:color="auto"/>
                    <w:left w:val="none" w:sz="0" w:space="0" w:color="auto"/>
                    <w:bottom w:val="none" w:sz="0" w:space="0" w:color="auto"/>
                    <w:right w:val="none" w:sz="0" w:space="0" w:color="auto"/>
                  </w:divBdr>
                  <w:divsChild>
                    <w:div w:id="210002082">
                      <w:marLeft w:val="0"/>
                      <w:marRight w:val="0"/>
                      <w:marTop w:val="0"/>
                      <w:marBottom w:val="150"/>
                      <w:divBdr>
                        <w:top w:val="none" w:sz="0" w:space="0" w:color="auto"/>
                        <w:left w:val="none" w:sz="0" w:space="0" w:color="auto"/>
                        <w:bottom w:val="none" w:sz="0" w:space="0" w:color="auto"/>
                        <w:right w:val="none" w:sz="0" w:space="0" w:color="auto"/>
                      </w:divBdr>
                    </w:div>
                  </w:divsChild>
                </w:div>
                <w:div w:id="1358390652">
                  <w:marLeft w:val="0"/>
                  <w:marRight w:val="0"/>
                  <w:marTop w:val="0"/>
                  <w:marBottom w:val="375"/>
                  <w:divBdr>
                    <w:top w:val="none" w:sz="0" w:space="0" w:color="auto"/>
                    <w:left w:val="none" w:sz="0" w:space="0" w:color="auto"/>
                    <w:bottom w:val="none" w:sz="0" w:space="0" w:color="auto"/>
                    <w:right w:val="none" w:sz="0" w:space="0" w:color="auto"/>
                  </w:divBdr>
                  <w:divsChild>
                    <w:div w:id="426459896">
                      <w:marLeft w:val="0"/>
                      <w:marRight w:val="0"/>
                      <w:marTop w:val="0"/>
                      <w:marBottom w:val="150"/>
                      <w:divBdr>
                        <w:top w:val="none" w:sz="0" w:space="0" w:color="auto"/>
                        <w:left w:val="none" w:sz="0" w:space="0" w:color="auto"/>
                        <w:bottom w:val="none" w:sz="0" w:space="0" w:color="auto"/>
                        <w:right w:val="none" w:sz="0" w:space="0" w:color="auto"/>
                      </w:divBdr>
                    </w:div>
                  </w:divsChild>
                </w:div>
                <w:div w:id="1865288218">
                  <w:marLeft w:val="0"/>
                  <w:marRight w:val="0"/>
                  <w:marTop w:val="0"/>
                  <w:marBottom w:val="375"/>
                  <w:divBdr>
                    <w:top w:val="none" w:sz="0" w:space="0" w:color="auto"/>
                    <w:left w:val="none" w:sz="0" w:space="0" w:color="auto"/>
                    <w:bottom w:val="none" w:sz="0" w:space="0" w:color="auto"/>
                    <w:right w:val="none" w:sz="0" w:space="0" w:color="auto"/>
                  </w:divBdr>
                  <w:divsChild>
                    <w:div w:id="1613781481">
                      <w:marLeft w:val="0"/>
                      <w:marRight w:val="0"/>
                      <w:marTop w:val="0"/>
                      <w:marBottom w:val="150"/>
                      <w:divBdr>
                        <w:top w:val="none" w:sz="0" w:space="0" w:color="auto"/>
                        <w:left w:val="none" w:sz="0" w:space="0" w:color="auto"/>
                        <w:bottom w:val="none" w:sz="0" w:space="0" w:color="auto"/>
                        <w:right w:val="none" w:sz="0" w:space="0" w:color="auto"/>
                      </w:divBdr>
                    </w:div>
                  </w:divsChild>
                </w:div>
                <w:div w:id="1585912036">
                  <w:marLeft w:val="0"/>
                  <w:marRight w:val="0"/>
                  <w:marTop w:val="0"/>
                  <w:marBottom w:val="375"/>
                  <w:divBdr>
                    <w:top w:val="none" w:sz="0" w:space="0" w:color="auto"/>
                    <w:left w:val="none" w:sz="0" w:space="0" w:color="auto"/>
                    <w:bottom w:val="none" w:sz="0" w:space="0" w:color="auto"/>
                    <w:right w:val="none" w:sz="0" w:space="0" w:color="auto"/>
                  </w:divBdr>
                  <w:divsChild>
                    <w:div w:id="799031480">
                      <w:marLeft w:val="0"/>
                      <w:marRight w:val="0"/>
                      <w:marTop w:val="0"/>
                      <w:marBottom w:val="150"/>
                      <w:divBdr>
                        <w:top w:val="none" w:sz="0" w:space="0" w:color="auto"/>
                        <w:left w:val="none" w:sz="0" w:space="0" w:color="auto"/>
                        <w:bottom w:val="none" w:sz="0" w:space="0" w:color="auto"/>
                        <w:right w:val="none" w:sz="0" w:space="0" w:color="auto"/>
                      </w:divBdr>
                      <w:divsChild>
                        <w:div w:id="4202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6030">
      <w:bodyDiv w:val="1"/>
      <w:marLeft w:val="0"/>
      <w:marRight w:val="0"/>
      <w:marTop w:val="0"/>
      <w:marBottom w:val="0"/>
      <w:divBdr>
        <w:top w:val="none" w:sz="0" w:space="0" w:color="auto"/>
        <w:left w:val="none" w:sz="0" w:space="0" w:color="auto"/>
        <w:bottom w:val="none" w:sz="0" w:space="0" w:color="auto"/>
        <w:right w:val="none" w:sz="0" w:space="0" w:color="auto"/>
      </w:divBdr>
    </w:div>
    <w:div w:id="880363160">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737">
      <w:bodyDiv w:val="1"/>
      <w:marLeft w:val="0"/>
      <w:marRight w:val="0"/>
      <w:marTop w:val="0"/>
      <w:marBottom w:val="0"/>
      <w:divBdr>
        <w:top w:val="none" w:sz="0" w:space="0" w:color="auto"/>
        <w:left w:val="none" w:sz="0" w:space="0" w:color="auto"/>
        <w:bottom w:val="none" w:sz="0" w:space="0" w:color="auto"/>
        <w:right w:val="none" w:sz="0" w:space="0" w:color="auto"/>
      </w:divBdr>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620330">
      <w:bodyDiv w:val="1"/>
      <w:marLeft w:val="0"/>
      <w:marRight w:val="0"/>
      <w:marTop w:val="0"/>
      <w:marBottom w:val="0"/>
      <w:divBdr>
        <w:top w:val="none" w:sz="0" w:space="0" w:color="auto"/>
        <w:left w:val="none" w:sz="0" w:space="0" w:color="auto"/>
        <w:bottom w:val="none" w:sz="0" w:space="0" w:color="auto"/>
        <w:right w:val="none" w:sz="0" w:space="0" w:color="auto"/>
      </w:divBdr>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977850">
      <w:bodyDiv w:val="1"/>
      <w:marLeft w:val="0"/>
      <w:marRight w:val="0"/>
      <w:marTop w:val="0"/>
      <w:marBottom w:val="0"/>
      <w:divBdr>
        <w:top w:val="none" w:sz="0" w:space="0" w:color="auto"/>
        <w:left w:val="none" w:sz="0" w:space="0" w:color="auto"/>
        <w:bottom w:val="none" w:sz="0" w:space="0" w:color="auto"/>
        <w:right w:val="none" w:sz="0" w:space="0" w:color="auto"/>
      </w:divBdr>
    </w:div>
    <w:div w:id="954487643">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321961">
      <w:bodyDiv w:val="1"/>
      <w:marLeft w:val="0"/>
      <w:marRight w:val="0"/>
      <w:marTop w:val="0"/>
      <w:marBottom w:val="0"/>
      <w:divBdr>
        <w:top w:val="none" w:sz="0" w:space="0" w:color="auto"/>
        <w:left w:val="none" w:sz="0" w:space="0" w:color="auto"/>
        <w:bottom w:val="none" w:sz="0" w:space="0" w:color="auto"/>
        <w:right w:val="none" w:sz="0" w:space="0" w:color="auto"/>
      </w:divBdr>
      <w:divsChild>
        <w:div w:id="12192557">
          <w:marLeft w:val="0"/>
          <w:marRight w:val="0"/>
          <w:marTop w:val="0"/>
          <w:marBottom w:val="0"/>
          <w:divBdr>
            <w:top w:val="none" w:sz="0" w:space="0" w:color="auto"/>
            <w:left w:val="none" w:sz="0" w:space="0" w:color="auto"/>
            <w:bottom w:val="none" w:sz="0" w:space="0" w:color="auto"/>
            <w:right w:val="none" w:sz="0" w:space="0" w:color="auto"/>
          </w:divBdr>
          <w:divsChild>
            <w:div w:id="2086142306">
              <w:marLeft w:val="0"/>
              <w:marRight w:val="0"/>
              <w:marTop w:val="0"/>
              <w:marBottom w:val="0"/>
              <w:divBdr>
                <w:top w:val="none" w:sz="0" w:space="0" w:color="auto"/>
                <w:left w:val="none" w:sz="0" w:space="0" w:color="auto"/>
                <w:bottom w:val="none" w:sz="0" w:space="0" w:color="auto"/>
                <w:right w:val="none" w:sz="0" w:space="0" w:color="auto"/>
              </w:divBdr>
            </w:div>
            <w:div w:id="560798874">
              <w:marLeft w:val="0"/>
              <w:marRight w:val="0"/>
              <w:marTop w:val="0"/>
              <w:marBottom w:val="0"/>
              <w:divBdr>
                <w:top w:val="none" w:sz="0" w:space="0" w:color="auto"/>
                <w:left w:val="none" w:sz="0" w:space="0" w:color="auto"/>
                <w:bottom w:val="none" w:sz="0" w:space="0" w:color="auto"/>
                <w:right w:val="none" w:sz="0" w:space="0" w:color="auto"/>
              </w:divBdr>
            </w:div>
            <w:div w:id="15182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10570210">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005">
      <w:bodyDiv w:val="1"/>
      <w:marLeft w:val="0"/>
      <w:marRight w:val="0"/>
      <w:marTop w:val="0"/>
      <w:marBottom w:val="0"/>
      <w:divBdr>
        <w:top w:val="none" w:sz="0" w:space="0" w:color="auto"/>
        <w:left w:val="none" w:sz="0" w:space="0" w:color="auto"/>
        <w:bottom w:val="none" w:sz="0" w:space="0" w:color="auto"/>
        <w:right w:val="none" w:sz="0" w:space="0" w:color="auto"/>
      </w:divBdr>
      <w:divsChild>
        <w:div w:id="688216065">
          <w:marLeft w:val="0"/>
          <w:marRight w:val="0"/>
          <w:marTop w:val="0"/>
          <w:marBottom w:val="0"/>
          <w:divBdr>
            <w:top w:val="none" w:sz="0" w:space="0" w:color="auto"/>
            <w:left w:val="none" w:sz="0" w:space="0" w:color="auto"/>
            <w:bottom w:val="none" w:sz="0" w:space="0" w:color="auto"/>
            <w:right w:val="none" w:sz="0" w:space="0" w:color="auto"/>
          </w:divBdr>
          <w:divsChild>
            <w:div w:id="2034501670">
              <w:marLeft w:val="0"/>
              <w:marRight w:val="0"/>
              <w:marTop w:val="0"/>
              <w:marBottom w:val="0"/>
              <w:divBdr>
                <w:top w:val="none" w:sz="0" w:space="0" w:color="auto"/>
                <w:left w:val="none" w:sz="0" w:space="0" w:color="auto"/>
                <w:bottom w:val="none" w:sz="0" w:space="0" w:color="auto"/>
                <w:right w:val="none" w:sz="0" w:space="0" w:color="auto"/>
              </w:divBdr>
              <w:divsChild>
                <w:div w:id="1632057304">
                  <w:marLeft w:val="0"/>
                  <w:marRight w:val="0"/>
                  <w:marTop w:val="0"/>
                  <w:marBottom w:val="0"/>
                  <w:divBdr>
                    <w:top w:val="none" w:sz="0" w:space="0" w:color="auto"/>
                    <w:left w:val="none" w:sz="0" w:space="0" w:color="auto"/>
                    <w:bottom w:val="none" w:sz="0" w:space="0" w:color="auto"/>
                    <w:right w:val="none" w:sz="0" w:space="0" w:color="auto"/>
                  </w:divBdr>
                  <w:divsChild>
                    <w:div w:id="17332360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9075616">
      <w:bodyDiv w:val="1"/>
      <w:marLeft w:val="0"/>
      <w:marRight w:val="0"/>
      <w:marTop w:val="0"/>
      <w:marBottom w:val="0"/>
      <w:divBdr>
        <w:top w:val="none" w:sz="0" w:space="0" w:color="auto"/>
        <w:left w:val="none" w:sz="0" w:space="0" w:color="auto"/>
        <w:bottom w:val="none" w:sz="0" w:space="0" w:color="auto"/>
        <w:right w:val="none" w:sz="0" w:space="0" w:color="auto"/>
      </w:divBdr>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66900484">
      <w:bodyDiv w:val="1"/>
      <w:marLeft w:val="0"/>
      <w:marRight w:val="0"/>
      <w:marTop w:val="0"/>
      <w:marBottom w:val="0"/>
      <w:divBdr>
        <w:top w:val="none" w:sz="0" w:space="0" w:color="auto"/>
        <w:left w:val="none" w:sz="0" w:space="0" w:color="auto"/>
        <w:bottom w:val="none" w:sz="0" w:space="0" w:color="auto"/>
        <w:right w:val="none" w:sz="0" w:space="0" w:color="auto"/>
      </w:divBdr>
      <w:divsChild>
        <w:div w:id="1545557380">
          <w:marLeft w:val="0"/>
          <w:marRight w:val="0"/>
          <w:marTop w:val="0"/>
          <w:marBottom w:val="0"/>
          <w:divBdr>
            <w:top w:val="none" w:sz="0" w:space="0" w:color="auto"/>
            <w:left w:val="none" w:sz="0" w:space="0" w:color="auto"/>
            <w:bottom w:val="none" w:sz="0" w:space="0" w:color="auto"/>
            <w:right w:val="none" w:sz="0" w:space="0" w:color="auto"/>
          </w:divBdr>
          <w:divsChild>
            <w:div w:id="926615345">
              <w:marLeft w:val="0"/>
              <w:marRight w:val="0"/>
              <w:marTop w:val="0"/>
              <w:marBottom w:val="0"/>
              <w:divBdr>
                <w:top w:val="none" w:sz="0" w:space="0" w:color="auto"/>
                <w:left w:val="none" w:sz="0" w:space="0" w:color="auto"/>
                <w:bottom w:val="none" w:sz="0" w:space="0" w:color="auto"/>
                <w:right w:val="none" w:sz="0" w:space="0" w:color="auto"/>
              </w:divBdr>
            </w:div>
            <w:div w:id="2125423737">
              <w:marLeft w:val="0"/>
              <w:marRight w:val="0"/>
              <w:marTop w:val="0"/>
              <w:marBottom w:val="0"/>
              <w:divBdr>
                <w:top w:val="none" w:sz="0" w:space="0" w:color="auto"/>
                <w:left w:val="none" w:sz="0" w:space="0" w:color="auto"/>
                <w:bottom w:val="none" w:sz="0" w:space="0" w:color="auto"/>
                <w:right w:val="none" w:sz="0" w:space="0" w:color="auto"/>
              </w:divBdr>
            </w:div>
            <w:div w:id="223181153">
              <w:marLeft w:val="0"/>
              <w:marRight w:val="0"/>
              <w:marTop w:val="0"/>
              <w:marBottom w:val="0"/>
              <w:divBdr>
                <w:top w:val="none" w:sz="0" w:space="0" w:color="auto"/>
                <w:left w:val="none" w:sz="0" w:space="0" w:color="auto"/>
                <w:bottom w:val="none" w:sz="0" w:space="0" w:color="auto"/>
                <w:right w:val="none" w:sz="0" w:space="0" w:color="auto"/>
              </w:divBdr>
            </w:div>
            <w:div w:id="650595835">
              <w:marLeft w:val="0"/>
              <w:marRight w:val="0"/>
              <w:marTop w:val="0"/>
              <w:marBottom w:val="0"/>
              <w:divBdr>
                <w:top w:val="none" w:sz="0" w:space="0" w:color="auto"/>
                <w:left w:val="none" w:sz="0" w:space="0" w:color="auto"/>
                <w:bottom w:val="none" w:sz="0" w:space="0" w:color="auto"/>
                <w:right w:val="none" w:sz="0" w:space="0" w:color="auto"/>
              </w:divBdr>
            </w:div>
            <w:div w:id="609047727">
              <w:marLeft w:val="0"/>
              <w:marRight w:val="0"/>
              <w:marTop w:val="0"/>
              <w:marBottom w:val="0"/>
              <w:divBdr>
                <w:top w:val="none" w:sz="0" w:space="0" w:color="auto"/>
                <w:left w:val="none" w:sz="0" w:space="0" w:color="auto"/>
                <w:bottom w:val="none" w:sz="0" w:space="0" w:color="auto"/>
                <w:right w:val="none" w:sz="0" w:space="0" w:color="auto"/>
              </w:divBdr>
            </w:div>
            <w:div w:id="14957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95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6234332">
      <w:bodyDiv w:val="1"/>
      <w:marLeft w:val="0"/>
      <w:marRight w:val="0"/>
      <w:marTop w:val="0"/>
      <w:marBottom w:val="0"/>
      <w:divBdr>
        <w:top w:val="none" w:sz="0" w:space="0" w:color="auto"/>
        <w:left w:val="none" w:sz="0" w:space="0" w:color="auto"/>
        <w:bottom w:val="none" w:sz="0" w:space="0" w:color="auto"/>
        <w:right w:val="none" w:sz="0" w:space="0" w:color="auto"/>
      </w:divBdr>
      <w:divsChild>
        <w:div w:id="1804034674">
          <w:marLeft w:val="0"/>
          <w:marRight w:val="0"/>
          <w:marTop w:val="0"/>
          <w:marBottom w:val="0"/>
          <w:divBdr>
            <w:top w:val="none" w:sz="0" w:space="0" w:color="auto"/>
            <w:left w:val="none" w:sz="0" w:space="0" w:color="auto"/>
            <w:bottom w:val="none" w:sz="0" w:space="0" w:color="auto"/>
            <w:right w:val="none" w:sz="0" w:space="0" w:color="auto"/>
          </w:divBdr>
          <w:divsChild>
            <w:div w:id="275211817">
              <w:marLeft w:val="0"/>
              <w:marRight w:val="0"/>
              <w:marTop w:val="0"/>
              <w:marBottom w:val="0"/>
              <w:divBdr>
                <w:top w:val="none" w:sz="0" w:space="0" w:color="auto"/>
                <w:left w:val="none" w:sz="0" w:space="0" w:color="auto"/>
                <w:bottom w:val="none" w:sz="0" w:space="0" w:color="auto"/>
                <w:right w:val="none" w:sz="0" w:space="0" w:color="auto"/>
              </w:divBdr>
            </w:div>
            <w:div w:id="11817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9131">
      <w:bodyDiv w:val="1"/>
      <w:marLeft w:val="0"/>
      <w:marRight w:val="0"/>
      <w:marTop w:val="0"/>
      <w:marBottom w:val="0"/>
      <w:divBdr>
        <w:top w:val="none" w:sz="0" w:space="0" w:color="auto"/>
        <w:left w:val="none" w:sz="0" w:space="0" w:color="auto"/>
        <w:bottom w:val="none" w:sz="0" w:space="0" w:color="auto"/>
        <w:right w:val="none" w:sz="0" w:space="0" w:color="auto"/>
      </w:divBdr>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720">
      <w:bodyDiv w:val="1"/>
      <w:marLeft w:val="0"/>
      <w:marRight w:val="0"/>
      <w:marTop w:val="0"/>
      <w:marBottom w:val="0"/>
      <w:divBdr>
        <w:top w:val="none" w:sz="0" w:space="0" w:color="auto"/>
        <w:left w:val="none" w:sz="0" w:space="0" w:color="auto"/>
        <w:bottom w:val="none" w:sz="0" w:space="0" w:color="auto"/>
        <w:right w:val="none" w:sz="0" w:space="0" w:color="auto"/>
      </w:divBdr>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3704781">
      <w:bodyDiv w:val="1"/>
      <w:marLeft w:val="0"/>
      <w:marRight w:val="0"/>
      <w:marTop w:val="0"/>
      <w:marBottom w:val="0"/>
      <w:divBdr>
        <w:top w:val="none" w:sz="0" w:space="0" w:color="auto"/>
        <w:left w:val="none" w:sz="0" w:space="0" w:color="auto"/>
        <w:bottom w:val="none" w:sz="0" w:space="0" w:color="auto"/>
        <w:right w:val="none" w:sz="0" w:space="0" w:color="auto"/>
      </w:divBdr>
      <w:divsChild>
        <w:div w:id="1260408736">
          <w:marLeft w:val="0"/>
          <w:marRight w:val="0"/>
          <w:marTop w:val="0"/>
          <w:marBottom w:val="0"/>
          <w:divBdr>
            <w:top w:val="none" w:sz="0" w:space="0" w:color="auto"/>
            <w:left w:val="none" w:sz="0" w:space="0" w:color="auto"/>
            <w:bottom w:val="none" w:sz="0" w:space="0" w:color="auto"/>
            <w:right w:val="none" w:sz="0" w:space="0" w:color="auto"/>
          </w:divBdr>
          <w:divsChild>
            <w:div w:id="799998791">
              <w:marLeft w:val="0"/>
              <w:marRight w:val="0"/>
              <w:marTop w:val="0"/>
              <w:marBottom w:val="0"/>
              <w:divBdr>
                <w:top w:val="none" w:sz="0" w:space="0" w:color="auto"/>
                <w:left w:val="none" w:sz="0" w:space="0" w:color="auto"/>
                <w:bottom w:val="none" w:sz="0" w:space="0" w:color="auto"/>
                <w:right w:val="none" w:sz="0" w:space="0" w:color="auto"/>
              </w:divBdr>
            </w:div>
            <w:div w:id="1292663499">
              <w:marLeft w:val="0"/>
              <w:marRight w:val="0"/>
              <w:marTop w:val="0"/>
              <w:marBottom w:val="0"/>
              <w:divBdr>
                <w:top w:val="none" w:sz="0" w:space="0" w:color="auto"/>
                <w:left w:val="none" w:sz="0" w:space="0" w:color="auto"/>
                <w:bottom w:val="none" w:sz="0" w:space="0" w:color="auto"/>
                <w:right w:val="none" w:sz="0" w:space="0" w:color="auto"/>
              </w:divBdr>
            </w:div>
            <w:div w:id="14848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00915911">
      <w:bodyDiv w:val="1"/>
      <w:marLeft w:val="0"/>
      <w:marRight w:val="0"/>
      <w:marTop w:val="0"/>
      <w:marBottom w:val="0"/>
      <w:divBdr>
        <w:top w:val="none" w:sz="0" w:space="0" w:color="auto"/>
        <w:left w:val="none" w:sz="0" w:space="0" w:color="auto"/>
        <w:bottom w:val="none" w:sz="0" w:space="0" w:color="auto"/>
        <w:right w:val="none" w:sz="0" w:space="0" w:color="auto"/>
      </w:divBdr>
    </w:div>
    <w:div w:id="1305968272">
      <w:bodyDiv w:val="1"/>
      <w:marLeft w:val="0"/>
      <w:marRight w:val="0"/>
      <w:marTop w:val="0"/>
      <w:marBottom w:val="0"/>
      <w:divBdr>
        <w:top w:val="none" w:sz="0" w:space="0" w:color="auto"/>
        <w:left w:val="none" w:sz="0" w:space="0" w:color="auto"/>
        <w:bottom w:val="none" w:sz="0" w:space="0" w:color="auto"/>
        <w:right w:val="none" w:sz="0" w:space="0" w:color="auto"/>
      </w:divBdr>
      <w:divsChild>
        <w:div w:id="1151170821">
          <w:marLeft w:val="0"/>
          <w:marRight w:val="0"/>
          <w:marTop w:val="0"/>
          <w:marBottom w:val="0"/>
          <w:divBdr>
            <w:top w:val="none" w:sz="0" w:space="0" w:color="auto"/>
            <w:left w:val="none" w:sz="0" w:space="0" w:color="auto"/>
            <w:bottom w:val="none" w:sz="0" w:space="0" w:color="auto"/>
            <w:right w:val="none" w:sz="0" w:space="0" w:color="auto"/>
          </w:divBdr>
          <w:divsChild>
            <w:div w:id="47460741">
              <w:marLeft w:val="0"/>
              <w:marRight w:val="0"/>
              <w:marTop w:val="0"/>
              <w:marBottom w:val="0"/>
              <w:divBdr>
                <w:top w:val="none" w:sz="0" w:space="0" w:color="auto"/>
                <w:left w:val="none" w:sz="0" w:space="0" w:color="auto"/>
                <w:bottom w:val="none" w:sz="0" w:space="0" w:color="auto"/>
                <w:right w:val="none" w:sz="0" w:space="0" w:color="auto"/>
              </w:divBdr>
              <w:divsChild>
                <w:div w:id="669528337">
                  <w:marLeft w:val="0"/>
                  <w:marRight w:val="0"/>
                  <w:marTop w:val="0"/>
                  <w:marBottom w:val="0"/>
                  <w:divBdr>
                    <w:top w:val="none" w:sz="0" w:space="0" w:color="auto"/>
                    <w:left w:val="none" w:sz="0" w:space="0" w:color="auto"/>
                    <w:bottom w:val="none" w:sz="0" w:space="0" w:color="auto"/>
                    <w:right w:val="none" w:sz="0" w:space="0" w:color="auto"/>
                  </w:divBdr>
                  <w:divsChild>
                    <w:div w:id="212237506">
                      <w:marLeft w:val="0"/>
                      <w:marRight w:val="0"/>
                      <w:marTop w:val="0"/>
                      <w:marBottom w:val="150"/>
                      <w:divBdr>
                        <w:top w:val="none" w:sz="0" w:space="0" w:color="auto"/>
                        <w:left w:val="none" w:sz="0" w:space="0" w:color="auto"/>
                        <w:bottom w:val="none" w:sz="0" w:space="0" w:color="auto"/>
                        <w:right w:val="none" w:sz="0" w:space="0" w:color="auto"/>
                      </w:divBdr>
                    </w:div>
                    <w:div w:id="838614833">
                      <w:marLeft w:val="54"/>
                      <w:marRight w:val="54"/>
                      <w:marTop w:val="0"/>
                      <w:marBottom w:val="150"/>
                      <w:divBdr>
                        <w:top w:val="none" w:sz="0" w:space="0" w:color="auto"/>
                        <w:left w:val="none" w:sz="0" w:space="0" w:color="auto"/>
                        <w:bottom w:val="none" w:sz="0" w:space="0" w:color="auto"/>
                        <w:right w:val="none" w:sz="0" w:space="0" w:color="auto"/>
                      </w:divBdr>
                      <w:divsChild>
                        <w:div w:id="1694108914">
                          <w:marLeft w:val="0"/>
                          <w:marRight w:val="0"/>
                          <w:marTop w:val="0"/>
                          <w:marBottom w:val="0"/>
                          <w:divBdr>
                            <w:top w:val="none" w:sz="0" w:space="0" w:color="auto"/>
                            <w:left w:val="none" w:sz="0" w:space="0" w:color="auto"/>
                            <w:bottom w:val="none" w:sz="0" w:space="0" w:color="auto"/>
                            <w:right w:val="none" w:sz="0" w:space="0" w:color="auto"/>
                          </w:divBdr>
                          <w:divsChild>
                            <w:div w:id="2029214155">
                              <w:marLeft w:val="0"/>
                              <w:marRight w:val="0"/>
                              <w:marTop w:val="0"/>
                              <w:marBottom w:val="0"/>
                              <w:divBdr>
                                <w:top w:val="none" w:sz="0" w:space="0" w:color="auto"/>
                                <w:left w:val="none" w:sz="0" w:space="0" w:color="auto"/>
                                <w:bottom w:val="none" w:sz="0" w:space="0" w:color="auto"/>
                                <w:right w:val="none" w:sz="0" w:space="0" w:color="auto"/>
                              </w:divBdr>
                              <w:divsChild>
                                <w:div w:id="1850177237">
                                  <w:marLeft w:val="0"/>
                                  <w:marRight w:val="0"/>
                                  <w:marTop w:val="0"/>
                                  <w:marBottom w:val="0"/>
                                  <w:divBdr>
                                    <w:top w:val="none" w:sz="0" w:space="0" w:color="auto"/>
                                    <w:left w:val="none" w:sz="0" w:space="0" w:color="auto"/>
                                    <w:bottom w:val="none" w:sz="0" w:space="0" w:color="auto"/>
                                    <w:right w:val="none" w:sz="0" w:space="0" w:color="auto"/>
                                  </w:divBdr>
                                  <w:divsChild>
                                    <w:div w:id="68833411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01794534">
                      <w:marLeft w:val="54"/>
                      <w:marRight w:val="54"/>
                      <w:marTop w:val="0"/>
                      <w:marBottom w:val="150"/>
                      <w:divBdr>
                        <w:top w:val="none" w:sz="0" w:space="0" w:color="auto"/>
                        <w:left w:val="none" w:sz="0" w:space="0" w:color="auto"/>
                        <w:bottom w:val="none" w:sz="0" w:space="0" w:color="auto"/>
                        <w:right w:val="none" w:sz="0" w:space="0" w:color="auto"/>
                      </w:divBdr>
                      <w:divsChild>
                        <w:div w:id="257760656">
                          <w:marLeft w:val="0"/>
                          <w:marRight w:val="0"/>
                          <w:marTop w:val="0"/>
                          <w:marBottom w:val="0"/>
                          <w:divBdr>
                            <w:top w:val="none" w:sz="0" w:space="0" w:color="auto"/>
                            <w:left w:val="none" w:sz="0" w:space="0" w:color="auto"/>
                            <w:bottom w:val="none" w:sz="0" w:space="0" w:color="auto"/>
                            <w:right w:val="none" w:sz="0" w:space="0" w:color="auto"/>
                          </w:divBdr>
                          <w:divsChild>
                            <w:div w:id="1917470138">
                              <w:marLeft w:val="0"/>
                              <w:marRight w:val="0"/>
                              <w:marTop w:val="0"/>
                              <w:marBottom w:val="0"/>
                              <w:divBdr>
                                <w:top w:val="none" w:sz="0" w:space="0" w:color="auto"/>
                                <w:left w:val="none" w:sz="0" w:space="0" w:color="auto"/>
                                <w:bottom w:val="none" w:sz="0" w:space="0" w:color="auto"/>
                                <w:right w:val="none" w:sz="0" w:space="0" w:color="auto"/>
                              </w:divBdr>
                              <w:divsChild>
                                <w:div w:id="64225376">
                                  <w:marLeft w:val="0"/>
                                  <w:marRight w:val="0"/>
                                  <w:marTop w:val="0"/>
                                  <w:marBottom w:val="0"/>
                                  <w:divBdr>
                                    <w:top w:val="none" w:sz="0" w:space="0" w:color="auto"/>
                                    <w:left w:val="none" w:sz="0" w:space="0" w:color="auto"/>
                                    <w:bottom w:val="none" w:sz="0" w:space="0" w:color="auto"/>
                                    <w:right w:val="none" w:sz="0" w:space="0" w:color="auto"/>
                                  </w:divBdr>
                                  <w:divsChild>
                                    <w:div w:id="940584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57098842">
                      <w:marLeft w:val="54"/>
                      <w:marRight w:val="54"/>
                      <w:marTop w:val="0"/>
                      <w:marBottom w:val="150"/>
                      <w:divBdr>
                        <w:top w:val="none" w:sz="0" w:space="0" w:color="auto"/>
                        <w:left w:val="none" w:sz="0" w:space="0" w:color="auto"/>
                        <w:bottom w:val="none" w:sz="0" w:space="0" w:color="auto"/>
                        <w:right w:val="none" w:sz="0" w:space="0" w:color="auto"/>
                      </w:divBdr>
                      <w:divsChild>
                        <w:div w:id="300230842">
                          <w:marLeft w:val="0"/>
                          <w:marRight w:val="0"/>
                          <w:marTop w:val="0"/>
                          <w:marBottom w:val="0"/>
                          <w:divBdr>
                            <w:top w:val="none" w:sz="0" w:space="0" w:color="auto"/>
                            <w:left w:val="none" w:sz="0" w:space="0" w:color="auto"/>
                            <w:bottom w:val="none" w:sz="0" w:space="0" w:color="auto"/>
                            <w:right w:val="none" w:sz="0" w:space="0" w:color="auto"/>
                          </w:divBdr>
                          <w:divsChild>
                            <w:div w:id="1550340014">
                              <w:marLeft w:val="0"/>
                              <w:marRight w:val="0"/>
                              <w:marTop w:val="0"/>
                              <w:marBottom w:val="0"/>
                              <w:divBdr>
                                <w:top w:val="none" w:sz="0" w:space="0" w:color="auto"/>
                                <w:left w:val="none" w:sz="0" w:space="0" w:color="auto"/>
                                <w:bottom w:val="none" w:sz="0" w:space="0" w:color="auto"/>
                                <w:right w:val="none" w:sz="0" w:space="0" w:color="auto"/>
                              </w:divBdr>
                            </w:div>
                            <w:div w:id="1321882290">
                              <w:marLeft w:val="0"/>
                              <w:marRight w:val="0"/>
                              <w:marTop w:val="0"/>
                              <w:marBottom w:val="0"/>
                              <w:divBdr>
                                <w:top w:val="none" w:sz="0" w:space="0" w:color="auto"/>
                                <w:left w:val="none" w:sz="0" w:space="0" w:color="auto"/>
                                <w:bottom w:val="none" w:sz="0" w:space="0" w:color="auto"/>
                                <w:right w:val="none" w:sz="0" w:space="0" w:color="auto"/>
                              </w:divBdr>
                              <w:divsChild>
                                <w:div w:id="1709915145">
                                  <w:marLeft w:val="0"/>
                                  <w:marRight w:val="0"/>
                                  <w:marTop w:val="0"/>
                                  <w:marBottom w:val="0"/>
                                  <w:divBdr>
                                    <w:top w:val="none" w:sz="0" w:space="0" w:color="auto"/>
                                    <w:left w:val="none" w:sz="0" w:space="0" w:color="auto"/>
                                    <w:bottom w:val="none" w:sz="0" w:space="0" w:color="auto"/>
                                    <w:right w:val="none" w:sz="0" w:space="0" w:color="auto"/>
                                  </w:divBdr>
                                  <w:divsChild>
                                    <w:div w:id="20135289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437213372">
                      <w:marLeft w:val="54"/>
                      <w:marRight w:val="54"/>
                      <w:marTop w:val="0"/>
                      <w:marBottom w:val="150"/>
                      <w:divBdr>
                        <w:top w:val="none" w:sz="0" w:space="0" w:color="auto"/>
                        <w:left w:val="none" w:sz="0" w:space="0" w:color="auto"/>
                        <w:bottom w:val="none" w:sz="0" w:space="0" w:color="auto"/>
                        <w:right w:val="none" w:sz="0" w:space="0" w:color="auto"/>
                      </w:divBdr>
                      <w:divsChild>
                        <w:div w:id="539054645">
                          <w:marLeft w:val="0"/>
                          <w:marRight w:val="0"/>
                          <w:marTop w:val="0"/>
                          <w:marBottom w:val="0"/>
                          <w:divBdr>
                            <w:top w:val="none" w:sz="0" w:space="0" w:color="auto"/>
                            <w:left w:val="none" w:sz="0" w:space="0" w:color="auto"/>
                            <w:bottom w:val="none" w:sz="0" w:space="0" w:color="auto"/>
                            <w:right w:val="none" w:sz="0" w:space="0" w:color="auto"/>
                          </w:divBdr>
                          <w:divsChild>
                            <w:div w:id="1487430858">
                              <w:marLeft w:val="0"/>
                              <w:marRight w:val="0"/>
                              <w:marTop w:val="0"/>
                              <w:marBottom w:val="0"/>
                              <w:divBdr>
                                <w:top w:val="none" w:sz="0" w:space="0" w:color="auto"/>
                                <w:left w:val="none" w:sz="0" w:space="0" w:color="auto"/>
                                <w:bottom w:val="none" w:sz="0" w:space="0" w:color="auto"/>
                                <w:right w:val="none" w:sz="0" w:space="0" w:color="auto"/>
                              </w:divBdr>
                            </w:div>
                            <w:div w:id="520051349">
                              <w:marLeft w:val="0"/>
                              <w:marRight w:val="0"/>
                              <w:marTop w:val="0"/>
                              <w:marBottom w:val="0"/>
                              <w:divBdr>
                                <w:top w:val="none" w:sz="0" w:space="0" w:color="auto"/>
                                <w:left w:val="none" w:sz="0" w:space="0" w:color="auto"/>
                                <w:bottom w:val="none" w:sz="0" w:space="0" w:color="auto"/>
                                <w:right w:val="none" w:sz="0" w:space="0" w:color="auto"/>
                              </w:divBdr>
                              <w:divsChild>
                                <w:div w:id="1815633981">
                                  <w:marLeft w:val="0"/>
                                  <w:marRight w:val="0"/>
                                  <w:marTop w:val="0"/>
                                  <w:marBottom w:val="0"/>
                                  <w:divBdr>
                                    <w:top w:val="none" w:sz="0" w:space="0" w:color="auto"/>
                                    <w:left w:val="none" w:sz="0" w:space="0" w:color="auto"/>
                                    <w:bottom w:val="none" w:sz="0" w:space="0" w:color="auto"/>
                                    <w:right w:val="none" w:sz="0" w:space="0" w:color="auto"/>
                                  </w:divBdr>
                                  <w:divsChild>
                                    <w:div w:id="865752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69220236">
                      <w:marLeft w:val="54"/>
                      <w:marRight w:val="54"/>
                      <w:marTop w:val="0"/>
                      <w:marBottom w:val="150"/>
                      <w:divBdr>
                        <w:top w:val="none" w:sz="0" w:space="0" w:color="auto"/>
                        <w:left w:val="none" w:sz="0" w:space="0" w:color="auto"/>
                        <w:bottom w:val="none" w:sz="0" w:space="0" w:color="auto"/>
                        <w:right w:val="none" w:sz="0" w:space="0" w:color="auto"/>
                      </w:divBdr>
                      <w:divsChild>
                        <w:div w:id="1942449549">
                          <w:marLeft w:val="0"/>
                          <w:marRight w:val="0"/>
                          <w:marTop w:val="0"/>
                          <w:marBottom w:val="0"/>
                          <w:divBdr>
                            <w:top w:val="none" w:sz="0" w:space="0" w:color="auto"/>
                            <w:left w:val="none" w:sz="0" w:space="0" w:color="auto"/>
                            <w:bottom w:val="none" w:sz="0" w:space="0" w:color="auto"/>
                            <w:right w:val="none" w:sz="0" w:space="0" w:color="auto"/>
                          </w:divBdr>
                          <w:divsChild>
                            <w:div w:id="1171992259">
                              <w:marLeft w:val="0"/>
                              <w:marRight w:val="0"/>
                              <w:marTop w:val="0"/>
                              <w:marBottom w:val="0"/>
                              <w:divBdr>
                                <w:top w:val="none" w:sz="0" w:space="0" w:color="auto"/>
                                <w:left w:val="none" w:sz="0" w:space="0" w:color="auto"/>
                                <w:bottom w:val="none" w:sz="0" w:space="0" w:color="auto"/>
                                <w:right w:val="none" w:sz="0" w:space="0" w:color="auto"/>
                              </w:divBdr>
                            </w:div>
                            <w:div w:id="972518728">
                              <w:marLeft w:val="0"/>
                              <w:marRight w:val="0"/>
                              <w:marTop w:val="0"/>
                              <w:marBottom w:val="0"/>
                              <w:divBdr>
                                <w:top w:val="none" w:sz="0" w:space="0" w:color="auto"/>
                                <w:left w:val="none" w:sz="0" w:space="0" w:color="auto"/>
                                <w:bottom w:val="none" w:sz="0" w:space="0" w:color="auto"/>
                                <w:right w:val="none" w:sz="0" w:space="0" w:color="auto"/>
                              </w:divBdr>
                              <w:divsChild>
                                <w:div w:id="1806704130">
                                  <w:marLeft w:val="0"/>
                                  <w:marRight w:val="0"/>
                                  <w:marTop w:val="0"/>
                                  <w:marBottom w:val="0"/>
                                  <w:divBdr>
                                    <w:top w:val="none" w:sz="0" w:space="0" w:color="auto"/>
                                    <w:left w:val="none" w:sz="0" w:space="0" w:color="auto"/>
                                    <w:bottom w:val="none" w:sz="0" w:space="0" w:color="auto"/>
                                    <w:right w:val="none" w:sz="0" w:space="0" w:color="auto"/>
                                  </w:divBdr>
                                  <w:divsChild>
                                    <w:div w:id="3127586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65306971">
                      <w:marLeft w:val="54"/>
                      <w:marRight w:val="54"/>
                      <w:marTop w:val="0"/>
                      <w:marBottom w:val="150"/>
                      <w:divBdr>
                        <w:top w:val="none" w:sz="0" w:space="0" w:color="auto"/>
                        <w:left w:val="none" w:sz="0" w:space="0" w:color="auto"/>
                        <w:bottom w:val="none" w:sz="0" w:space="0" w:color="auto"/>
                        <w:right w:val="none" w:sz="0" w:space="0" w:color="auto"/>
                      </w:divBdr>
                      <w:divsChild>
                        <w:div w:id="1284460336">
                          <w:marLeft w:val="0"/>
                          <w:marRight w:val="0"/>
                          <w:marTop w:val="0"/>
                          <w:marBottom w:val="0"/>
                          <w:divBdr>
                            <w:top w:val="none" w:sz="0" w:space="0" w:color="auto"/>
                            <w:left w:val="none" w:sz="0" w:space="0" w:color="auto"/>
                            <w:bottom w:val="none" w:sz="0" w:space="0" w:color="auto"/>
                            <w:right w:val="none" w:sz="0" w:space="0" w:color="auto"/>
                          </w:divBdr>
                          <w:divsChild>
                            <w:div w:id="628557776">
                              <w:marLeft w:val="0"/>
                              <w:marRight w:val="0"/>
                              <w:marTop w:val="0"/>
                              <w:marBottom w:val="0"/>
                              <w:divBdr>
                                <w:top w:val="none" w:sz="0" w:space="0" w:color="auto"/>
                                <w:left w:val="none" w:sz="0" w:space="0" w:color="auto"/>
                                <w:bottom w:val="none" w:sz="0" w:space="0" w:color="auto"/>
                                <w:right w:val="none" w:sz="0" w:space="0" w:color="auto"/>
                              </w:divBdr>
                            </w:div>
                            <w:div w:id="647439044">
                              <w:marLeft w:val="0"/>
                              <w:marRight w:val="0"/>
                              <w:marTop w:val="0"/>
                              <w:marBottom w:val="0"/>
                              <w:divBdr>
                                <w:top w:val="none" w:sz="0" w:space="0" w:color="auto"/>
                                <w:left w:val="none" w:sz="0" w:space="0" w:color="auto"/>
                                <w:bottom w:val="none" w:sz="0" w:space="0" w:color="auto"/>
                                <w:right w:val="none" w:sz="0" w:space="0" w:color="auto"/>
                              </w:divBdr>
                              <w:divsChild>
                                <w:div w:id="1430078119">
                                  <w:marLeft w:val="0"/>
                                  <w:marRight w:val="0"/>
                                  <w:marTop w:val="0"/>
                                  <w:marBottom w:val="0"/>
                                  <w:divBdr>
                                    <w:top w:val="none" w:sz="0" w:space="0" w:color="auto"/>
                                    <w:left w:val="none" w:sz="0" w:space="0" w:color="auto"/>
                                    <w:bottom w:val="none" w:sz="0" w:space="0" w:color="auto"/>
                                    <w:right w:val="none" w:sz="0" w:space="0" w:color="auto"/>
                                  </w:divBdr>
                                  <w:divsChild>
                                    <w:div w:id="124710769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35942">
          <w:marLeft w:val="0"/>
          <w:marRight w:val="0"/>
          <w:marTop w:val="0"/>
          <w:marBottom w:val="375"/>
          <w:divBdr>
            <w:top w:val="none" w:sz="0" w:space="0" w:color="auto"/>
            <w:left w:val="single" w:sz="18" w:space="19" w:color="008000"/>
            <w:bottom w:val="none" w:sz="0" w:space="0" w:color="auto"/>
            <w:right w:val="none" w:sz="0" w:space="0" w:color="auto"/>
          </w:divBdr>
          <w:divsChild>
            <w:div w:id="1587808407">
              <w:marLeft w:val="0"/>
              <w:marRight w:val="0"/>
              <w:marTop w:val="300"/>
              <w:marBottom w:val="0"/>
              <w:divBdr>
                <w:top w:val="none" w:sz="0" w:space="0" w:color="auto"/>
                <w:left w:val="none" w:sz="0" w:space="0" w:color="auto"/>
                <w:bottom w:val="none" w:sz="0" w:space="0" w:color="auto"/>
                <w:right w:val="none" w:sz="0" w:space="0" w:color="auto"/>
              </w:divBdr>
              <w:divsChild>
                <w:div w:id="1519928907">
                  <w:marLeft w:val="0"/>
                  <w:marRight w:val="0"/>
                  <w:marTop w:val="0"/>
                  <w:marBottom w:val="0"/>
                  <w:divBdr>
                    <w:top w:val="none" w:sz="0" w:space="0" w:color="auto"/>
                    <w:left w:val="none" w:sz="0" w:space="0" w:color="auto"/>
                    <w:bottom w:val="none" w:sz="0" w:space="0" w:color="auto"/>
                    <w:right w:val="none" w:sz="0" w:space="0" w:color="auto"/>
                  </w:divBdr>
                </w:div>
                <w:div w:id="1278559516">
                  <w:marLeft w:val="0"/>
                  <w:marRight w:val="0"/>
                  <w:marTop w:val="0"/>
                  <w:marBottom w:val="0"/>
                  <w:divBdr>
                    <w:top w:val="none" w:sz="0" w:space="0" w:color="auto"/>
                    <w:left w:val="none" w:sz="0" w:space="0" w:color="auto"/>
                    <w:bottom w:val="none" w:sz="0" w:space="0" w:color="auto"/>
                    <w:right w:val="none" w:sz="0" w:space="0" w:color="auto"/>
                  </w:divBdr>
                </w:div>
              </w:divsChild>
            </w:div>
            <w:div w:id="260452296">
              <w:marLeft w:val="0"/>
              <w:marRight w:val="0"/>
              <w:marTop w:val="0"/>
              <w:marBottom w:val="180"/>
              <w:divBdr>
                <w:top w:val="none" w:sz="0" w:space="0" w:color="auto"/>
                <w:left w:val="none" w:sz="0" w:space="0" w:color="auto"/>
                <w:bottom w:val="none" w:sz="0" w:space="0" w:color="auto"/>
                <w:right w:val="none" w:sz="0" w:space="0" w:color="auto"/>
              </w:divBdr>
            </w:div>
          </w:divsChild>
        </w:div>
        <w:div w:id="295528177">
          <w:marLeft w:val="0"/>
          <w:marRight w:val="0"/>
          <w:marTop w:val="0"/>
          <w:marBottom w:val="0"/>
          <w:divBdr>
            <w:top w:val="none" w:sz="0" w:space="0" w:color="auto"/>
            <w:left w:val="none" w:sz="0" w:space="0" w:color="auto"/>
            <w:bottom w:val="none" w:sz="0" w:space="0" w:color="auto"/>
            <w:right w:val="none" w:sz="0" w:space="0" w:color="auto"/>
          </w:divBdr>
        </w:div>
        <w:div w:id="1669016893">
          <w:marLeft w:val="0"/>
          <w:marRight w:val="0"/>
          <w:marTop w:val="450"/>
          <w:marBottom w:val="150"/>
          <w:divBdr>
            <w:top w:val="none" w:sz="0" w:space="0" w:color="auto"/>
            <w:left w:val="none" w:sz="0" w:space="0" w:color="auto"/>
            <w:bottom w:val="none" w:sz="0" w:space="0" w:color="auto"/>
            <w:right w:val="none" w:sz="0" w:space="0" w:color="auto"/>
          </w:divBdr>
        </w:div>
        <w:div w:id="53701485">
          <w:marLeft w:val="0"/>
          <w:marRight w:val="0"/>
          <w:marTop w:val="450"/>
          <w:marBottom w:val="150"/>
          <w:divBdr>
            <w:top w:val="none" w:sz="0" w:space="0" w:color="auto"/>
            <w:left w:val="none" w:sz="0" w:space="0" w:color="auto"/>
            <w:bottom w:val="none" w:sz="0" w:space="0" w:color="auto"/>
            <w:right w:val="none" w:sz="0" w:space="0" w:color="auto"/>
          </w:divBdr>
        </w:div>
        <w:div w:id="1411390434">
          <w:marLeft w:val="0"/>
          <w:marRight w:val="0"/>
          <w:marTop w:val="0"/>
          <w:marBottom w:val="0"/>
          <w:divBdr>
            <w:top w:val="none" w:sz="0" w:space="0" w:color="auto"/>
            <w:left w:val="none" w:sz="0" w:space="0" w:color="auto"/>
            <w:bottom w:val="none" w:sz="0" w:space="0" w:color="auto"/>
            <w:right w:val="none" w:sz="0" w:space="0" w:color="auto"/>
          </w:divBdr>
        </w:div>
      </w:divsChild>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8070499">
      <w:bodyDiv w:val="1"/>
      <w:marLeft w:val="0"/>
      <w:marRight w:val="0"/>
      <w:marTop w:val="0"/>
      <w:marBottom w:val="0"/>
      <w:divBdr>
        <w:top w:val="none" w:sz="0" w:space="0" w:color="auto"/>
        <w:left w:val="none" w:sz="0" w:space="0" w:color="auto"/>
        <w:bottom w:val="none" w:sz="0" w:space="0" w:color="auto"/>
        <w:right w:val="none" w:sz="0" w:space="0" w:color="auto"/>
      </w:divBdr>
    </w:div>
    <w:div w:id="1391464575">
      <w:bodyDiv w:val="1"/>
      <w:marLeft w:val="0"/>
      <w:marRight w:val="0"/>
      <w:marTop w:val="0"/>
      <w:marBottom w:val="0"/>
      <w:divBdr>
        <w:top w:val="none" w:sz="0" w:space="0" w:color="auto"/>
        <w:left w:val="none" w:sz="0" w:space="0" w:color="auto"/>
        <w:bottom w:val="none" w:sz="0" w:space="0" w:color="auto"/>
        <w:right w:val="none" w:sz="0" w:space="0" w:color="auto"/>
      </w:divBdr>
    </w:div>
    <w:div w:id="1398362808">
      <w:bodyDiv w:val="1"/>
      <w:marLeft w:val="0"/>
      <w:marRight w:val="0"/>
      <w:marTop w:val="0"/>
      <w:marBottom w:val="0"/>
      <w:divBdr>
        <w:top w:val="none" w:sz="0" w:space="0" w:color="auto"/>
        <w:left w:val="none" w:sz="0" w:space="0" w:color="auto"/>
        <w:bottom w:val="none" w:sz="0" w:space="0" w:color="auto"/>
        <w:right w:val="none" w:sz="0" w:space="0" w:color="auto"/>
      </w:divBdr>
    </w:div>
    <w:div w:id="1404336229">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4960860">
      <w:bodyDiv w:val="1"/>
      <w:marLeft w:val="0"/>
      <w:marRight w:val="0"/>
      <w:marTop w:val="0"/>
      <w:marBottom w:val="0"/>
      <w:divBdr>
        <w:top w:val="none" w:sz="0" w:space="0" w:color="auto"/>
        <w:left w:val="none" w:sz="0" w:space="0" w:color="auto"/>
        <w:bottom w:val="none" w:sz="0" w:space="0" w:color="auto"/>
        <w:right w:val="none" w:sz="0" w:space="0" w:color="auto"/>
      </w:divBdr>
      <w:divsChild>
        <w:div w:id="934748184">
          <w:marLeft w:val="0"/>
          <w:marRight w:val="0"/>
          <w:marTop w:val="0"/>
          <w:marBottom w:val="0"/>
          <w:divBdr>
            <w:top w:val="none" w:sz="0" w:space="0" w:color="auto"/>
            <w:left w:val="none" w:sz="0" w:space="0" w:color="auto"/>
            <w:bottom w:val="none" w:sz="0" w:space="0" w:color="auto"/>
            <w:right w:val="none" w:sz="0" w:space="0" w:color="auto"/>
          </w:divBdr>
          <w:divsChild>
            <w:div w:id="1303459719">
              <w:marLeft w:val="0"/>
              <w:marRight w:val="0"/>
              <w:marTop w:val="0"/>
              <w:marBottom w:val="0"/>
              <w:divBdr>
                <w:top w:val="none" w:sz="0" w:space="0" w:color="auto"/>
                <w:left w:val="none" w:sz="0" w:space="0" w:color="auto"/>
                <w:bottom w:val="none" w:sz="0" w:space="0" w:color="auto"/>
                <w:right w:val="none" w:sz="0" w:space="0" w:color="auto"/>
              </w:divBdr>
            </w:div>
            <w:div w:id="1098450305">
              <w:marLeft w:val="0"/>
              <w:marRight w:val="0"/>
              <w:marTop w:val="0"/>
              <w:marBottom w:val="0"/>
              <w:divBdr>
                <w:top w:val="none" w:sz="0" w:space="0" w:color="auto"/>
                <w:left w:val="none" w:sz="0" w:space="0" w:color="auto"/>
                <w:bottom w:val="none" w:sz="0" w:space="0" w:color="auto"/>
                <w:right w:val="none" w:sz="0" w:space="0" w:color="auto"/>
              </w:divBdr>
            </w:div>
            <w:div w:id="549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3019773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065661">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5">
          <w:marLeft w:val="0"/>
          <w:marRight w:val="0"/>
          <w:marTop w:val="0"/>
          <w:marBottom w:val="0"/>
          <w:divBdr>
            <w:top w:val="none" w:sz="0" w:space="0" w:color="auto"/>
            <w:left w:val="none" w:sz="0" w:space="0" w:color="auto"/>
            <w:bottom w:val="none" w:sz="0" w:space="0" w:color="auto"/>
            <w:right w:val="none" w:sz="0" w:space="0" w:color="auto"/>
          </w:divBdr>
          <w:divsChild>
            <w:div w:id="342631845">
              <w:marLeft w:val="0"/>
              <w:marRight w:val="0"/>
              <w:marTop w:val="0"/>
              <w:marBottom w:val="0"/>
              <w:divBdr>
                <w:top w:val="none" w:sz="0" w:space="0" w:color="auto"/>
                <w:left w:val="none" w:sz="0" w:space="0" w:color="auto"/>
                <w:bottom w:val="none" w:sz="0" w:space="0" w:color="auto"/>
                <w:right w:val="none" w:sz="0" w:space="0" w:color="auto"/>
              </w:divBdr>
              <w:divsChild>
                <w:div w:id="436562165">
                  <w:marLeft w:val="0"/>
                  <w:marRight w:val="0"/>
                  <w:marTop w:val="0"/>
                  <w:marBottom w:val="0"/>
                  <w:divBdr>
                    <w:top w:val="none" w:sz="0" w:space="0" w:color="auto"/>
                    <w:left w:val="none" w:sz="0" w:space="0" w:color="auto"/>
                    <w:bottom w:val="none" w:sz="0" w:space="0" w:color="auto"/>
                    <w:right w:val="none" w:sz="0" w:space="0" w:color="auto"/>
                  </w:divBdr>
                  <w:divsChild>
                    <w:div w:id="853803644">
                      <w:marLeft w:val="0"/>
                      <w:marRight w:val="0"/>
                      <w:marTop w:val="0"/>
                      <w:marBottom w:val="150"/>
                      <w:divBdr>
                        <w:top w:val="none" w:sz="0" w:space="0" w:color="auto"/>
                        <w:left w:val="none" w:sz="0" w:space="0" w:color="auto"/>
                        <w:bottom w:val="none" w:sz="0" w:space="0" w:color="auto"/>
                        <w:right w:val="none" w:sz="0" w:space="0" w:color="auto"/>
                      </w:divBdr>
                    </w:div>
                    <w:div w:id="2024478963">
                      <w:marLeft w:val="54"/>
                      <w:marRight w:val="54"/>
                      <w:marTop w:val="0"/>
                      <w:marBottom w:val="150"/>
                      <w:divBdr>
                        <w:top w:val="none" w:sz="0" w:space="0" w:color="auto"/>
                        <w:left w:val="none" w:sz="0" w:space="0" w:color="auto"/>
                        <w:bottom w:val="none" w:sz="0" w:space="0" w:color="auto"/>
                        <w:right w:val="none" w:sz="0" w:space="0" w:color="auto"/>
                      </w:divBdr>
                      <w:divsChild>
                        <w:div w:id="1014838976">
                          <w:marLeft w:val="0"/>
                          <w:marRight w:val="0"/>
                          <w:marTop w:val="0"/>
                          <w:marBottom w:val="0"/>
                          <w:divBdr>
                            <w:top w:val="none" w:sz="0" w:space="0" w:color="auto"/>
                            <w:left w:val="none" w:sz="0" w:space="0" w:color="auto"/>
                            <w:bottom w:val="none" w:sz="0" w:space="0" w:color="auto"/>
                            <w:right w:val="none" w:sz="0" w:space="0" w:color="auto"/>
                          </w:divBdr>
                          <w:divsChild>
                            <w:div w:id="1516312446">
                              <w:marLeft w:val="0"/>
                              <w:marRight w:val="0"/>
                              <w:marTop w:val="0"/>
                              <w:marBottom w:val="0"/>
                              <w:divBdr>
                                <w:top w:val="none" w:sz="0" w:space="0" w:color="auto"/>
                                <w:left w:val="none" w:sz="0" w:space="0" w:color="auto"/>
                                <w:bottom w:val="none" w:sz="0" w:space="0" w:color="auto"/>
                                <w:right w:val="none" w:sz="0" w:space="0" w:color="auto"/>
                              </w:divBdr>
                              <w:divsChild>
                                <w:div w:id="1668173528">
                                  <w:marLeft w:val="0"/>
                                  <w:marRight w:val="0"/>
                                  <w:marTop w:val="0"/>
                                  <w:marBottom w:val="0"/>
                                  <w:divBdr>
                                    <w:top w:val="none" w:sz="0" w:space="0" w:color="auto"/>
                                    <w:left w:val="none" w:sz="0" w:space="0" w:color="auto"/>
                                    <w:bottom w:val="none" w:sz="0" w:space="0" w:color="auto"/>
                                    <w:right w:val="none" w:sz="0" w:space="0" w:color="auto"/>
                                  </w:divBdr>
                                  <w:divsChild>
                                    <w:div w:id="55332079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69999942">
                      <w:marLeft w:val="54"/>
                      <w:marRight w:val="54"/>
                      <w:marTop w:val="0"/>
                      <w:marBottom w:val="150"/>
                      <w:divBdr>
                        <w:top w:val="none" w:sz="0" w:space="0" w:color="auto"/>
                        <w:left w:val="none" w:sz="0" w:space="0" w:color="auto"/>
                        <w:bottom w:val="none" w:sz="0" w:space="0" w:color="auto"/>
                        <w:right w:val="none" w:sz="0" w:space="0" w:color="auto"/>
                      </w:divBdr>
                      <w:divsChild>
                        <w:div w:id="684283683">
                          <w:marLeft w:val="0"/>
                          <w:marRight w:val="0"/>
                          <w:marTop w:val="0"/>
                          <w:marBottom w:val="0"/>
                          <w:divBdr>
                            <w:top w:val="none" w:sz="0" w:space="0" w:color="auto"/>
                            <w:left w:val="none" w:sz="0" w:space="0" w:color="auto"/>
                            <w:bottom w:val="none" w:sz="0" w:space="0" w:color="auto"/>
                            <w:right w:val="none" w:sz="0" w:space="0" w:color="auto"/>
                          </w:divBdr>
                          <w:divsChild>
                            <w:div w:id="1198271906">
                              <w:marLeft w:val="0"/>
                              <w:marRight w:val="0"/>
                              <w:marTop w:val="0"/>
                              <w:marBottom w:val="0"/>
                              <w:divBdr>
                                <w:top w:val="none" w:sz="0" w:space="0" w:color="auto"/>
                                <w:left w:val="none" w:sz="0" w:space="0" w:color="auto"/>
                                <w:bottom w:val="none" w:sz="0" w:space="0" w:color="auto"/>
                                <w:right w:val="none" w:sz="0" w:space="0" w:color="auto"/>
                              </w:divBdr>
                              <w:divsChild>
                                <w:div w:id="1095320342">
                                  <w:marLeft w:val="0"/>
                                  <w:marRight w:val="0"/>
                                  <w:marTop w:val="0"/>
                                  <w:marBottom w:val="0"/>
                                  <w:divBdr>
                                    <w:top w:val="none" w:sz="0" w:space="0" w:color="auto"/>
                                    <w:left w:val="none" w:sz="0" w:space="0" w:color="auto"/>
                                    <w:bottom w:val="none" w:sz="0" w:space="0" w:color="auto"/>
                                    <w:right w:val="none" w:sz="0" w:space="0" w:color="auto"/>
                                  </w:divBdr>
                                  <w:divsChild>
                                    <w:div w:id="136344098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44007766">
                      <w:marLeft w:val="54"/>
                      <w:marRight w:val="54"/>
                      <w:marTop w:val="0"/>
                      <w:marBottom w:val="150"/>
                      <w:divBdr>
                        <w:top w:val="none" w:sz="0" w:space="0" w:color="auto"/>
                        <w:left w:val="none" w:sz="0" w:space="0" w:color="auto"/>
                        <w:bottom w:val="none" w:sz="0" w:space="0" w:color="auto"/>
                        <w:right w:val="none" w:sz="0" w:space="0" w:color="auto"/>
                      </w:divBdr>
                      <w:divsChild>
                        <w:div w:id="1018584298">
                          <w:marLeft w:val="0"/>
                          <w:marRight w:val="0"/>
                          <w:marTop w:val="0"/>
                          <w:marBottom w:val="0"/>
                          <w:divBdr>
                            <w:top w:val="none" w:sz="0" w:space="0" w:color="auto"/>
                            <w:left w:val="none" w:sz="0" w:space="0" w:color="auto"/>
                            <w:bottom w:val="none" w:sz="0" w:space="0" w:color="auto"/>
                            <w:right w:val="none" w:sz="0" w:space="0" w:color="auto"/>
                          </w:divBdr>
                          <w:divsChild>
                            <w:div w:id="1021593628">
                              <w:marLeft w:val="0"/>
                              <w:marRight w:val="0"/>
                              <w:marTop w:val="0"/>
                              <w:marBottom w:val="0"/>
                              <w:divBdr>
                                <w:top w:val="none" w:sz="0" w:space="0" w:color="auto"/>
                                <w:left w:val="none" w:sz="0" w:space="0" w:color="auto"/>
                                <w:bottom w:val="none" w:sz="0" w:space="0" w:color="auto"/>
                                <w:right w:val="none" w:sz="0" w:space="0" w:color="auto"/>
                              </w:divBdr>
                            </w:div>
                            <w:div w:id="653686500">
                              <w:marLeft w:val="0"/>
                              <w:marRight w:val="0"/>
                              <w:marTop w:val="0"/>
                              <w:marBottom w:val="0"/>
                              <w:divBdr>
                                <w:top w:val="none" w:sz="0" w:space="0" w:color="auto"/>
                                <w:left w:val="none" w:sz="0" w:space="0" w:color="auto"/>
                                <w:bottom w:val="none" w:sz="0" w:space="0" w:color="auto"/>
                                <w:right w:val="none" w:sz="0" w:space="0" w:color="auto"/>
                              </w:divBdr>
                              <w:divsChild>
                                <w:div w:id="252324131">
                                  <w:marLeft w:val="0"/>
                                  <w:marRight w:val="0"/>
                                  <w:marTop w:val="0"/>
                                  <w:marBottom w:val="0"/>
                                  <w:divBdr>
                                    <w:top w:val="none" w:sz="0" w:space="0" w:color="auto"/>
                                    <w:left w:val="none" w:sz="0" w:space="0" w:color="auto"/>
                                    <w:bottom w:val="none" w:sz="0" w:space="0" w:color="auto"/>
                                    <w:right w:val="none" w:sz="0" w:space="0" w:color="auto"/>
                                  </w:divBdr>
                                  <w:divsChild>
                                    <w:div w:id="18513292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70670948">
                      <w:marLeft w:val="54"/>
                      <w:marRight w:val="54"/>
                      <w:marTop w:val="0"/>
                      <w:marBottom w:val="150"/>
                      <w:divBdr>
                        <w:top w:val="none" w:sz="0" w:space="0" w:color="auto"/>
                        <w:left w:val="none" w:sz="0" w:space="0" w:color="auto"/>
                        <w:bottom w:val="none" w:sz="0" w:space="0" w:color="auto"/>
                        <w:right w:val="none" w:sz="0" w:space="0" w:color="auto"/>
                      </w:divBdr>
                      <w:divsChild>
                        <w:div w:id="274870805">
                          <w:marLeft w:val="0"/>
                          <w:marRight w:val="0"/>
                          <w:marTop w:val="0"/>
                          <w:marBottom w:val="0"/>
                          <w:divBdr>
                            <w:top w:val="none" w:sz="0" w:space="0" w:color="auto"/>
                            <w:left w:val="none" w:sz="0" w:space="0" w:color="auto"/>
                            <w:bottom w:val="none" w:sz="0" w:space="0" w:color="auto"/>
                            <w:right w:val="none" w:sz="0" w:space="0" w:color="auto"/>
                          </w:divBdr>
                          <w:divsChild>
                            <w:div w:id="2137336630">
                              <w:marLeft w:val="0"/>
                              <w:marRight w:val="0"/>
                              <w:marTop w:val="0"/>
                              <w:marBottom w:val="0"/>
                              <w:divBdr>
                                <w:top w:val="none" w:sz="0" w:space="0" w:color="auto"/>
                                <w:left w:val="none" w:sz="0" w:space="0" w:color="auto"/>
                                <w:bottom w:val="none" w:sz="0" w:space="0" w:color="auto"/>
                                <w:right w:val="none" w:sz="0" w:space="0" w:color="auto"/>
                              </w:divBdr>
                            </w:div>
                            <w:div w:id="2103840733">
                              <w:marLeft w:val="0"/>
                              <w:marRight w:val="0"/>
                              <w:marTop w:val="0"/>
                              <w:marBottom w:val="0"/>
                              <w:divBdr>
                                <w:top w:val="none" w:sz="0" w:space="0" w:color="auto"/>
                                <w:left w:val="none" w:sz="0" w:space="0" w:color="auto"/>
                                <w:bottom w:val="none" w:sz="0" w:space="0" w:color="auto"/>
                                <w:right w:val="none" w:sz="0" w:space="0" w:color="auto"/>
                              </w:divBdr>
                              <w:divsChild>
                                <w:div w:id="1502113623">
                                  <w:marLeft w:val="0"/>
                                  <w:marRight w:val="0"/>
                                  <w:marTop w:val="0"/>
                                  <w:marBottom w:val="0"/>
                                  <w:divBdr>
                                    <w:top w:val="none" w:sz="0" w:space="0" w:color="auto"/>
                                    <w:left w:val="none" w:sz="0" w:space="0" w:color="auto"/>
                                    <w:bottom w:val="none" w:sz="0" w:space="0" w:color="auto"/>
                                    <w:right w:val="none" w:sz="0" w:space="0" w:color="auto"/>
                                  </w:divBdr>
                                  <w:divsChild>
                                    <w:div w:id="99067172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38093142">
                      <w:marLeft w:val="54"/>
                      <w:marRight w:val="54"/>
                      <w:marTop w:val="0"/>
                      <w:marBottom w:val="150"/>
                      <w:divBdr>
                        <w:top w:val="none" w:sz="0" w:space="0" w:color="auto"/>
                        <w:left w:val="none" w:sz="0" w:space="0" w:color="auto"/>
                        <w:bottom w:val="none" w:sz="0" w:space="0" w:color="auto"/>
                        <w:right w:val="none" w:sz="0" w:space="0" w:color="auto"/>
                      </w:divBdr>
                      <w:divsChild>
                        <w:div w:id="746148095">
                          <w:marLeft w:val="0"/>
                          <w:marRight w:val="0"/>
                          <w:marTop w:val="0"/>
                          <w:marBottom w:val="0"/>
                          <w:divBdr>
                            <w:top w:val="none" w:sz="0" w:space="0" w:color="auto"/>
                            <w:left w:val="none" w:sz="0" w:space="0" w:color="auto"/>
                            <w:bottom w:val="none" w:sz="0" w:space="0" w:color="auto"/>
                            <w:right w:val="none" w:sz="0" w:space="0" w:color="auto"/>
                          </w:divBdr>
                          <w:divsChild>
                            <w:div w:id="1427459904">
                              <w:marLeft w:val="0"/>
                              <w:marRight w:val="0"/>
                              <w:marTop w:val="0"/>
                              <w:marBottom w:val="0"/>
                              <w:divBdr>
                                <w:top w:val="none" w:sz="0" w:space="0" w:color="auto"/>
                                <w:left w:val="none" w:sz="0" w:space="0" w:color="auto"/>
                                <w:bottom w:val="none" w:sz="0" w:space="0" w:color="auto"/>
                                <w:right w:val="none" w:sz="0" w:space="0" w:color="auto"/>
                              </w:divBdr>
                            </w:div>
                            <w:div w:id="2007635487">
                              <w:marLeft w:val="0"/>
                              <w:marRight w:val="0"/>
                              <w:marTop w:val="0"/>
                              <w:marBottom w:val="0"/>
                              <w:divBdr>
                                <w:top w:val="none" w:sz="0" w:space="0" w:color="auto"/>
                                <w:left w:val="none" w:sz="0" w:space="0" w:color="auto"/>
                                <w:bottom w:val="none" w:sz="0" w:space="0" w:color="auto"/>
                                <w:right w:val="none" w:sz="0" w:space="0" w:color="auto"/>
                              </w:divBdr>
                              <w:divsChild>
                                <w:div w:id="2020424694">
                                  <w:marLeft w:val="0"/>
                                  <w:marRight w:val="0"/>
                                  <w:marTop w:val="0"/>
                                  <w:marBottom w:val="0"/>
                                  <w:divBdr>
                                    <w:top w:val="none" w:sz="0" w:space="0" w:color="auto"/>
                                    <w:left w:val="none" w:sz="0" w:space="0" w:color="auto"/>
                                    <w:bottom w:val="none" w:sz="0" w:space="0" w:color="auto"/>
                                    <w:right w:val="none" w:sz="0" w:space="0" w:color="auto"/>
                                  </w:divBdr>
                                  <w:divsChild>
                                    <w:div w:id="195791063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863133870">
                      <w:marLeft w:val="54"/>
                      <w:marRight w:val="54"/>
                      <w:marTop w:val="0"/>
                      <w:marBottom w:val="150"/>
                      <w:divBdr>
                        <w:top w:val="none" w:sz="0" w:space="0" w:color="auto"/>
                        <w:left w:val="none" w:sz="0" w:space="0" w:color="auto"/>
                        <w:bottom w:val="none" w:sz="0" w:space="0" w:color="auto"/>
                        <w:right w:val="none" w:sz="0" w:space="0" w:color="auto"/>
                      </w:divBdr>
                      <w:divsChild>
                        <w:div w:id="1054740616">
                          <w:marLeft w:val="0"/>
                          <w:marRight w:val="0"/>
                          <w:marTop w:val="0"/>
                          <w:marBottom w:val="0"/>
                          <w:divBdr>
                            <w:top w:val="none" w:sz="0" w:space="0" w:color="auto"/>
                            <w:left w:val="none" w:sz="0" w:space="0" w:color="auto"/>
                            <w:bottom w:val="none" w:sz="0" w:space="0" w:color="auto"/>
                            <w:right w:val="none" w:sz="0" w:space="0" w:color="auto"/>
                          </w:divBdr>
                          <w:divsChild>
                            <w:div w:id="1391806803">
                              <w:marLeft w:val="0"/>
                              <w:marRight w:val="0"/>
                              <w:marTop w:val="0"/>
                              <w:marBottom w:val="0"/>
                              <w:divBdr>
                                <w:top w:val="none" w:sz="0" w:space="0" w:color="auto"/>
                                <w:left w:val="none" w:sz="0" w:space="0" w:color="auto"/>
                                <w:bottom w:val="none" w:sz="0" w:space="0" w:color="auto"/>
                                <w:right w:val="none" w:sz="0" w:space="0" w:color="auto"/>
                              </w:divBdr>
                            </w:div>
                            <w:div w:id="868488482">
                              <w:marLeft w:val="0"/>
                              <w:marRight w:val="0"/>
                              <w:marTop w:val="0"/>
                              <w:marBottom w:val="0"/>
                              <w:divBdr>
                                <w:top w:val="none" w:sz="0" w:space="0" w:color="auto"/>
                                <w:left w:val="none" w:sz="0" w:space="0" w:color="auto"/>
                                <w:bottom w:val="none" w:sz="0" w:space="0" w:color="auto"/>
                                <w:right w:val="none" w:sz="0" w:space="0" w:color="auto"/>
                              </w:divBdr>
                              <w:divsChild>
                                <w:div w:id="1583684061">
                                  <w:marLeft w:val="0"/>
                                  <w:marRight w:val="0"/>
                                  <w:marTop w:val="0"/>
                                  <w:marBottom w:val="0"/>
                                  <w:divBdr>
                                    <w:top w:val="none" w:sz="0" w:space="0" w:color="auto"/>
                                    <w:left w:val="none" w:sz="0" w:space="0" w:color="auto"/>
                                    <w:bottom w:val="none" w:sz="0" w:space="0" w:color="auto"/>
                                    <w:right w:val="none" w:sz="0" w:space="0" w:color="auto"/>
                                  </w:divBdr>
                                  <w:divsChild>
                                    <w:div w:id="22021954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581539">
          <w:marLeft w:val="0"/>
          <w:marRight w:val="0"/>
          <w:marTop w:val="0"/>
          <w:marBottom w:val="375"/>
          <w:divBdr>
            <w:top w:val="none" w:sz="0" w:space="0" w:color="auto"/>
            <w:left w:val="single" w:sz="18" w:space="19" w:color="008000"/>
            <w:bottom w:val="none" w:sz="0" w:space="0" w:color="auto"/>
            <w:right w:val="none" w:sz="0" w:space="0" w:color="auto"/>
          </w:divBdr>
          <w:divsChild>
            <w:div w:id="1701928054">
              <w:marLeft w:val="0"/>
              <w:marRight w:val="0"/>
              <w:marTop w:val="300"/>
              <w:marBottom w:val="0"/>
              <w:divBdr>
                <w:top w:val="none" w:sz="0" w:space="0" w:color="auto"/>
                <w:left w:val="none" w:sz="0" w:space="0" w:color="auto"/>
                <w:bottom w:val="none" w:sz="0" w:space="0" w:color="auto"/>
                <w:right w:val="none" w:sz="0" w:space="0" w:color="auto"/>
              </w:divBdr>
              <w:divsChild>
                <w:div w:id="1318645">
                  <w:marLeft w:val="0"/>
                  <w:marRight w:val="0"/>
                  <w:marTop w:val="0"/>
                  <w:marBottom w:val="0"/>
                  <w:divBdr>
                    <w:top w:val="none" w:sz="0" w:space="0" w:color="auto"/>
                    <w:left w:val="none" w:sz="0" w:space="0" w:color="auto"/>
                    <w:bottom w:val="none" w:sz="0" w:space="0" w:color="auto"/>
                    <w:right w:val="none" w:sz="0" w:space="0" w:color="auto"/>
                  </w:divBdr>
                </w:div>
                <w:div w:id="469521576">
                  <w:marLeft w:val="0"/>
                  <w:marRight w:val="0"/>
                  <w:marTop w:val="0"/>
                  <w:marBottom w:val="0"/>
                  <w:divBdr>
                    <w:top w:val="none" w:sz="0" w:space="0" w:color="auto"/>
                    <w:left w:val="none" w:sz="0" w:space="0" w:color="auto"/>
                    <w:bottom w:val="none" w:sz="0" w:space="0" w:color="auto"/>
                    <w:right w:val="none" w:sz="0" w:space="0" w:color="auto"/>
                  </w:divBdr>
                </w:div>
              </w:divsChild>
            </w:div>
            <w:div w:id="1355301273">
              <w:marLeft w:val="0"/>
              <w:marRight w:val="0"/>
              <w:marTop w:val="0"/>
              <w:marBottom w:val="180"/>
              <w:divBdr>
                <w:top w:val="none" w:sz="0" w:space="0" w:color="auto"/>
                <w:left w:val="none" w:sz="0" w:space="0" w:color="auto"/>
                <w:bottom w:val="none" w:sz="0" w:space="0" w:color="auto"/>
                <w:right w:val="none" w:sz="0" w:space="0" w:color="auto"/>
              </w:divBdr>
            </w:div>
          </w:divsChild>
        </w:div>
        <w:div w:id="1278486733">
          <w:marLeft w:val="0"/>
          <w:marRight w:val="0"/>
          <w:marTop w:val="0"/>
          <w:marBottom w:val="0"/>
          <w:divBdr>
            <w:top w:val="none" w:sz="0" w:space="0" w:color="auto"/>
            <w:left w:val="none" w:sz="0" w:space="0" w:color="auto"/>
            <w:bottom w:val="none" w:sz="0" w:space="0" w:color="auto"/>
            <w:right w:val="none" w:sz="0" w:space="0" w:color="auto"/>
          </w:divBdr>
        </w:div>
        <w:div w:id="1510482099">
          <w:marLeft w:val="0"/>
          <w:marRight w:val="0"/>
          <w:marTop w:val="450"/>
          <w:marBottom w:val="150"/>
          <w:divBdr>
            <w:top w:val="none" w:sz="0" w:space="0" w:color="auto"/>
            <w:left w:val="none" w:sz="0" w:space="0" w:color="auto"/>
            <w:bottom w:val="none" w:sz="0" w:space="0" w:color="auto"/>
            <w:right w:val="none" w:sz="0" w:space="0" w:color="auto"/>
          </w:divBdr>
        </w:div>
        <w:div w:id="216862263">
          <w:marLeft w:val="0"/>
          <w:marRight w:val="0"/>
          <w:marTop w:val="450"/>
          <w:marBottom w:val="150"/>
          <w:divBdr>
            <w:top w:val="none" w:sz="0" w:space="0" w:color="auto"/>
            <w:left w:val="none" w:sz="0" w:space="0" w:color="auto"/>
            <w:bottom w:val="none" w:sz="0" w:space="0" w:color="auto"/>
            <w:right w:val="none" w:sz="0" w:space="0" w:color="auto"/>
          </w:divBdr>
        </w:div>
        <w:div w:id="1255625593">
          <w:marLeft w:val="0"/>
          <w:marRight w:val="0"/>
          <w:marTop w:val="0"/>
          <w:marBottom w:val="0"/>
          <w:divBdr>
            <w:top w:val="none" w:sz="0" w:space="0" w:color="auto"/>
            <w:left w:val="none" w:sz="0" w:space="0" w:color="auto"/>
            <w:bottom w:val="none" w:sz="0" w:space="0" w:color="auto"/>
            <w:right w:val="none" w:sz="0" w:space="0" w:color="auto"/>
          </w:divBdr>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04660984">
      <w:bodyDiv w:val="1"/>
      <w:marLeft w:val="0"/>
      <w:marRight w:val="0"/>
      <w:marTop w:val="0"/>
      <w:marBottom w:val="0"/>
      <w:divBdr>
        <w:top w:val="none" w:sz="0" w:space="0" w:color="auto"/>
        <w:left w:val="none" w:sz="0" w:space="0" w:color="auto"/>
        <w:bottom w:val="none" w:sz="0" w:space="0" w:color="auto"/>
        <w:right w:val="none" w:sz="0" w:space="0" w:color="auto"/>
      </w:divBdr>
    </w:div>
    <w:div w:id="1515076492">
      <w:bodyDiv w:val="1"/>
      <w:marLeft w:val="0"/>
      <w:marRight w:val="0"/>
      <w:marTop w:val="0"/>
      <w:marBottom w:val="0"/>
      <w:divBdr>
        <w:top w:val="none" w:sz="0" w:space="0" w:color="auto"/>
        <w:left w:val="none" w:sz="0" w:space="0" w:color="auto"/>
        <w:bottom w:val="none" w:sz="0" w:space="0" w:color="auto"/>
        <w:right w:val="none" w:sz="0" w:space="0" w:color="auto"/>
      </w:divBdr>
      <w:divsChild>
        <w:div w:id="821579597">
          <w:marLeft w:val="0"/>
          <w:marRight w:val="0"/>
          <w:marTop w:val="0"/>
          <w:marBottom w:val="0"/>
          <w:divBdr>
            <w:top w:val="none" w:sz="0" w:space="0" w:color="auto"/>
            <w:left w:val="none" w:sz="0" w:space="0" w:color="auto"/>
            <w:bottom w:val="none" w:sz="0" w:space="0" w:color="auto"/>
            <w:right w:val="none" w:sz="0" w:space="0" w:color="auto"/>
          </w:divBdr>
          <w:divsChild>
            <w:div w:id="1004820944">
              <w:marLeft w:val="0"/>
              <w:marRight w:val="0"/>
              <w:marTop w:val="0"/>
              <w:marBottom w:val="0"/>
              <w:divBdr>
                <w:top w:val="none" w:sz="0" w:space="0" w:color="auto"/>
                <w:left w:val="none" w:sz="0" w:space="0" w:color="auto"/>
                <w:bottom w:val="none" w:sz="0" w:space="0" w:color="auto"/>
                <w:right w:val="none" w:sz="0" w:space="0" w:color="auto"/>
              </w:divBdr>
            </w:div>
            <w:div w:id="849680522">
              <w:marLeft w:val="0"/>
              <w:marRight w:val="0"/>
              <w:marTop w:val="0"/>
              <w:marBottom w:val="0"/>
              <w:divBdr>
                <w:top w:val="none" w:sz="0" w:space="0" w:color="auto"/>
                <w:left w:val="none" w:sz="0" w:space="0" w:color="auto"/>
                <w:bottom w:val="none" w:sz="0" w:space="0" w:color="auto"/>
                <w:right w:val="none" w:sz="0" w:space="0" w:color="auto"/>
              </w:divBdr>
            </w:div>
            <w:div w:id="1842355453">
              <w:marLeft w:val="0"/>
              <w:marRight w:val="0"/>
              <w:marTop w:val="0"/>
              <w:marBottom w:val="0"/>
              <w:divBdr>
                <w:top w:val="none" w:sz="0" w:space="0" w:color="auto"/>
                <w:left w:val="none" w:sz="0" w:space="0" w:color="auto"/>
                <w:bottom w:val="none" w:sz="0" w:space="0" w:color="auto"/>
                <w:right w:val="none" w:sz="0" w:space="0" w:color="auto"/>
              </w:divBdr>
            </w:div>
            <w:div w:id="3788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27139095">
      <w:bodyDiv w:val="1"/>
      <w:marLeft w:val="0"/>
      <w:marRight w:val="0"/>
      <w:marTop w:val="0"/>
      <w:marBottom w:val="0"/>
      <w:divBdr>
        <w:top w:val="none" w:sz="0" w:space="0" w:color="auto"/>
        <w:left w:val="none" w:sz="0" w:space="0" w:color="auto"/>
        <w:bottom w:val="none" w:sz="0" w:space="0" w:color="auto"/>
        <w:right w:val="none" w:sz="0" w:space="0" w:color="auto"/>
      </w:divBdr>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9044">
      <w:bodyDiv w:val="1"/>
      <w:marLeft w:val="0"/>
      <w:marRight w:val="0"/>
      <w:marTop w:val="0"/>
      <w:marBottom w:val="0"/>
      <w:divBdr>
        <w:top w:val="none" w:sz="0" w:space="0" w:color="auto"/>
        <w:left w:val="none" w:sz="0" w:space="0" w:color="auto"/>
        <w:bottom w:val="none" w:sz="0" w:space="0" w:color="auto"/>
        <w:right w:val="none" w:sz="0" w:space="0" w:color="auto"/>
      </w:divBdr>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9441323">
      <w:bodyDiv w:val="1"/>
      <w:marLeft w:val="0"/>
      <w:marRight w:val="0"/>
      <w:marTop w:val="0"/>
      <w:marBottom w:val="0"/>
      <w:divBdr>
        <w:top w:val="none" w:sz="0" w:space="0" w:color="auto"/>
        <w:left w:val="none" w:sz="0" w:space="0" w:color="auto"/>
        <w:bottom w:val="none" w:sz="0" w:space="0" w:color="auto"/>
        <w:right w:val="none" w:sz="0" w:space="0" w:color="auto"/>
      </w:divBdr>
      <w:divsChild>
        <w:div w:id="810901506">
          <w:marLeft w:val="0"/>
          <w:marRight w:val="0"/>
          <w:marTop w:val="0"/>
          <w:marBottom w:val="0"/>
          <w:divBdr>
            <w:top w:val="none" w:sz="0" w:space="0" w:color="auto"/>
            <w:left w:val="none" w:sz="0" w:space="0" w:color="auto"/>
            <w:bottom w:val="none" w:sz="0" w:space="0" w:color="auto"/>
            <w:right w:val="none" w:sz="0" w:space="0" w:color="auto"/>
          </w:divBdr>
          <w:divsChild>
            <w:div w:id="1211648924">
              <w:marLeft w:val="0"/>
              <w:marRight w:val="0"/>
              <w:marTop w:val="0"/>
              <w:marBottom w:val="0"/>
              <w:divBdr>
                <w:top w:val="none" w:sz="0" w:space="0" w:color="auto"/>
                <w:left w:val="none" w:sz="0" w:space="0" w:color="auto"/>
                <w:bottom w:val="none" w:sz="0" w:space="0" w:color="auto"/>
                <w:right w:val="none" w:sz="0" w:space="0" w:color="auto"/>
              </w:divBdr>
              <w:divsChild>
                <w:div w:id="14762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4140">
      <w:bodyDiv w:val="1"/>
      <w:marLeft w:val="0"/>
      <w:marRight w:val="0"/>
      <w:marTop w:val="0"/>
      <w:marBottom w:val="0"/>
      <w:divBdr>
        <w:top w:val="none" w:sz="0" w:space="0" w:color="auto"/>
        <w:left w:val="none" w:sz="0" w:space="0" w:color="auto"/>
        <w:bottom w:val="none" w:sz="0" w:space="0" w:color="auto"/>
        <w:right w:val="none" w:sz="0" w:space="0" w:color="auto"/>
      </w:divBdr>
    </w:div>
    <w:div w:id="1584026869">
      <w:bodyDiv w:val="1"/>
      <w:marLeft w:val="0"/>
      <w:marRight w:val="0"/>
      <w:marTop w:val="0"/>
      <w:marBottom w:val="0"/>
      <w:divBdr>
        <w:top w:val="none" w:sz="0" w:space="0" w:color="auto"/>
        <w:left w:val="none" w:sz="0" w:space="0" w:color="auto"/>
        <w:bottom w:val="none" w:sz="0" w:space="0" w:color="auto"/>
        <w:right w:val="none" w:sz="0" w:space="0" w:color="auto"/>
      </w:divBdr>
    </w:div>
    <w:div w:id="1584141129">
      <w:bodyDiv w:val="1"/>
      <w:marLeft w:val="0"/>
      <w:marRight w:val="0"/>
      <w:marTop w:val="0"/>
      <w:marBottom w:val="0"/>
      <w:divBdr>
        <w:top w:val="none" w:sz="0" w:space="0" w:color="auto"/>
        <w:left w:val="none" w:sz="0" w:space="0" w:color="auto"/>
        <w:bottom w:val="none" w:sz="0" w:space="0" w:color="auto"/>
        <w:right w:val="none" w:sz="0" w:space="0" w:color="auto"/>
      </w:divBdr>
      <w:divsChild>
        <w:div w:id="1669358134">
          <w:marLeft w:val="0"/>
          <w:marRight w:val="0"/>
          <w:marTop w:val="0"/>
          <w:marBottom w:val="0"/>
          <w:divBdr>
            <w:top w:val="none" w:sz="0" w:space="0" w:color="auto"/>
            <w:left w:val="none" w:sz="0" w:space="0" w:color="auto"/>
            <w:bottom w:val="none" w:sz="0" w:space="0" w:color="auto"/>
            <w:right w:val="none" w:sz="0" w:space="0" w:color="auto"/>
          </w:divBdr>
          <w:divsChild>
            <w:div w:id="16302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069">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204233">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141044">
      <w:bodyDiv w:val="1"/>
      <w:marLeft w:val="0"/>
      <w:marRight w:val="0"/>
      <w:marTop w:val="0"/>
      <w:marBottom w:val="0"/>
      <w:divBdr>
        <w:top w:val="none" w:sz="0" w:space="0" w:color="auto"/>
        <w:left w:val="none" w:sz="0" w:space="0" w:color="auto"/>
        <w:bottom w:val="none" w:sz="0" w:space="0" w:color="auto"/>
        <w:right w:val="none" w:sz="0" w:space="0" w:color="auto"/>
      </w:divBdr>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7881528">
      <w:bodyDiv w:val="1"/>
      <w:marLeft w:val="0"/>
      <w:marRight w:val="0"/>
      <w:marTop w:val="0"/>
      <w:marBottom w:val="0"/>
      <w:divBdr>
        <w:top w:val="none" w:sz="0" w:space="0" w:color="auto"/>
        <w:left w:val="none" w:sz="0" w:space="0" w:color="auto"/>
        <w:bottom w:val="none" w:sz="0" w:space="0" w:color="auto"/>
        <w:right w:val="none" w:sz="0" w:space="0" w:color="auto"/>
      </w:divBdr>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5444874">
      <w:bodyDiv w:val="1"/>
      <w:marLeft w:val="0"/>
      <w:marRight w:val="0"/>
      <w:marTop w:val="0"/>
      <w:marBottom w:val="0"/>
      <w:divBdr>
        <w:top w:val="none" w:sz="0" w:space="0" w:color="auto"/>
        <w:left w:val="none" w:sz="0" w:space="0" w:color="auto"/>
        <w:bottom w:val="none" w:sz="0" w:space="0" w:color="auto"/>
        <w:right w:val="none" w:sz="0" w:space="0" w:color="auto"/>
      </w:divBdr>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142804">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1845">
      <w:bodyDiv w:val="1"/>
      <w:marLeft w:val="0"/>
      <w:marRight w:val="0"/>
      <w:marTop w:val="0"/>
      <w:marBottom w:val="0"/>
      <w:divBdr>
        <w:top w:val="none" w:sz="0" w:space="0" w:color="auto"/>
        <w:left w:val="none" w:sz="0" w:space="0" w:color="auto"/>
        <w:bottom w:val="none" w:sz="0" w:space="0" w:color="auto"/>
        <w:right w:val="none" w:sz="0" w:space="0" w:color="auto"/>
      </w:divBdr>
      <w:divsChild>
        <w:div w:id="1489981575">
          <w:marLeft w:val="0"/>
          <w:marRight w:val="0"/>
          <w:marTop w:val="0"/>
          <w:marBottom w:val="0"/>
          <w:divBdr>
            <w:top w:val="none" w:sz="0" w:space="0" w:color="auto"/>
            <w:left w:val="none" w:sz="0" w:space="0" w:color="auto"/>
            <w:bottom w:val="none" w:sz="0" w:space="0" w:color="auto"/>
            <w:right w:val="none" w:sz="0" w:space="0" w:color="auto"/>
          </w:divBdr>
          <w:divsChild>
            <w:div w:id="1712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67965117">
      <w:bodyDiv w:val="1"/>
      <w:marLeft w:val="0"/>
      <w:marRight w:val="0"/>
      <w:marTop w:val="0"/>
      <w:marBottom w:val="0"/>
      <w:divBdr>
        <w:top w:val="none" w:sz="0" w:space="0" w:color="auto"/>
        <w:left w:val="none" w:sz="0" w:space="0" w:color="auto"/>
        <w:bottom w:val="none" w:sz="0" w:space="0" w:color="auto"/>
        <w:right w:val="none" w:sz="0" w:space="0" w:color="auto"/>
      </w:divBdr>
      <w:divsChild>
        <w:div w:id="671882141">
          <w:marLeft w:val="0"/>
          <w:marRight w:val="0"/>
          <w:marTop w:val="0"/>
          <w:marBottom w:val="0"/>
          <w:divBdr>
            <w:top w:val="none" w:sz="0" w:space="0" w:color="auto"/>
            <w:left w:val="none" w:sz="0" w:space="0" w:color="auto"/>
            <w:bottom w:val="none" w:sz="0" w:space="0" w:color="auto"/>
            <w:right w:val="none" w:sz="0" w:space="0" w:color="auto"/>
          </w:divBdr>
          <w:divsChild>
            <w:div w:id="1422986763">
              <w:marLeft w:val="0"/>
              <w:marRight w:val="0"/>
              <w:marTop w:val="0"/>
              <w:marBottom w:val="0"/>
              <w:divBdr>
                <w:top w:val="none" w:sz="0" w:space="0" w:color="auto"/>
                <w:left w:val="none" w:sz="0" w:space="0" w:color="auto"/>
                <w:bottom w:val="none" w:sz="0" w:space="0" w:color="auto"/>
                <w:right w:val="none" w:sz="0" w:space="0" w:color="auto"/>
              </w:divBdr>
            </w:div>
            <w:div w:id="1467042324">
              <w:marLeft w:val="0"/>
              <w:marRight w:val="0"/>
              <w:marTop w:val="0"/>
              <w:marBottom w:val="0"/>
              <w:divBdr>
                <w:top w:val="none" w:sz="0" w:space="0" w:color="auto"/>
                <w:left w:val="none" w:sz="0" w:space="0" w:color="auto"/>
                <w:bottom w:val="none" w:sz="0" w:space="0" w:color="auto"/>
                <w:right w:val="none" w:sz="0" w:space="0" w:color="auto"/>
              </w:divBdr>
            </w:div>
            <w:div w:id="1923946807">
              <w:marLeft w:val="0"/>
              <w:marRight w:val="0"/>
              <w:marTop w:val="0"/>
              <w:marBottom w:val="0"/>
              <w:divBdr>
                <w:top w:val="none" w:sz="0" w:space="0" w:color="auto"/>
                <w:left w:val="none" w:sz="0" w:space="0" w:color="auto"/>
                <w:bottom w:val="none" w:sz="0" w:space="0" w:color="auto"/>
                <w:right w:val="none" w:sz="0" w:space="0" w:color="auto"/>
              </w:divBdr>
            </w:div>
            <w:div w:id="15084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4026">
      <w:bodyDiv w:val="1"/>
      <w:marLeft w:val="0"/>
      <w:marRight w:val="0"/>
      <w:marTop w:val="0"/>
      <w:marBottom w:val="0"/>
      <w:divBdr>
        <w:top w:val="none" w:sz="0" w:space="0" w:color="auto"/>
        <w:left w:val="none" w:sz="0" w:space="0" w:color="auto"/>
        <w:bottom w:val="none" w:sz="0" w:space="0" w:color="auto"/>
        <w:right w:val="none" w:sz="0" w:space="0" w:color="auto"/>
      </w:divBdr>
      <w:divsChild>
        <w:div w:id="397436561">
          <w:marLeft w:val="0"/>
          <w:marRight w:val="0"/>
          <w:marTop w:val="0"/>
          <w:marBottom w:val="0"/>
          <w:divBdr>
            <w:top w:val="none" w:sz="0" w:space="0" w:color="auto"/>
            <w:left w:val="none" w:sz="0" w:space="0" w:color="auto"/>
            <w:bottom w:val="none" w:sz="0" w:space="0" w:color="auto"/>
            <w:right w:val="none" w:sz="0" w:space="0" w:color="auto"/>
          </w:divBdr>
          <w:divsChild>
            <w:div w:id="17759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440">
      <w:bodyDiv w:val="1"/>
      <w:marLeft w:val="0"/>
      <w:marRight w:val="0"/>
      <w:marTop w:val="0"/>
      <w:marBottom w:val="0"/>
      <w:divBdr>
        <w:top w:val="none" w:sz="0" w:space="0" w:color="auto"/>
        <w:left w:val="none" w:sz="0" w:space="0" w:color="auto"/>
        <w:bottom w:val="none" w:sz="0" w:space="0" w:color="auto"/>
        <w:right w:val="none" w:sz="0" w:space="0" w:color="auto"/>
      </w:divBdr>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2969">
      <w:bodyDiv w:val="1"/>
      <w:marLeft w:val="0"/>
      <w:marRight w:val="0"/>
      <w:marTop w:val="0"/>
      <w:marBottom w:val="0"/>
      <w:divBdr>
        <w:top w:val="none" w:sz="0" w:space="0" w:color="auto"/>
        <w:left w:val="none" w:sz="0" w:space="0" w:color="auto"/>
        <w:bottom w:val="none" w:sz="0" w:space="0" w:color="auto"/>
        <w:right w:val="none" w:sz="0" w:space="0" w:color="auto"/>
      </w:divBdr>
    </w:div>
    <w:div w:id="1875733997">
      <w:bodyDiv w:val="1"/>
      <w:marLeft w:val="0"/>
      <w:marRight w:val="0"/>
      <w:marTop w:val="0"/>
      <w:marBottom w:val="0"/>
      <w:divBdr>
        <w:top w:val="none" w:sz="0" w:space="0" w:color="auto"/>
        <w:left w:val="none" w:sz="0" w:space="0" w:color="auto"/>
        <w:bottom w:val="none" w:sz="0" w:space="0" w:color="auto"/>
        <w:right w:val="none" w:sz="0" w:space="0" w:color="auto"/>
      </w:divBdr>
      <w:divsChild>
        <w:div w:id="728379608">
          <w:marLeft w:val="0"/>
          <w:marRight w:val="0"/>
          <w:marTop w:val="0"/>
          <w:marBottom w:val="0"/>
          <w:divBdr>
            <w:top w:val="none" w:sz="0" w:space="0" w:color="auto"/>
            <w:left w:val="none" w:sz="0" w:space="0" w:color="auto"/>
            <w:bottom w:val="none" w:sz="0" w:space="0" w:color="auto"/>
            <w:right w:val="none" w:sz="0" w:space="0" w:color="auto"/>
          </w:divBdr>
          <w:divsChild>
            <w:div w:id="768546976">
              <w:marLeft w:val="0"/>
              <w:marRight w:val="0"/>
              <w:marTop w:val="0"/>
              <w:marBottom w:val="0"/>
              <w:divBdr>
                <w:top w:val="none" w:sz="0" w:space="0" w:color="auto"/>
                <w:left w:val="none" w:sz="0" w:space="0" w:color="auto"/>
                <w:bottom w:val="none" w:sz="0" w:space="0" w:color="auto"/>
                <w:right w:val="none" w:sz="0" w:space="0" w:color="auto"/>
              </w:divBdr>
            </w:div>
            <w:div w:id="1088772884">
              <w:marLeft w:val="0"/>
              <w:marRight w:val="0"/>
              <w:marTop w:val="0"/>
              <w:marBottom w:val="0"/>
              <w:divBdr>
                <w:top w:val="none" w:sz="0" w:space="0" w:color="auto"/>
                <w:left w:val="none" w:sz="0" w:space="0" w:color="auto"/>
                <w:bottom w:val="none" w:sz="0" w:space="0" w:color="auto"/>
                <w:right w:val="none" w:sz="0" w:space="0" w:color="auto"/>
              </w:divBdr>
            </w:div>
            <w:div w:id="635186579">
              <w:marLeft w:val="0"/>
              <w:marRight w:val="0"/>
              <w:marTop w:val="0"/>
              <w:marBottom w:val="0"/>
              <w:divBdr>
                <w:top w:val="none" w:sz="0" w:space="0" w:color="auto"/>
                <w:left w:val="none" w:sz="0" w:space="0" w:color="auto"/>
                <w:bottom w:val="none" w:sz="0" w:space="0" w:color="auto"/>
                <w:right w:val="none" w:sz="0" w:space="0" w:color="auto"/>
              </w:divBdr>
            </w:div>
            <w:div w:id="19887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6420">
      <w:bodyDiv w:val="1"/>
      <w:marLeft w:val="0"/>
      <w:marRight w:val="0"/>
      <w:marTop w:val="0"/>
      <w:marBottom w:val="0"/>
      <w:divBdr>
        <w:top w:val="none" w:sz="0" w:space="0" w:color="auto"/>
        <w:left w:val="none" w:sz="0" w:space="0" w:color="auto"/>
        <w:bottom w:val="none" w:sz="0" w:space="0" w:color="auto"/>
        <w:right w:val="none" w:sz="0" w:space="0" w:color="auto"/>
      </w:divBdr>
      <w:divsChild>
        <w:div w:id="1953241003">
          <w:marLeft w:val="0"/>
          <w:marRight w:val="0"/>
          <w:marTop w:val="0"/>
          <w:marBottom w:val="0"/>
          <w:divBdr>
            <w:top w:val="none" w:sz="0" w:space="0" w:color="auto"/>
            <w:left w:val="none" w:sz="0" w:space="0" w:color="auto"/>
            <w:bottom w:val="none" w:sz="0" w:space="0" w:color="auto"/>
            <w:right w:val="none" w:sz="0" w:space="0" w:color="auto"/>
          </w:divBdr>
          <w:divsChild>
            <w:div w:id="1949042628">
              <w:marLeft w:val="0"/>
              <w:marRight w:val="0"/>
              <w:marTop w:val="0"/>
              <w:marBottom w:val="0"/>
              <w:divBdr>
                <w:top w:val="none" w:sz="0" w:space="0" w:color="auto"/>
                <w:left w:val="none" w:sz="0" w:space="0" w:color="auto"/>
                <w:bottom w:val="none" w:sz="0" w:space="0" w:color="auto"/>
                <w:right w:val="none" w:sz="0" w:space="0" w:color="auto"/>
              </w:divBdr>
              <w:divsChild>
                <w:div w:id="347489902">
                  <w:marLeft w:val="0"/>
                  <w:marRight w:val="0"/>
                  <w:marTop w:val="0"/>
                  <w:marBottom w:val="0"/>
                  <w:divBdr>
                    <w:top w:val="none" w:sz="0" w:space="0" w:color="auto"/>
                    <w:left w:val="none" w:sz="0" w:space="0" w:color="auto"/>
                    <w:bottom w:val="none" w:sz="0" w:space="0" w:color="auto"/>
                    <w:right w:val="none" w:sz="0" w:space="0" w:color="auto"/>
                  </w:divBdr>
                  <w:divsChild>
                    <w:div w:id="1579289164">
                      <w:marLeft w:val="0"/>
                      <w:marRight w:val="0"/>
                      <w:marTop w:val="0"/>
                      <w:marBottom w:val="0"/>
                      <w:divBdr>
                        <w:top w:val="none" w:sz="0" w:space="0" w:color="auto"/>
                        <w:left w:val="none" w:sz="0" w:space="0" w:color="auto"/>
                        <w:bottom w:val="none" w:sz="0" w:space="0" w:color="auto"/>
                        <w:right w:val="none" w:sz="0" w:space="0" w:color="auto"/>
                      </w:divBdr>
                      <w:divsChild>
                        <w:div w:id="533739611">
                          <w:marLeft w:val="4125"/>
                          <w:marRight w:val="0"/>
                          <w:marTop w:val="0"/>
                          <w:marBottom w:val="0"/>
                          <w:divBdr>
                            <w:top w:val="none" w:sz="0" w:space="0" w:color="auto"/>
                            <w:left w:val="none" w:sz="0" w:space="0" w:color="auto"/>
                            <w:bottom w:val="none" w:sz="0" w:space="0" w:color="auto"/>
                            <w:right w:val="none" w:sz="0" w:space="0" w:color="auto"/>
                          </w:divBdr>
                          <w:divsChild>
                            <w:div w:id="1415861080">
                              <w:marLeft w:val="0"/>
                              <w:marRight w:val="0"/>
                              <w:marTop w:val="0"/>
                              <w:marBottom w:val="0"/>
                              <w:divBdr>
                                <w:top w:val="none" w:sz="0" w:space="0" w:color="auto"/>
                                <w:left w:val="none" w:sz="0" w:space="0" w:color="auto"/>
                                <w:bottom w:val="none" w:sz="0" w:space="0" w:color="auto"/>
                                <w:right w:val="none" w:sz="0" w:space="0" w:color="auto"/>
                              </w:divBdr>
                              <w:divsChild>
                                <w:div w:id="1766731408">
                                  <w:marLeft w:val="0"/>
                                  <w:marRight w:val="0"/>
                                  <w:marTop w:val="0"/>
                                  <w:marBottom w:val="0"/>
                                  <w:divBdr>
                                    <w:top w:val="none" w:sz="0" w:space="0" w:color="auto"/>
                                    <w:left w:val="none" w:sz="0" w:space="0" w:color="auto"/>
                                    <w:bottom w:val="none" w:sz="0" w:space="0" w:color="auto"/>
                                    <w:right w:val="none" w:sz="0" w:space="0" w:color="auto"/>
                                  </w:divBdr>
                                  <w:divsChild>
                                    <w:div w:id="1239752515">
                                      <w:marLeft w:val="0"/>
                                      <w:marRight w:val="0"/>
                                      <w:marTop w:val="0"/>
                                      <w:marBottom w:val="0"/>
                                      <w:divBdr>
                                        <w:top w:val="none" w:sz="0" w:space="0" w:color="auto"/>
                                        <w:left w:val="none" w:sz="0" w:space="0" w:color="auto"/>
                                        <w:bottom w:val="none" w:sz="0" w:space="0" w:color="auto"/>
                                        <w:right w:val="none" w:sz="0" w:space="0" w:color="auto"/>
                                      </w:divBdr>
                                      <w:divsChild>
                                        <w:div w:id="888615826">
                                          <w:marLeft w:val="0"/>
                                          <w:marRight w:val="0"/>
                                          <w:marTop w:val="0"/>
                                          <w:marBottom w:val="150"/>
                                          <w:divBdr>
                                            <w:top w:val="none" w:sz="0" w:space="0" w:color="auto"/>
                                            <w:left w:val="none" w:sz="0" w:space="0" w:color="auto"/>
                                            <w:bottom w:val="none" w:sz="0" w:space="0" w:color="auto"/>
                                            <w:right w:val="none" w:sz="0" w:space="0" w:color="auto"/>
                                          </w:divBdr>
                                        </w:div>
                                        <w:div w:id="1040932838">
                                          <w:marLeft w:val="54"/>
                                          <w:marRight w:val="54"/>
                                          <w:marTop w:val="0"/>
                                          <w:marBottom w:val="150"/>
                                          <w:divBdr>
                                            <w:top w:val="none" w:sz="0" w:space="0" w:color="auto"/>
                                            <w:left w:val="none" w:sz="0" w:space="0" w:color="auto"/>
                                            <w:bottom w:val="none" w:sz="0" w:space="0" w:color="auto"/>
                                            <w:right w:val="none" w:sz="0" w:space="0" w:color="auto"/>
                                          </w:divBdr>
                                          <w:divsChild>
                                            <w:div w:id="708719945">
                                              <w:marLeft w:val="0"/>
                                              <w:marRight w:val="0"/>
                                              <w:marTop w:val="0"/>
                                              <w:marBottom w:val="0"/>
                                              <w:divBdr>
                                                <w:top w:val="none" w:sz="0" w:space="0" w:color="auto"/>
                                                <w:left w:val="none" w:sz="0" w:space="0" w:color="auto"/>
                                                <w:bottom w:val="none" w:sz="0" w:space="0" w:color="auto"/>
                                                <w:right w:val="none" w:sz="0" w:space="0" w:color="auto"/>
                                              </w:divBdr>
                                              <w:divsChild>
                                                <w:div w:id="685640385">
                                                  <w:marLeft w:val="0"/>
                                                  <w:marRight w:val="0"/>
                                                  <w:marTop w:val="0"/>
                                                  <w:marBottom w:val="0"/>
                                                  <w:divBdr>
                                                    <w:top w:val="none" w:sz="0" w:space="0" w:color="auto"/>
                                                    <w:left w:val="none" w:sz="0" w:space="0" w:color="auto"/>
                                                    <w:bottom w:val="none" w:sz="0" w:space="0" w:color="auto"/>
                                                    <w:right w:val="none" w:sz="0" w:space="0" w:color="auto"/>
                                                  </w:divBdr>
                                                  <w:divsChild>
                                                    <w:div w:id="242295925">
                                                      <w:marLeft w:val="0"/>
                                                      <w:marRight w:val="0"/>
                                                      <w:marTop w:val="0"/>
                                                      <w:marBottom w:val="0"/>
                                                      <w:divBdr>
                                                        <w:top w:val="none" w:sz="0" w:space="0" w:color="auto"/>
                                                        <w:left w:val="none" w:sz="0" w:space="0" w:color="auto"/>
                                                        <w:bottom w:val="none" w:sz="0" w:space="0" w:color="auto"/>
                                                        <w:right w:val="none" w:sz="0" w:space="0" w:color="auto"/>
                                                      </w:divBdr>
                                                      <w:divsChild>
                                                        <w:div w:id="187068357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60955904">
                                          <w:marLeft w:val="54"/>
                                          <w:marRight w:val="54"/>
                                          <w:marTop w:val="0"/>
                                          <w:marBottom w:val="150"/>
                                          <w:divBdr>
                                            <w:top w:val="none" w:sz="0" w:space="0" w:color="auto"/>
                                            <w:left w:val="none" w:sz="0" w:space="0" w:color="auto"/>
                                            <w:bottom w:val="none" w:sz="0" w:space="0" w:color="auto"/>
                                            <w:right w:val="none" w:sz="0" w:space="0" w:color="auto"/>
                                          </w:divBdr>
                                          <w:divsChild>
                                            <w:div w:id="513113845">
                                              <w:marLeft w:val="0"/>
                                              <w:marRight w:val="0"/>
                                              <w:marTop w:val="0"/>
                                              <w:marBottom w:val="0"/>
                                              <w:divBdr>
                                                <w:top w:val="none" w:sz="0" w:space="0" w:color="auto"/>
                                                <w:left w:val="none" w:sz="0" w:space="0" w:color="auto"/>
                                                <w:bottom w:val="none" w:sz="0" w:space="0" w:color="auto"/>
                                                <w:right w:val="none" w:sz="0" w:space="0" w:color="auto"/>
                                              </w:divBdr>
                                              <w:divsChild>
                                                <w:div w:id="1781141000">
                                                  <w:marLeft w:val="0"/>
                                                  <w:marRight w:val="0"/>
                                                  <w:marTop w:val="0"/>
                                                  <w:marBottom w:val="0"/>
                                                  <w:divBdr>
                                                    <w:top w:val="none" w:sz="0" w:space="0" w:color="auto"/>
                                                    <w:left w:val="none" w:sz="0" w:space="0" w:color="auto"/>
                                                    <w:bottom w:val="none" w:sz="0" w:space="0" w:color="auto"/>
                                                    <w:right w:val="none" w:sz="0" w:space="0" w:color="auto"/>
                                                  </w:divBdr>
                                                </w:div>
                                                <w:div w:id="967708487">
                                                  <w:marLeft w:val="0"/>
                                                  <w:marRight w:val="0"/>
                                                  <w:marTop w:val="0"/>
                                                  <w:marBottom w:val="0"/>
                                                  <w:divBdr>
                                                    <w:top w:val="none" w:sz="0" w:space="0" w:color="auto"/>
                                                    <w:left w:val="none" w:sz="0" w:space="0" w:color="auto"/>
                                                    <w:bottom w:val="none" w:sz="0" w:space="0" w:color="auto"/>
                                                    <w:right w:val="none" w:sz="0" w:space="0" w:color="auto"/>
                                                  </w:divBdr>
                                                  <w:divsChild>
                                                    <w:div w:id="681468032">
                                                      <w:marLeft w:val="0"/>
                                                      <w:marRight w:val="0"/>
                                                      <w:marTop w:val="0"/>
                                                      <w:marBottom w:val="0"/>
                                                      <w:divBdr>
                                                        <w:top w:val="none" w:sz="0" w:space="0" w:color="auto"/>
                                                        <w:left w:val="none" w:sz="0" w:space="0" w:color="auto"/>
                                                        <w:bottom w:val="none" w:sz="0" w:space="0" w:color="auto"/>
                                                        <w:right w:val="none" w:sz="0" w:space="0" w:color="auto"/>
                                                      </w:divBdr>
                                                      <w:divsChild>
                                                        <w:div w:id="12139244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53958287">
                                          <w:marLeft w:val="54"/>
                                          <w:marRight w:val="54"/>
                                          <w:marTop w:val="0"/>
                                          <w:marBottom w:val="150"/>
                                          <w:divBdr>
                                            <w:top w:val="none" w:sz="0" w:space="0" w:color="auto"/>
                                            <w:left w:val="none" w:sz="0" w:space="0" w:color="auto"/>
                                            <w:bottom w:val="none" w:sz="0" w:space="0" w:color="auto"/>
                                            <w:right w:val="none" w:sz="0" w:space="0" w:color="auto"/>
                                          </w:divBdr>
                                          <w:divsChild>
                                            <w:div w:id="166942157">
                                              <w:marLeft w:val="0"/>
                                              <w:marRight w:val="0"/>
                                              <w:marTop w:val="0"/>
                                              <w:marBottom w:val="0"/>
                                              <w:divBdr>
                                                <w:top w:val="none" w:sz="0" w:space="0" w:color="auto"/>
                                                <w:left w:val="none" w:sz="0" w:space="0" w:color="auto"/>
                                                <w:bottom w:val="none" w:sz="0" w:space="0" w:color="auto"/>
                                                <w:right w:val="none" w:sz="0" w:space="0" w:color="auto"/>
                                              </w:divBdr>
                                              <w:divsChild>
                                                <w:div w:id="503133735">
                                                  <w:marLeft w:val="0"/>
                                                  <w:marRight w:val="0"/>
                                                  <w:marTop w:val="0"/>
                                                  <w:marBottom w:val="0"/>
                                                  <w:divBdr>
                                                    <w:top w:val="none" w:sz="0" w:space="0" w:color="auto"/>
                                                    <w:left w:val="none" w:sz="0" w:space="0" w:color="auto"/>
                                                    <w:bottom w:val="none" w:sz="0" w:space="0" w:color="auto"/>
                                                    <w:right w:val="none" w:sz="0" w:space="0" w:color="auto"/>
                                                  </w:divBdr>
                                                  <w:divsChild>
                                                    <w:div w:id="2113547845">
                                                      <w:marLeft w:val="0"/>
                                                      <w:marRight w:val="0"/>
                                                      <w:marTop w:val="0"/>
                                                      <w:marBottom w:val="0"/>
                                                      <w:divBdr>
                                                        <w:top w:val="none" w:sz="0" w:space="0" w:color="auto"/>
                                                        <w:left w:val="none" w:sz="0" w:space="0" w:color="auto"/>
                                                        <w:bottom w:val="none" w:sz="0" w:space="0" w:color="auto"/>
                                                        <w:right w:val="none" w:sz="0" w:space="0" w:color="auto"/>
                                                      </w:divBdr>
                                                      <w:divsChild>
                                                        <w:div w:id="193208601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53658816">
                                          <w:marLeft w:val="54"/>
                                          <w:marRight w:val="54"/>
                                          <w:marTop w:val="0"/>
                                          <w:marBottom w:val="150"/>
                                          <w:divBdr>
                                            <w:top w:val="none" w:sz="0" w:space="0" w:color="auto"/>
                                            <w:left w:val="none" w:sz="0" w:space="0" w:color="auto"/>
                                            <w:bottom w:val="none" w:sz="0" w:space="0" w:color="auto"/>
                                            <w:right w:val="none" w:sz="0" w:space="0" w:color="auto"/>
                                          </w:divBdr>
                                          <w:divsChild>
                                            <w:div w:id="962151589">
                                              <w:marLeft w:val="0"/>
                                              <w:marRight w:val="0"/>
                                              <w:marTop w:val="0"/>
                                              <w:marBottom w:val="0"/>
                                              <w:divBdr>
                                                <w:top w:val="none" w:sz="0" w:space="0" w:color="auto"/>
                                                <w:left w:val="none" w:sz="0" w:space="0" w:color="auto"/>
                                                <w:bottom w:val="none" w:sz="0" w:space="0" w:color="auto"/>
                                                <w:right w:val="none" w:sz="0" w:space="0" w:color="auto"/>
                                              </w:divBdr>
                                              <w:divsChild>
                                                <w:div w:id="27412097">
                                                  <w:marLeft w:val="0"/>
                                                  <w:marRight w:val="0"/>
                                                  <w:marTop w:val="0"/>
                                                  <w:marBottom w:val="0"/>
                                                  <w:divBdr>
                                                    <w:top w:val="none" w:sz="0" w:space="0" w:color="auto"/>
                                                    <w:left w:val="none" w:sz="0" w:space="0" w:color="auto"/>
                                                    <w:bottom w:val="none" w:sz="0" w:space="0" w:color="auto"/>
                                                    <w:right w:val="none" w:sz="0" w:space="0" w:color="auto"/>
                                                  </w:divBdr>
                                                </w:div>
                                                <w:div w:id="985817069">
                                                  <w:marLeft w:val="0"/>
                                                  <w:marRight w:val="0"/>
                                                  <w:marTop w:val="0"/>
                                                  <w:marBottom w:val="0"/>
                                                  <w:divBdr>
                                                    <w:top w:val="none" w:sz="0" w:space="0" w:color="auto"/>
                                                    <w:left w:val="none" w:sz="0" w:space="0" w:color="auto"/>
                                                    <w:bottom w:val="none" w:sz="0" w:space="0" w:color="auto"/>
                                                    <w:right w:val="none" w:sz="0" w:space="0" w:color="auto"/>
                                                  </w:divBdr>
                                                  <w:divsChild>
                                                    <w:div w:id="1868255766">
                                                      <w:marLeft w:val="0"/>
                                                      <w:marRight w:val="0"/>
                                                      <w:marTop w:val="0"/>
                                                      <w:marBottom w:val="0"/>
                                                      <w:divBdr>
                                                        <w:top w:val="none" w:sz="0" w:space="0" w:color="auto"/>
                                                        <w:left w:val="none" w:sz="0" w:space="0" w:color="auto"/>
                                                        <w:bottom w:val="none" w:sz="0" w:space="0" w:color="auto"/>
                                                        <w:right w:val="none" w:sz="0" w:space="0" w:color="auto"/>
                                                      </w:divBdr>
                                                      <w:divsChild>
                                                        <w:div w:id="16083891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527253187">
                                          <w:marLeft w:val="54"/>
                                          <w:marRight w:val="54"/>
                                          <w:marTop w:val="0"/>
                                          <w:marBottom w:val="150"/>
                                          <w:divBdr>
                                            <w:top w:val="none" w:sz="0" w:space="0" w:color="auto"/>
                                            <w:left w:val="none" w:sz="0" w:space="0" w:color="auto"/>
                                            <w:bottom w:val="none" w:sz="0" w:space="0" w:color="auto"/>
                                            <w:right w:val="none" w:sz="0" w:space="0" w:color="auto"/>
                                          </w:divBdr>
                                          <w:divsChild>
                                            <w:div w:id="2064713544">
                                              <w:marLeft w:val="0"/>
                                              <w:marRight w:val="0"/>
                                              <w:marTop w:val="0"/>
                                              <w:marBottom w:val="0"/>
                                              <w:divBdr>
                                                <w:top w:val="none" w:sz="0" w:space="0" w:color="auto"/>
                                                <w:left w:val="none" w:sz="0" w:space="0" w:color="auto"/>
                                                <w:bottom w:val="none" w:sz="0" w:space="0" w:color="auto"/>
                                                <w:right w:val="none" w:sz="0" w:space="0" w:color="auto"/>
                                              </w:divBdr>
                                              <w:divsChild>
                                                <w:div w:id="751705894">
                                                  <w:marLeft w:val="0"/>
                                                  <w:marRight w:val="0"/>
                                                  <w:marTop w:val="0"/>
                                                  <w:marBottom w:val="0"/>
                                                  <w:divBdr>
                                                    <w:top w:val="none" w:sz="0" w:space="0" w:color="auto"/>
                                                    <w:left w:val="none" w:sz="0" w:space="0" w:color="auto"/>
                                                    <w:bottom w:val="none" w:sz="0" w:space="0" w:color="auto"/>
                                                    <w:right w:val="none" w:sz="0" w:space="0" w:color="auto"/>
                                                  </w:divBdr>
                                                </w:div>
                                                <w:div w:id="1233080706">
                                                  <w:marLeft w:val="0"/>
                                                  <w:marRight w:val="0"/>
                                                  <w:marTop w:val="0"/>
                                                  <w:marBottom w:val="0"/>
                                                  <w:divBdr>
                                                    <w:top w:val="none" w:sz="0" w:space="0" w:color="auto"/>
                                                    <w:left w:val="none" w:sz="0" w:space="0" w:color="auto"/>
                                                    <w:bottom w:val="none" w:sz="0" w:space="0" w:color="auto"/>
                                                    <w:right w:val="none" w:sz="0" w:space="0" w:color="auto"/>
                                                  </w:divBdr>
                                                  <w:divsChild>
                                                    <w:div w:id="616446952">
                                                      <w:marLeft w:val="0"/>
                                                      <w:marRight w:val="0"/>
                                                      <w:marTop w:val="0"/>
                                                      <w:marBottom w:val="0"/>
                                                      <w:divBdr>
                                                        <w:top w:val="none" w:sz="0" w:space="0" w:color="auto"/>
                                                        <w:left w:val="none" w:sz="0" w:space="0" w:color="auto"/>
                                                        <w:bottom w:val="none" w:sz="0" w:space="0" w:color="auto"/>
                                                        <w:right w:val="none" w:sz="0" w:space="0" w:color="auto"/>
                                                      </w:divBdr>
                                                      <w:divsChild>
                                                        <w:div w:id="20005011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56728723">
                                          <w:marLeft w:val="54"/>
                                          <w:marRight w:val="54"/>
                                          <w:marTop w:val="0"/>
                                          <w:marBottom w:val="150"/>
                                          <w:divBdr>
                                            <w:top w:val="none" w:sz="0" w:space="0" w:color="auto"/>
                                            <w:left w:val="none" w:sz="0" w:space="0" w:color="auto"/>
                                            <w:bottom w:val="none" w:sz="0" w:space="0" w:color="auto"/>
                                            <w:right w:val="none" w:sz="0" w:space="0" w:color="auto"/>
                                          </w:divBdr>
                                          <w:divsChild>
                                            <w:div w:id="1301350079">
                                              <w:marLeft w:val="0"/>
                                              <w:marRight w:val="0"/>
                                              <w:marTop w:val="0"/>
                                              <w:marBottom w:val="0"/>
                                              <w:divBdr>
                                                <w:top w:val="none" w:sz="0" w:space="0" w:color="auto"/>
                                                <w:left w:val="none" w:sz="0" w:space="0" w:color="auto"/>
                                                <w:bottom w:val="none" w:sz="0" w:space="0" w:color="auto"/>
                                                <w:right w:val="none" w:sz="0" w:space="0" w:color="auto"/>
                                              </w:divBdr>
                                              <w:divsChild>
                                                <w:div w:id="1764915708">
                                                  <w:marLeft w:val="0"/>
                                                  <w:marRight w:val="0"/>
                                                  <w:marTop w:val="0"/>
                                                  <w:marBottom w:val="0"/>
                                                  <w:divBdr>
                                                    <w:top w:val="none" w:sz="0" w:space="0" w:color="auto"/>
                                                    <w:left w:val="none" w:sz="0" w:space="0" w:color="auto"/>
                                                    <w:bottom w:val="none" w:sz="0" w:space="0" w:color="auto"/>
                                                    <w:right w:val="none" w:sz="0" w:space="0" w:color="auto"/>
                                                  </w:divBdr>
                                                </w:div>
                                                <w:div w:id="1326127421">
                                                  <w:marLeft w:val="0"/>
                                                  <w:marRight w:val="0"/>
                                                  <w:marTop w:val="0"/>
                                                  <w:marBottom w:val="0"/>
                                                  <w:divBdr>
                                                    <w:top w:val="none" w:sz="0" w:space="0" w:color="auto"/>
                                                    <w:left w:val="none" w:sz="0" w:space="0" w:color="auto"/>
                                                    <w:bottom w:val="none" w:sz="0" w:space="0" w:color="auto"/>
                                                    <w:right w:val="none" w:sz="0" w:space="0" w:color="auto"/>
                                                  </w:divBdr>
                                                  <w:divsChild>
                                                    <w:div w:id="260644978">
                                                      <w:marLeft w:val="0"/>
                                                      <w:marRight w:val="0"/>
                                                      <w:marTop w:val="0"/>
                                                      <w:marBottom w:val="0"/>
                                                      <w:divBdr>
                                                        <w:top w:val="none" w:sz="0" w:space="0" w:color="auto"/>
                                                        <w:left w:val="none" w:sz="0" w:space="0" w:color="auto"/>
                                                        <w:bottom w:val="none" w:sz="0" w:space="0" w:color="auto"/>
                                                        <w:right w:val="none" w:sz="0" w:space="0" w:color="auto"/>
                                                      </w:divBdr>
                                                      <w:divsChild>
                                                        <w:div w:id="139265173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5685">
                              <w:marLeft w:val="0"/>
                              <w:marRight w:val="0"/>
                              <w:marTop w:val="0"/>
                              <w:marBottom w:val="375"/>
                              <w:divBdr>
                                <w:top w:val="none" w:sz="0" w:space="0" w:color="auto"/>
                                <w:left w:val="single" w:sz="18" w:space="19" w:color="008000"/>
                                <w:bottom w:val="none" w:sz="0" w:space="0" w:color="auto"/>
                                <w:right w:val="none" w:sz="0" w:space="0" w:color="auto"/>
                              </w:divBdr>
                              <w:divsChild>
                                <w:div w:id="1743217893">
                                  <w:marLeft w:val="0"/>
                                  <w:marRight w:val="0"/>
                                  <w:marTop w:val="300"/>
                                  <w:marBottom w:val="0"/>
                                  <w:divBdr>
                                    <w:top w:val="none" w:sz="0" w:space="0" w:color="auto"/>
                                    <w:left w:val="none" w:sz="0" w:space="0" w:color="auto"/>
                                    <w:bottom w:val="none" w:sz="0" w:space="0" w:color="auto"/>
                                    <w:right w:val="none" w:sz="0" w:space="0" w:color="auto"/>
                                  </w:divBdr>
                                  <w:divsChild>
                                    <w:div w:id="1861158155">
                                      <w:marLeft w:val="0"/>
                                      <w:marRight w:val="0"/>
                                      <w:marTop w:val="0"/>
                                      <w:marBottom w:val="0"/>
                                      <w:divBdr>
                                        <w:top w:val="none" w:sz="0" w:space="0" w:color="auto"/>
                                        <w:left w:val="none" w:sz="0" w:space="0" w:color="auto"/>
                                        <w:bottom w:val="none" w:sz="0" w:space="0" w:color="auto"/>
                                        <w:right w:val="none" w:sz="0" w:space="0" w:color="auto"/>
                                      </w:divBdr>
                                    </w:div>
                                    <w:div w:id="104540779">
                                      <w:marLeft w:val="0"/>
                                      <w:marRight w:val="0"/>
                                      <w:marTop w:val="0"/>
                                      <w:marBottom w:val="0"/>
                                      <w:divBdr>
                                        <w:top w:val="none" w:sz="0" w:space="0" w:color="auto"/>
                                        <w:left w:val="none" w:sz="0" w:space="0" w:color="auto"/>
                                        <w:bottom w:val="none" w:sz="0" w:space="0" w:color="auto"/>
                                        <w:right w:val="none" w:sz="0" w:space="0" w:color="auto"/>
                                      </w:divBdr>
                                    </w:div>
                                  </w:divsChild>
                                </w:div>
                                <w:div w:id="1149976914">
                                  <w:marLeft w:val="0"/>
                                  <w:marRight w:val="0"/>
                                  <w:marTop w:val="0"/>
                                  <w:marBottom w:val="180"/>
                                  <w:divBdr>
                                    <w:top w:val="none" w:sz="0" w:space="0" w:color="auto"/>
                                    <w:left w:val="none" w:sz="0" w:space="0" w:color="auto"/>
                                    <w:bottom w:val="none" w:sz="0" w:space="0" w:color="auto"/>
                                    <w:right w:val="none" w:sz="0" w:space="0" w:color="auto"/>
                                  </w:divBdr>
                                </w:div>
                              </w:divsChild>
                            </w:div>
                            <w:div w:id="1105467345">
                              <w:marLeft w:val="0"/>
                              <w:marRight w:val="0"/>
                              <w:marTop w:val="0"/>
                              <w:marBottom w:val="0"/>
                              <w:divBdr>
                                <w:top w:val="none" w:sz="0" w:space="0" w:color="auto"/>
                                <w:left w:val="none" w:sz="0" w:space="0" w:color="auto"/>
                                <w:bottom w:val="none" w:sz="0" w:space="0" w:color="auto"/>
                                <w:right w:val="none" w:sz="0" w:space="0" w:color="auto"/>
                              </w:divBdr>
                            </w:div>
                            <w:div w:id="1137987201">
                              <w:marLeft w:val="0"/>
                              <w:marRight w:val="0"/>
                              <w:marTop w:val="450"/>
                              <w:marBottom w:val="150"/>
                              <w:divBdr>
                                <w:top w:val="none" w:sz="0" w:space="0" w:color="auto"/>
                                <w:left w:val="none" w:sz="0" w:space="0" w:color="auto"/>
                                <w:bottom w:val="none" w:sz="0" w:space="0" w:color="auto"/>
                                <w:right w:val="none" w:sz="0" w:space="0" w:color="auto"/>
                              </w:divBdr>
                            </w:div>
                            <w:div w:id="973683967">
                              <w:marLeft w:val="0"/>
                              <w:marRight w:val="0"/>
                              <w:marTop w:val="450"/>
                              <w:marBottom w:val="150"/>
                              <w:divBdr>
                                <w:top w:val="none" w:sz="0" w:space="0" w:color="auto"/>
                                <w:left w:val="none" w:sz="0" w:space="0" w:color="auto"/>
                                <w:bottom w:val="none" w:sz="0" w:space="0" w:color="auto"/>
                                <w:right w:val="none" w:sz="0" w:space="0" w:color="auto"/>
                              </w:divBdr>
                            </w:div>
                            <w:div w:id="994725938">
                              <w:marLeft w:val="0"/>
                              <w:marRight w:val="0"/>
                              <w:marTop w:val="0"/>
                              <w:marBottom w:val="0"/>
                              <w:divBdr>
                                <w:top w:val="none" w:sz="0" w:space="0" w:color="auto"/>
                                <w:left w:val="none" w:sz="0" w:space="0" w:color="auto"/>
                                <w:bottom w:val="none" w:sz="0" w:space="0" w:color="auto"/>
                                <w:right w:val="none" w:sz="0" w:space="0" w:color="auto"/>
                              </w:divBdr>
                            </w:div>
                          </w:divsChild>
                        </w:div>
                        <w:div w:id="903830940">
                          <w:marLeft w:val="0"/>
                          <w:marRight w:val="0"/>
                          <w:marTop w:val="0"/>
                          <w:marBottom w:val="0"/>
                          <w:divBdr>
                            <w:top w:val="none" w:sz="0" w:space="0" w:color="auto"/>
                            <w:left w:val="none" w:sz="0" w:space="0" w:color="auto"/>
                            <w:bottom w:val="none" w:sz="0" w:space="0" w:color="auto"/>
                            <w:right w:val="none" w:sz="0" w:space="0" w:color="auto"/>
                          </w:divBdr>
                          <w:divsChild>
                            <w:div w:id="117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00153">
          <w:marLeft w:val="0"/>
          <w:marRight w:val="0"/>
          <w:marTop w:val="0"/>
          <w:marBottom w:val="0"/>
          <w:divBdr>
            <w:top w:val="none" w:sz="0" w:space="0" w:color="auto"/>
            <w:left w:val="none" w:sz="0" w:space="0" w:color="auto"/>
            <w:bottom w:val="none" w:sz="0" w:space="0" w:color="auto"/>
            <w:right w:val="none" w:sz="0" w:space="0" w:color="auto"/>
          </w:divBdr>
          <w:divsChild>
            <w:div w:id="1395661848">
              <w:marLeft w:val="0"/>
              <w:marRight w:val="0"/>
              <w:marTop w:val="0"/>
              <w:marBottom w:val="0"/>
              <w:divBdr>
                <w:top w:val="none" w:sz="0" w:space="0" w:color="auto"/>
                <w:left w:val="none" w:sz="0" w:space="0" w:color="auto"/>
                <w:bottom w:val="none" w:sz="0" w:space="0" w:color="auto"/>
                <w:right w:val="none" w:sz="0" w:space="0" w:color="auto"/>
              </w:divBdr>
              <w:divsChild>
                <w:div w:id="192042785">
                  <w:marLeft w:val="0"/>
                  <w:marRight w:val="0"/>
                  <w:marTop w:val="0"/>
                  <w:marBottom w:val="0"/>
                  <w:divBdr>
                    <w:top w:val="none" w:sz="0" w:space="0" w:color="auto"/>
                    <w:left w:val="none" w:sz="0" w:space="0" w:color="auto"/>
                    <w:bottom w:val="none" w:sz="0" w:space="0" w:color="auto"/>
                    <w:right w:val="none" w:sz="0" w:space="0" w:color="auto"/>
                  </w:divBdr>
                  <w:divsChild>
                    <w:div w:id="68773121">
                      <w:marLeft w:val="0"/>
                      <w:marRight w:val="0"/>
                      <w:marTop w:val="0"/>
                      <w:marBottom w:val="0"/>
                      <w:divBdr>
                        <w:top w:val="none" w:sz="0" w:space="0" w:color="auto"/>
                        <w:left w:val="none" w:sz="0" w:space="0" w:color="auto"/>
                        <w:bottom w:val="none" w:sz="0" w:space="0" w:color="auto"/>
                        <w:right w:val="none" w:sz="0" w:space="0" w:color="auto"/>
                      </w:divBdr>
                      <w:divsChild>
                        <w:div w:id="413672408">
                          <w:marLeft w:val="0"/>
                          <w:marRight w:val="0"/>
                          <w:marTop w:val="0"/>
                          <w:marBottom w:val="0"/>
                          <w:divBdr>
                            <w:top w:val="none" w:sz="0" w:space="0" w:color="auto"/>
                            <w:left w:val="none" w:sz="0" w:space="0" w:color="auto"/>
                            <w:bottom w:val="none" w:sz="0" w:space="0" w:color="auto"/>
                            <w:right w:val="none" w:sz="0" w:space="0" w:color="auto"/>
                          </w:divBdr>
                        </w:div>
                        <w:div w:id="1824928715">
                          <w:marLeft w:val="0"/>
                          <w:marRight w:val="0"/>
                          <w:marTop w:val="0"/>
                          <w:marBottom w:val="0"/>
                          <w:divBdr>
                            <w:top w:val="none" w:sz="0" w:space="0" w:color="auto"/>
                            <w:left w:val="none" w:sz="0" w:space="0" w:color="auto"/>
                            <w:bottom w:val="none" w:sz="0" w:space="0" w:color="auto"/>
                            <w:right w:val="none" w:sz="0" w:space="0" w:color="auto"/>
                          </w:divBdr>
                          <w:divsChild>
                            <w:div w:id="666592453">
                              <w:marLeft w:val="0"/>
                              <w:marRight w:val="0"/>
                              <w:marTop w:val="0"/>
                              <w:marBottom w:val="105"/>
                              <w:divBdr>
                                <w:top w:val="none" w:sz="0" w:space="0" w:color="auto"/>
                                <w:left w:val="none" w:sz="0" w:space="0" w:color="auto"/>
                                <w:bottom w:val="none" w:sz="0" w:space="0" w:color="auto"/>
                                <w:right w:val="none" w:sz="0" w:space="0" w:color="auto"/>
                              </w:divBdr>
                            </w:div>
                            <w:div w:id="2109081860">
                              <w:marLeft w:val="0"/>
                              <w:marRight w:val="0"/>
                              <w:marTop w:val="0"/>
                              <w:marBottom w:val="0"/>
                              <w:divBdr>
                                <w:top w:val="none" w:sz="0" w:space="0" w:color="auto"/>
                                <w:left w:val="none" w:sz="0" w:space="0" w:color="auto"/>
                                <w:bottom w:val="none" w:sz="0" w:space="0" w:color="auto"/>
                                <w:right w:val="none" w:sz="0" w:space="0" w:color="auto"/>
                              </w:divBdr>
                            </w:div>
                          </w:divsChild>
                        </w:div>
                        <w:div w:id="1156264333">
                          <w:marLeft w:val="0"/>
                          <w:marRight w:val="0"/>
                          <w:marTop w:val="0"/>
                          <w:marBottom w:val="0"/>
                          <w:divBdr>
                            <w:top w:val="none" w:sz="0" w:space="0" w:color="auto"/>
                            <w:left w:val="none" w:sz="0" w:space="0" w:color="auto"/>
                            <w:bottom w:val="none" w:sz="0" w:space="0" w:color="auto"/>
                            <w:right w:val="none" w:sz="0" w:space="0" w:color="auto"/>
                          </w:divBdr>
                          <w:divsChild>
                            <w:div w:id="1899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5666">
                  <w:marLeft w:val="0"/>
                  <w:marRight w:val="0"/>
                  <w:marTop w:val="150"/>
                  <w:marBottom w:val="0"/>
                  <w:divBdr>
                    <w:top w:val="none" w:sz="0" w:space="0" w:color="auto"/>
                    <w:left w:val="none" w:sz="0" w:space="0" w:color="auto"/>
                    <w:bottom w:val="none" w:sz="0" w:space="0" w:color="auto"/>
                    <w:right w:val="none" w:sz="0" w:space="0" w:color="auto"/>
                  </w:divBdr>
                  <w:divsChild>
                    <w:div w:id="23873021">
                      <w:marLeft w:val="0"/>
                      <w:marRight w:val="0"/>
                      <w:marTop w:val="0"/>
                      <w:marBottom w:val="0"/>
                      <w:divBdr>
                        <w:top w:val="none" w:sz="0" w:space="0" w:color="auto"/>
                        <w:left w:val="none" w:sz="0" w:space="0" w:color="auto"/>
                        <w:bottom w:val="none" w:sz="0" w:space="0" w:color="auto"/>
                        <w:right w:val="none" w:sz="0" w:space="0" w:color="auto"/>
                      </w:divBdr>
                      <w:divsChild>
                        <w:div w:id="126899176">
                          <w:marLeft w:val="0"/>
                          <w:marRight w:val="0"/>
                          <w:marTop w:val="0"/>
                          <w:marBottom w:val="0"/>
                          <w:divBdr>
                            <w:top w:val="none" w:sz="0" w:space="0" w:color="auto"/>
                            <w:left w:val="none" w:sz="0" w:space="0" w:color="auto"/>
                            <w:bottom w:val="none" w:sz="0" w:space="0" w:color="auto"/>
                            <w:right w:val="none" w:sz="0" w:space="0" w:color="auto"/>
                          </w:divBdr>
                          <w:divsChild>
                            <w:div w:id="1009794285">
                              <w:marLeft w:val="0"/>
                              <w:marRight w:val="0"/>
                              <w:marTop w:val="0"/>
                              <w:marBottom w:val="0"/>
                              <w:divBdr>
                                <w:top w:val="none" w:sz="0" w:space="0" w:color="auto"/>
                                <w:left w:val="none" w:sz="0" w:space="0" w:color="auto"/>
                                <w:bottom w:val="none" w:sz="0" w:space="0" w:color="auto"/>
                                <w:right w:val="none" w:sz="0" w:space="0" w:color="auto"/>
                              </w:divBdr>
                            </w:div>
                            <w:div w:id="789319147">
                              <w:marLeft w:val="0"/>
                              <w:marRight w:val="0"/>
                              <w:marTop w:val="0"/>
                              <w:marBottom w:val="0"/>
                              <w:divBdr>
                                <w:top w:val="none" w:sz="0" w:space="0" w:color="auto"/>
                                <w:left w:val="none" w:sz="0" w:space="0" w:color="auto"/>
                                <w:bottom w:val="none" w:sz="0" w:space="0" w:color="auto"/>
                                <w:right w:val="none" w:sz="0" w:space="0" w:color="auto"/>
                              </w:divBdr>
                              <w:divsChild>
                                <w:div w:id="1390835288">
                                  <w:marLeft w:val="0"/>
                                  <w:marRight w:val="0"/>
                                  <w:marTop w:val="0"/>
                                  <w:marBottom w:val="0"/>
                                  <w:divBdr>
                                    <w:top w:val="none" w:sz="0" w:space="0" w:color="auto"/>
                                    <w:left w:val="none" w:sz="0" w:space="0" w:color="auto"/>
                                    <w:bottom w:val="none" w:sz="0" w:space="0" w:color="auto"/>
                                    <w:right w:val="none" w:sz="0" w:space="0" w:color="auto"/>
                                  </w:divBdr>
                                  <w:divsChild>
                                    <w:div w:id="76114645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7175695">
      <w:bodyDiv w:val="1"/>
      <w:marLeft w:val="0"/>
      <w:marRight w:val="0"/>
      <w:marTop w:val="0"/>
      <w:marBottom w:val="0"/>
      <w:divBdr>
        <w:top w:val="none" w:sz="0" w:space="0" w:color="auto"/>
        <w:left w:val="none" w:sz="0" w:space="0" w:color="auto"/>
        <w:bottom w:val="none" w:sz="0" w:space="0" w:color="auto"/>
        <w:right w:val="none" w:sz="0" w:space="0" w:color="auto"/>
      </w:divBdr>
      <w:divsChild>
        <w:div w:id="957103665">
          <w:marLeft w:val="0"/>
          <w:marRight w:val="0"/>
          <w:marTop w:val="0"/>
          <w:marBottom w:val="0"/>
          <w:divBdr>
            <w:top w:val="none" w:sz="0" w:space="0" w:color="auto"/>
            <w:left w:val="none" w:sz="0" w:space="0" w:color="auto"/>
            <w:bottom w:val="none" w:sz="0" w:space="0" w:color="auto"/>
            <w:right w:val="none" w:sz="0" w:space="0" w:color="auto"/>
          </w:divBdr>
          <w:divsChild>
            <w:div w:id="87653570">
              <w:marLeft w:val="0"/>
              <w:marRight w:val="0"/>
              <w:marTop w:val="0"/>
              <w:marBottom w:val="0"/>
              <w:divBdr>
                <w:top w:val="none" w:sz="0" w:space="0" w:color="auto"/>
                <w:left w:val="none" w:sz="0" w:space="0" w:color="auto"/>
                <w:bottom w:val="none" w:sz="0" w:space="0" w:color="auto"/>
                <w:right w:val="none" w:sz="0" w:space="0" w:color="auto"/>
              </w:divBdr>
              <w:divsChild>
                <w:div w:id="403913572">
                  <w:marLeft w:val="0"/>
                  <w:marRight w:val="0"/>
                  <w:marTop w:val="0"/>
                  <w:marBottom w:val="0"/>
                  <w:divBdr>
                    <w:top w:val="none" w:sz="0" w:space="0" w:color="auto"/>
                    <w:left w:val="none" w:sz="0" w:space="0" w:color="auto"/>
                    <w:bottom w:val="none" w:sz="0" w:space="0" w:color="auto"/>
                    <w:right w:val="none" w:sz="0" w:space="0" w:color="auto"/>
                  </w:divBdr>
                  <w:divsChild>
                    <w:div w:id="1901600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68773413">
      <w:bodyDiv w:val="1"/>
      <w:marLeft w:val="0"/>
      <w:marRight w:val="0"/>
      <w:marTop w:val="0"/>
      <w:marBottom w:val="0"/>
      <w:divBdr>
        <w:top w:val="none" w:sz="0" w:space="0" w:color="auto"/>
        <w:left w:val="none" w:sz="0" w:space="0" w:color="auto"/>
        <w:bottom w:val="none" w:sz="0" w:space="0" w:color="auto"/>
        <w:right w:val="none" w:sz="0" w:space="0" w:color="auto"/>
      </w:divBdr>
      <w:divsChild>
        <w:div w:id="443309969">
          <w:marLeft w:val="0"/>
          <w:marRight w:val="0"/>
          <w:marTop w:val="0"/>
          <w:marBottom w:val="0"/>
          <w:divBdr>
            <w:top w:val="none" w:sz="0" w:space="0" w:color="auto"/>
            <w:left w:val="none" w:sz="0" w:space="0" w:color="auto"/>
            <w:bottom w:val="none" w:sz="0" w:space="0" w:color="auto"/>
            <w:right w:val="none" w:sz="0" w:space="0" w:color="auto"/>
          </w:divBdr>
          <w:divsChild>
            <w:div w:id="21205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12829754">
      <w:bodyDiv w:val="1"/>
      <w:marLeft w:val="0"/>
      <w:marRight w:val="0"/>
      <w:marTop w:val="0"/>
      <w:marBottom w:val="0"/>
      <w:divBdr>
        <w:top w:val="none" w:sz="0" w:space="0" w:color="auto"/>
        <w:left w:val="none" w:sz="0" w:space="0" w:color="auto"/>
        <w:bottom w:val="none" w:sz="0" w:space="0" w:color="auto"/>
        <w:right w:val="none" w:sz="0" w:space="0" w:color="auto"/>
      </w:divBdr>
      <w:divsChild>
        <w:div w:id="17427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460101">
      <w:bodyDiv w:val="1"/>
      <w:marLeft w:val="0"/>
      <w:marRight w:val="0"/>
      <w:marTop w:val="0"/>
      <w:marBottom w:val="0"/>
      <w:divBdr>
        <w:top w:val="none" w:sz="0" w:space="0" w:color="auto"/>
        <w:left w:val="none" w:sz="0" w:space="0" w:color="auto"/>
        <w:bottom w:val="none" w:sz="0" w:space="0" w:color="auto"/>
        <w:right w:val="none" w:sz="0" w:space="0" w:color="auto"/>
      </w:divBdr>
    </w:div>
    <w:div w:id="2019888776">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608">
      <w:bodyDiv w:val="1"/>
      <w:marLeft w:val="0"/>
      <w:marRight w:val="0"/>
      <w:marTop w:val="0"/>
      <w:marBottom w:val="0"/>
      <w:divBdr>
        <w:top w:val="none" w:sz="0" w:space="0" w:color="auto"/>
        <w:left w:val="none" w:sz="0" w:space="0" w:color="auto"/>
        <w:bottom w:val="none" w:sz="0" w:space="0" w:color="auto"/>
        <w:right w:val="none" w:sz="0" w:space="0" w:color="auto"/>
      </w:divBdr>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6635">
      <w:bodyDiv w:val="1"/>
      <w:marLeft w:val="0"/>
      <w:marRight w:val="0"/>
      <w:marTop w:val="0"/>
      <w:marBottom w:val="0"/>
      <w:divBdr>
        <w:top w:val="none" w:sz="0" w:space="0" w:color="auto"/>
        <w:left w:val="none" w:sz="0" w:space="0" w:color="auto"/>
        <w:bottom w:val="none" w:sz="0" w:space="0" w:color="auto"/>
        <w:right w:val="none" w:sz="0" w:space="0" w:color="auto"/>
      </w:divBdr>
      <w:divsChild>
        <w:div w:id="735200565">
          <w:marLeft w:val="0"/>
          <w:marRight w:val="0"/>
          <w:marTop w:val="0"/>
          <w:marBottom w:val="0"/>
          <w:divBdr>
            <w:top w:val="none" w:sz="0" w:space="0" w:color="auto"/>
            <w:left w:val="none" w:sz="0" w:space="0" w:color="auto"/>
            <w:bottom w:val="none" w:sz="0" w:space="0" w:color="auto"/>
            <w:right w:val="none" w:sz="0" w:space="0" w:color="auto"/>
          </w:divBdr>
          <w:divsChild>
            <w:div w:id="930745259">
              <w:marLeft w:val="0"/>
              <w:marRight w:val="0"/>
              <w:marTop w:val="0"/>
              <w:marBottom w:val="0"/>
              <w:divBdr>
                <w:top w:val="none" w:sz="0" w:space="0" w:color="auto"/>
                <w:left w:val="none" w:sz="0" w:space="0" w:color="auto"/>
                <w:bottom w:val="none" w:sz="0" w:space="0" w:color="auto"/>
                <w:right w:val="none" w:sz="0" w:space="0" w:color="auto"/>
              </w:divBdr>
              <w:divsChild>
                <w:div w:id="1983071365">
                  <w:marLeft w:val="0"/>
                  <w:marRight w:val="0"/>
                  <w:marTop w:val="0"/>
                  <w:marBottom w:val="0"/>
                  <w:divBdr>
                    <w:top w:val="none" w:sz="0" w:space="0" w:color="auto"/>
                    <w:left w:val="none" w:sz="0" w:space="0" w:color="auto"/>
                    <w:bottom w:val="none" w:sz="0" w:space="0" w:color="auto"/>
                    <w:right w:val="none" w:sz="0" w:space="0" w:color="auto"/>
                  </w:divBdr>
                  <w:divsChild>
                    <w:div w:id="695545075">
                      <w:marLeft w:val="0"/>
                      <w:marRight w:val="0"/>
                      <w:marTop w:val="0"/>
                      <w:marBottom w:val="0"/>
                      <w:divBdr>
                        <w:top w:val="none" w:sz="0" w:space="0" w:color="auto"/>
                        <w:left w:val="none" w:sz="0" w:space="0" w:color="auto"/>
                        <w:bottom w:val="none" w:sz="0" w:space="0" w:color="auto"/>
                        <w:right w:val="none" w:sz="0" w:space="0" w:color="auto"/>
                      </w:divBdr>
                      <w:divsChild>
                        <w:div w:id="196280421">
                          <w:marLeft w:val="4125"/>
                          <w:marRight w:val="0"/>
                          <w:marTop w:val="0"/>
                          <w:marBottom w:val="0"/>
                          <w:divBdr>
                            <w:top w:val="none" w:sz="0" w:space="0" w:color="auto"/>
                            <w:left w:val="none" w:sz="0" w:space="0" w:color="auto"/>
                            <w:bottom w:val="none" w:sz="0" w:space="0" w:color="auto"/>
                            <w:right w:val="none" w:sz="0" w:space="0" w:color="auto"/>
                          </w:divBdr>
                          <w:divsChild>
                            <w:div w:id="578634320">
                              <w:marLeft w:val="0"/>
                              <w:marRight w:val="0"/>
                              <w:marTop w:val="0"/>
                              <w:marBottom w:val="0"/>
                              <w:divBdr>
                                <w:top w:val="none" w:sz="0" w:space="0" w:color="auto"/>
                                <w:left w:val="none" w:sz="0" w:space="0" w:color="auto"/>
                                <w:bottom w:val="none" w:sz="0" w:space="0" w:color="auto"/>
                                <w:right w:val="none" w:sz="0" w:space="0" w:color="auto"/>
                              </w:divBdr>
                              <w:divsChild>
                                <w:div w:id="550114156">
                                  <w:marLeft w:val="0"/>
                                  <w:marRight w:val="0"/>
                                  <w:marTop w:val="0"/>
                                  <w:marBottom w:val="0"/>
                                  <w:divBdr>
                                    <w:top w:val="none" w:sz="0" w:space="0" w:color="auto"/>
                                    <w:left w:val="none" w:sz="0" w:space="0" w:color="auto"/>
                                    <w:bottom w:val="none" w:sz="0" w:space="0" w:color="auto"/>
                                    <w:right w:val="none" w:sz="0" w:space="0" w:color="auto"/>
                                  </w:divBdr>
                                  <w:divsChild>
                                    <w:div w:id="1777018563">
                                      <w:marLeft w:val="0"/>
                                      <w:marRight w:val="0"/>
                                      <w:marTop w:val="0"/>
                                      <w:marBottom w:val="0"/>
                                      <w:divBdr>
                                        <w:top w:val="none" w:sz="0" w:space="0" w:color="auto"/>
                                        <w:left w:val="none" w:sz="0" w:space="0" w:color="auto"/>
                                        <w:bottom w:val="none" w:sz="0" w:space="0" w:color="auto"/>
                                        <w:right w:val="none" w:sz="0" w:space="0" w:color="auto"/>
                                      </w:divBdr>
                                      <w:divsChild>
                                        <w:div w:id="238443415">
                                          <w:marLeft w:val="0"/>
                                          <w:marRight w:val="0"/>
                                          <w:marTop w:val="0"/>
                                          <w:marBottom w:val="150"/>
                                          <w:divBdr>
                                            <w:top w:val="none" w:sz="0" w:space="0" w:color="auto"/>
                                            <w:left w:val="none" w:sz="0" w:space="0" w:color="auto"/>
                                            <w:bottom w:val="none" w:sz="0" w:space="0" w:color="auto"/>
                                            <w:right w:val="none" w:sz="0" w:space="0" w:color="auto"/>
                                          </w:divBdr>
                                        </w:div>
                                        <w:div w:id="273634889">
                                          <w:marLeft w:val="54"/>
                                          <w:marRight w:val="54"/>
                                          <w:marTop w:val="0"/>
                                          <w:marBottom w:val="150"/>
                                          <w:divBdr>
                                            <w:top w:val="none" w:sz="0" w:space="0" w:color="auto"/>
                                            <w:left w:val="none" w:sz="0" w:space="0" w:color="auto"/>
                                            <w:bottom w:val="none" w:sz="0" w:space="0" w:color="auto"/>
                                            <w:right w:val="none" w:sz="0" w:space="0" w:color="auto"/>
                                          </w:divBdr>
                                          <w:divsChild>
                                            <w:div w:id="739475378">
                                              <w:marLeft w:val="0"/>
                                              <w:marRight w:val="0"/>
                                              <w:marTop w:val="0"/>
                                              <w:marBottom w:val="0"/>
                                              <w:divBdr>
                                                <w:top w:val="none" w:sz="0" w:space="0" w:color="auto"/>
                                                <w:left w:val="none" w:sz="0" w:space="0" w:color="auto"/>
                                                <w:bottom w:val="none" w:sz="0" w:space="0" w:color="auto"/>
                                                <w:right w:val="none" w:sz="0" w:space="0" w:color="auto"/>
                                              </w:divBdr>
                                              <w:divsChild>
                                                <w:div w:id="730542428">
                                                  <w:marLeft w:val="0"/>
                                                  <w:marRight w:val="0"/>
                                                  <w:marTop w:val="0"/>
                                                  <w:marBottom w:val="0"/>
                                                  <w:divBdr>
                                                    <w:top w:val="none" w:sz="0" w:space="0" w:color="auto"/>
                                                    <w:left w:val="none" w:sz="0" w:space="0" w:color="auto"/>
                                                    <w:bottom w:val="none" w:sz="0" w:space="0" w:color="auto"/>
                                                    <w:right w:val="none" w:sz="0" w:space="0" w:color="auto"/>
                                                  </w:divBdr>
                                                  <w:divsChild>
                                                    <w:div w:id="1932278782">
                                                      <w:marLeft w:val="0"/>
                                                      <w:marRight w:val="0"/>
                                                      <w:marTop w:val="0"/>
                                                      <w:marBottom w:val="0"/>
                                                      <w:divBdr>
                                                        <w:top w:val="none" w:sz="0" w:space="0" w:color="auto"/>
                                                        <w:left w:val="none" w:sz="0" w:space="0" w:color="auto"/>
                                                        <w:bottom w:val="none" w:sz="0" w:space="0" w:color="auto"/>
                                                        <w:right w:val="none" w:sz="0" w:space="0" w:color="auto"/>
                                                      </w:divBdr>
                                                      <w:divsChild>
                                                        <w:div w:id="16940686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96536043">
                                          <w:marLeft w:val="54"/>
                                          <w:marRight w:val="54"/>
                                          <w:marTop w:val="0"/>
                                          <w:marBottom w:val="150"/>
                                          <w:divBdr>
                                            <w:top w:val="none" w:sz="0" w:space="0" w:color="auto"/>
                                            <w:left w:val="none" w:sz="0" w:space="0" w:color="auto"/>
                                            <w:bottom w:val="none" w:sz="0" w:space="0" w:color="auto"/>
                                            <w:right w:val="none" w:sz="0" w:space="0" w:color="auto"/>
                                          </w:divBdr>
                                          <w:divsChild>
                                            <w:div w:id="722291233">
                                              <w:marLeft w:val="0"/>
                                              <w:marRight w:val="0"/>
                                              <w:marTop w:val="0"/>
                                              <w:marBottom w:val="0"/>
                                              <w:divBdr>
                                                <w:top w:val="none" w:sz="0" w:space="0" w:color="auto"/>
                                                <w:left w:val="none" w:sz="0" w:space="0" w:color="auto"/>
                                                <w:bottom w:val="none" w:sz="0" w:space="0" w:color="auto"/>
                                                <w:right w:val="none" w:sz="0" w:space="0" w:color="auto"/>
                                              </w:divBdr>
                                              <w:divsChild>
                                                <w:div w:id="1948611823">
                                                  <w:marLeft w:val="0"/>
                                                  <w:marRight w:val="0"/>
                                                  <w:marTop w:val="0"/>
                                                  <w:marBottom w:val="0"/>
                                                  <w:divBdr>
                                                    <w:top w:val="none" w:sz="0" w:space="0" w:color="auto"/>
                                                    <w:left w:val="none" w:sz="0" w:space="0" w:color="auto"/>
                                                    <w:bottom w:val="none" w:sz="0" w:space="0" w:color="auto"/>
                                                    <w:right w:val="none" w:sz="0" w:space="0" w:color="auto"/>
                                                  </w:divBdr>
                                                </w:div>
                                                <w:div w:id="313218305">
                                                  <w:marLeft w:val="0"/>
                                                  <w:marRight w:val="0"/>
                                                  <w:marTop w:val="0"/>
                                                  <w:marBottom w:val="0"/>
                                                  <w:divBdr>
                                                    <w:top w:val="none" w:sz="0" w:space="0" w:color="auto"/>
                                                    <w:left w:val="none" w:sz="0" w:space="0" w:color="auto"/>
                                                    <w:bottom w:val="none" w:sz="0" w:space="0" w:color="auto"/>
                                                    <w:right w:val="none" w:sz="0" w:space="0" w:color="auto"/>
                                                  </w:divBdr>
                                                  <w:divsChild>
                                                    <w:div w:id="87770521">
                                                      <w:marLeft w:val="0"/>
                                                      <w:marRight w:val="0"/>
                                                      <w:marTop w:val="0"/>
                                                      <w:marBottom w:val="0"/>
                                                      <w:divBdr>
                                                        <w:top w:val="none" w:sz="0" w:space="0" w:color="auto"/>
                                                        <w:left w:val="none" w:sz="0" w:space="0" w:color="auto"/>
                                                        <w:bottom w:val="none" w:sz="0" w:space="0" w:color="auto"/>
                                                        <w:right w:val="none" w:sz="0" w:space="0" w:color="auto"/>
                                                      </w:divBdr>
                                                      <w:divsChild>
                                                        <w:div w:id="49160291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92636137">
                                          <w:marLeft w:val="54"/>
                                          <w:marRight w:val="54"/>
                                          <w:marTop w:val="0"/>
                                          <w:marBottom w:val="150"/>
                                          <w:divBdr>
                                            <w:top w:val="none" w:sz="0" w:space="0" w:color="auto"/>
                                            <w:left w:val="none" w:sz="0" w:space="0" w:color="auto"/>
                                            <w:bottom w:val="none" w:sz="0" w:space="0" w:color="auto"/>
                                            <w:right w:val="none" w:sz="0" w:space="0" w:color="auto"/>
                                          </w:divBdr>
                                          <w:divsChild>
                                            <w:div w:id="1188562017">
                                              <w:marLeft w:val="0"/>
                                              <w:marRight w:val="0"/>
                                              <w:marTop w:val="0"/>
                                              <w:marBottom w:val="0"/>
                                              <w:divBdr>
                                                <w:top w:val="none" w:sz="0" w:space="0" w:color="auto"/>
                                                <w:left w:val="none" w:sz="0" w:space="0" w:color="auto"/>
                                                <w:bottom w:val="none" w:sz="0" w:space="0" w:color="auto"/>
                                                <w:right w:val="none" w:sz="0" w:space="0" w:color="auto"/>
                                              </w:divBdr>
                                              <w:divsChild>
                                                <w:div w:id="1230382360">
                                                  <w:marLeft w:val="0"/>
                                                  <w:marRight w:val="0"/>
                                                  <w:marTop w:val="0"/>
                                                  <w:marBottom w:val="0"/>
                                                  <w:divBdr>
                                                    <w:top w:val="none" w:sz="0" w:space="0" w:color="auto"/>
                                                    <w:left w:val="none" w:sz="0" w:space="0" w:color="auto"/>
                                                    <w:bottom w:val="none" w:sz="0" w:space="0" w:color="auto"/>
                                                    <w:right w:val="none" w:sz="0" w:space="0" w:color="auto"/>
                                                  </w:divBdr>
                                                </w:div>
                                                <w:div w:id="389768865">
                                                  <w:marLeft w:val="0"/>
                                                  <w:marRight w:val="0"/>
                                                  <w:marTop w:val="0"/>
                                                  <w:marBottom w:val="0"/>
                                                  <w:divBdr>
                                                    <w:top w:val="none" w:sz="0" w:space="0" w:color="auto"/>
                                                    <w:left w:val="none" w:sz="0" w:space="0" w:color="auto"/>
                                                    <w:bottom w:val="none" w:sz="0" w:space="0" w:color="auto"/>
                                                    <w:right w:val="none" w:sz="0" w:space="0" w:color="auto"/>
                                                  </w:divBdr>
                                                  <w:divsChild>
                                                    <w:div w:id="1719086420">
                                                      <w:marLeft w:val="0"/>
                                                      <w:marRight w:val="0"/>
                                                      <w:marTop w:val="0"/>
                                                      <w:marBottom w:val="0"/>
                                                      <w:divBdr>
                                                        <w:top w:val="none" w:sz="0" w:space="0" w:color="auto"/>
                                                        <w:left w:val="none" w:sz="0" w:space="0" w:color="auto"/>
                                                        <w:bottom w:val="none" w:sz="0" w:space="0" w:color="auto"/>
                                                        <w:right w:val="none" w:sz="0" w:space="0" w:color="auto"/>
                                                      </w:divBdr>
                                                      <w:divsChild>
                                                        <w:div w:id="41185921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689188182">
                                          <w:marLeft w:val="54"/>
                                          <w:marRight w:val="54"/>
                                          <w:marTop w:val="0"/>
                                          <w:marBottom w:val="150"/>
                                          <w:divBdr>
                                            <w:top w:val="none" w:sz="0" w:space="0" w:color="auto"/>
                                            <w:left w:val="none" w:sz="0" w:space="0" w:color="auto"/>
                                            <w:bottom w:val="none" w:sz="0" w:space="0" w:color="auto"/>
                                            <w:right w:val="none" w:sz="0" w:space="0" w:color="auto"/>
                                          </w:divBdr>
                                          <w:divsChild>
                                            <w:div w:id="477960678">
                                              <w:marLeft w:val="0"/>
                                              <w:marRight w:val="0"/>
                                              <w:marTop w:val="0"/>
                                              <w:marBottom w:val="0"/>
                                              <w:divBdr>
                                                <w:top w:val="none" w:sz="0" w:space="0" w:color="auto"/>
                                                <w:left w:val="none" w:sz="0" w:space="0" w:color="auto"/>
                                                <w:bottom w:val="none" w:sz="0" w:space="0" w:color="auto"/>
                                                <w:right w:val="none" w:sz="0" w:space="0" w:color="auto"/>
                                              </w:divBdr>
                                              <w:divsChild>
                                                <w:div w:id="915626332">
                                                  <w:marLeft w:val="0"/>
                                                  <w:marRight w:val="0"/>
                                                  <w:marTop w:val="0"/>
                                                  <w:marBottom w:val="0"/>
                                                  <w:divBdr>
                                                    <w:top w:val="none" w:sz="0" w:space="0" w:color="auto"/>
                                                    <w:left w:val="none" w:sz="0" w:space="0" w:color="auto"/>
                                                    <w:bottom w:val="none" w:sz="0" w:space="0" w:color="auto"/>
                                                    <w:right w:val="none" w:sz="0" w:space="0" w:color="auto"/>
                                                  </w:divBdr>
                                                </w:div>
                                                <w:div w:id="1009068122">
                                                  <w:marLeft w:val="0"/>
                                                  <w:marRight w:val="0"/>
                                                  <w:marTop w:val="0"/>
                                                  <w:marBottom w:val="0"/>
                                                  <w:divBdr>
                                                    <w:top w:val="none" w:sz="0" w:space="0" w:color="auto"/>
                                                    <w:left w:val="none" w:sz="0" w:space="0" w:color="auto"/>
                                                    <w:bottom w:val="none" w:sz="0" w:space="0" w:color="auto"/>
                                                    <w:right w:val="none" w:sz="0" w:space="0" w:color="auto"/>
                                                  </w:divBdr>
                                                  <w:divsChild>
                                                    <w:div w:id="1770084917">
                                                      <w:marLeft w:val="0"/>
                                                      <w:marRight w:val="0"/>
                                                      <w:marTop w:val="0"/>
                                                      <w:marBottom w:val="0"/>
                                                      <w:divBdr>
                                                        <w:top w:val="none" w:sz="0" w:space="0" w:color="auto"/>
                                                        <w:left w:val="none" w:sz="0" w:space="0" w:color="auto"/>
                                                        <w:bottom w:val="none" w:sz="0" w:space="0" w:color="auto"/>
                                                        <w:right w:val="none" w:sz="0" w:space="0" w:color="auto"/>
                                                      </w:divBdr>
                                                      <w:divsChild>
                                                        <w:div w:id="124029328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01037461">
                                          <w:marLeft w:val="54"/>
                                          <w:marRight w:val="54"/>
                                          <w:marTop w:val="0"/>
                                          <w:marBottom w:val="150"/>
                                          <w:divBdr>
                                            <w:top w:val="none" w:sz="0" w:space="0" w:color="auto"/>
                                            <w:left w:val="none" w:sz="0" w:space="0" w:color="auto"/>
                                            <w:bottom w:val="none" w:sz="0" w:space="0" w:color="auto"/>
                                            <w:right w:val="none" w:sz="0" w:space="0" w:color="auto"/>
                                          </w:divBdr>
                                          <w:divsChild>
                                            <w:div w:id="1863088640">
                                              <w:marLeft w:val="0"/>
                                              <w:marRight w:val="0"/>
                                              <w:marTop w:val="0"/>
                                              <w:marBottom w:val="0"/>
                                              <w:divBdr>
                                                <w:top w:val="none" w:sz="0" w:space="0" w:color="auto"/>
                                                <w:left w:val="none" w:sz="0" w:space="0" w:color="auto"/>
                                                <w:bottom w:val="none" w:sz="0" w:space="0" w:color="auto"/>
                                                <w:right w:val="none" w:sz="0" w:space="0" w:color="auto"/>
                                              </w:divBdr>
                                              <w:divsChild>
                                                <w:div w:id="1913734434">
                                                  <w:marLeft w:val="0"/>
                                                  <w:marRight w:val="0"/>
                                                  <w:marTop w:val="0"/>
                                                  <w:marBottom w:val="0"/>
                                                  <w:divBdr>
                                                    <w:top w:val="none" w:sz="0" w:space="0" w:color="auto"/>
                                                    <w:left w:val="none" w:sz="0" w:space="0" w:color="auto"/>
                                                    <w:bottom w:val="none" w:sz="0" w:space="0" w:color="auto"/>
                                                    <w:right w:val="none" w:sz="0" w:space="0" w:color="auto"/>
                                                  </w:divBdr>
                                                </w:div>
                                                <w:div w:id="92165002">
                                                  <w:marLeft w:val="0"/>
                                                  <w:marRight w:val="0"/>
                                                  <w:marTop w:val="0"/>
                                                  <w:marBottom w:val="0"/>
                                                  <w:divBdr>
                                                    <w:top w:val="none" w:sz="0" w:space="0" w:color="auto"/>
                                                    <w:left w:val="none" w:sz="0" w:space="0" w:color="auto"/>
                                                    <w:bottom w:val="none" w:sz="0" w:space="0" w:color="auto"/>
                                                    <w:right w:val="none" w:sz="0" w:space="0" w:color="auto"/>
                                                  </w:divBdr>
                                                  <w:divsChild>
                                                    <w:div w:id="259534107">
                                                      <w:marLeft w:val="0"/>
                                                      <w:marRight w:val="0"/>
                                                      <w:marTop w:val="0"/>
                                                      <w:marBottom w:val="0"/>
                                                      <w:divBdr>
                                                        <w:top w:val="none" w:sz="0" w:space="0" w:color="auto"/>
                                                        <w:left w:val="none" w:sz="0" w:space="0" w:color="auto"/>
                                                        <w:bottom w:val="none" w:sz="0" w:space="0" w:color="auto"/>
                                                        <w:right w:val="none" w:sz="0" w:space="0" w:color="auto"/>
                                                      </w:divBdr>
                                                      <w:divsChild>
                                                        <w:div w:id="116301320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917780101">
                                          <w:marLeft w:val="54"/>
                                          <w:marRight w:val="54"/>
                                          <w:marTop w:val="0"/>
                                          <w:marBottom w:val="150"/>
                                          <w:divBdr>
                                            <w:top w:val="none" w:sz="0" w:space="0" w:color="auto"/>
                                            <w:left w:val="none" w:sz="0" w:space="0" w:color="auto"/>
                                            <w:bottom w:val="none" w:sz="0" w:space="0" w:color="auto"/>
                                            <w:right w:val="none" w:sz="0" w:space="0" w:color="auto"/>
                                          </w:divBdr>
                                          <w:divsChild>
                                            <w:div w:id="1520779144">
                                              <w:marLeft w:val="0"/>
                                              <w:marRight w:val="0"/>
                                              <w:marTop w:val="0"/>
                                              <w:marBottom w:val="0"/>
                                              <w:divBdr>
                                                <w:top w:val="none" w:sz="0" w:space="0" w:color="auto"/>
                                                <w:left w:val="none" w:sz="0" w:space="0" w:color="auto"/>
                                                <w:bottom w:val="none" w:sz="0" w:space="0" w:color="auto"/>
                                                <w:right w:val="none" w:sz="0" w:space="0" w:color="auto"/>
                                              </w:divBdr>
                                              <w:divsChild>
                                                <w:div w:id="1285190738">
                                                  <w:marLeft w:val="0"/>
                                                  <w:marRight w:val="0"/>
                                                  <w:marTop w:val="0"/>
                                                  <w:marBottom w:val="0"/>
                                                  <w:divBdr>
                                                    <w:top w:val="none" w:sz="0" w:space="0" w:color="auto"/>
                                                    <w:left w:val="none" w:sz="0" w:space="0" w:color="auto"/>
                                                    <w:bottom w:val="none" w:sz="0" w:space="0" w:color="auto"/>
                                                    <w:right w:val="none" w:sz="0" w:space="0" w:color="auto"/>
                                                  </w:divBdr>
                                                </w:div>
                                                <w:div w:id="1604335919">
                                                  <w:marLeft w:val="0"/>
                                                  <w:marRight w:val="0"/>
                                                  <w:marTop w:val="0"/>
                                                  <w:marBottom w:val="0"/>
                                                  <w:divBdr>
                                                    <w:top w:val="none" w:sz="0" w:space="0" w:color="auto"/>
                                                    <w:left w:val="none" w:sz="0" w:space="0" w:color="auto"/>
                                                    <w:bottom w:val="none" w:sz="0" w:space="0" w:color="auto"/>
                                                    <w:right w:val="none" w:sz="0" w:space="0" w:color="auto"/>
                                                  </w:divBdr>
                                                  <w:divsChild>
                                                    <w:div w:id="198861610">
                                                      <w:marLeft w:val="0"/>
                                                      <w:marRight w:val="0"/>
                                                      <w:marTop w:val="0"/>
                                                      <w:marBottom w:val="0"/>
                                                      <w:divBdr>
                                                        <w:top w:val="none" w:sz="0" w:space="0" w:color="auto"/>
                                                        <w:left w:val="none" w:sz="0" w:space="0" w:color="auto"/>
                                                        <w:bottom w:val="none" w:sz="0" w:space="0" w:color="auto"/>
                                                        <w:right w:val="none" w:sz="0" w:space="0" w:color="auto"/>
                                                      </w:divBdr>
                                                      <w:divsChild>
                                                        <w:div w:id="321734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181551">
                              <w:marLeft w:val="0"/>
                              <w:marRight w:val="0"/>
                              <w:marTop w:val="0"/>
                              <w:marBottom w:val="375"/>
                              <w:divBdr>
                                <w:top w:val="none" w:sz="0" w:space="0" w:color="auto"/>
                                <w:left w:val="single" w:sz="18" w:space="19" w:color="008000"/>
                                <w:bottom w:val="none" w:sz="0" w:space="0" w:color="auto"/>
                                <w:right w:val="none" w:sz="0" w:space="0" w:color="auto"/>
                              </w:divBdr>
                              <w:divsChild>
                                <w:div w:id="198933531">
                                  <w:marLeft w:val="0"/>
                                  <w:marRight w:val="0"/>
                                  <w:marTop w:val="300"/>
                                  <w:marBottom w:val="0"/>
                                  <w:divBdr>
                                    <w:top w:val="none" w:sz="0" w:space="0" w:color="auto"/>
                                    <w:left w:val="none" w:sz="0" w:space="0" w:color="auto"/>
                                    <w:bottom w:val="none" w:sz="0" w:space="0" w:color="auto"/>
                                    <w:right w:val="none" w:sz="0" w:space="0" w:color="auto"/>
                                  </w:divBdr>
                                  <w:divsChild>
                                    <w:div w:id="146241696">
                                      <w:marLeft w:val="0"/>
                                      <w:marRight w:val="0"/>
                                      <w:marTop w:val="0"/>
                                      <w:marBottom w:val="0"/>
                                      <w:divBdr>
                                        <w:top w:val="none" w:sz="0" w:space="0" w:color="auto"/>
                                        <w:left w:val="none" w:sz="0" w:space="0" w:color="auto"/>
                                        <w:bottom w:val="none" w:sz="0" w:space="0" w:color="auto"/>
                                        <w:right w:val="none" w:sz="0" w:space="0" w:color="auto"/>
                                      </w:divBdr>
                                    </w:div>
                                    <w:div w:id="1126896605">
                                      <w:marLeft w:val="0"/>
                                      <w:marRight w:val="0"/>
                                      <w:marTop w:val="0"/>
                                      <w:marBottom w:val="0"/>
                                      <w:divBdr>
                                        <w:top w:val="none" w:sz="0" w:space="0" w:color="auto"/>
                                        <w:left w:val="none" w:sz="0" w:space="0" w:color="auto"/>
                                        <w:bottom w:val="none" w:sz="0" w:space="0" w:color="auto"/>
                                        <w:right w:val="none" w:sz="0" w:space="0" w:color="auto"/>
                                      </w:divBdr>
                                    </w:div>
                                  </w:divsChild>
                                </w:div>
                                <w:div w:id="1103651605">
                                  <w:marLeft w:val="0"/>
                                  <w:marRight w:val="0"/>
                                  <w:marTop w:val="0"/>
                                  <w:marBottom w:val="180"/>
                                  <w:divBdr>
                                    <w:top w:val="none" w:sz="0" w:space="0" w:color="auto"/>
                                    <w:left w:val="none" w:sz="0" w:space="0" w:color="auto"/>
                                    <w:bottom w:val="none" w:sz="0" w:space="0" w:color="auto"/>
                                    <w:right w:val="none" w:sz="0" w:space="0" w:color="auto"/>
                                  </w:divBdr>
                                </w:div>
                              </w:divsChild>
                            </w:div>
                            <w:div w:id="2113428022">
                              <w:marLeft w:val="0"/>
                              <w:marRight w:val="0"/>
                              <w:marTop w:val="0"/>
                              <w:marBottom w:val="0"/>
                              <w:divBdr>
                                <w:top w:val="none" w:sz="0" w:space="0" w:color="auto"/>
                                <w:left w:val="none" w:sz="0" w:space="0" w:color="auto"/>
                                <w:bottom w:val="none" w:sz="0" w:space="0" w:color="auto"/>
                                <w:right w:val="none" w:sz="0" w:space="0" w:color="auto"/>
                              </w:divBdr>
                            </w:div>
                            <w:div w:id="2129280505">
                              <w:marLeft w:val="0"/>
                              <w:marRight w:val="0"/>
                              <w:marTop w:val="450"/>
                              <w:marBottom w:val="150"/>
                              <w:divBdr>
                                <w:top w:val="none" w:sz="0" w:space="0" w:color="auto"/>
                                <w:left w:val="none" w:sz="0" w:space="0" w:color="auto"/>
                                <w:bottom w:val="none" w:sz="0" w:space="0" w:color="auto"/>
                                <w:right w:val="none" w:sz="0" w:space="0" w:color="auto"/>
                              </w:divBdr>
                            </w:div>
                            <w:div w:id="495193148">
                              <w:marLeft w:val="0"/>
                              <w:marRight w:val="0"/>
                              <w:marTop w:val="450"/>
                              <w:marBottom w:val="150"/>
                              <w:divBdr>
                                <w:top w:val="none" w:sz="0" w:space="0" w:color="auto"/>
                                <w:left w:val="none" w:sz="0" w:space="0" w:color="auto"/>
                                <w:bottom w:val="none" w:sz="0" w:space="0" w:color="auto"/>
                                <w:right w:val="none" w:sz="0" w:space="0" w:color="auto"/>
                              </w:divBdr>
                            </w:div>
                            <w:div w:id="684599909">
                              <w:marLeft w:val="0"/>
                              <w:marRight w:val="0"/>
                              <w:marTop w:val="0"/>
                              <w:marBottom w:val="0"/>
                              <w:divBdr>
                                <w:top w:val="none" w:sz="0" w:space="0" w:color="auto"/>
                                <w:left w:val="none" w:sz="0" w:space="0" w:color="auto"/>
                                <w:bottom w:val="none" w:sz="0" w:space="0" w:color="auto"/>
                                <w:right w:val="none" w:sz="0" w:space="0" w:color="auto"/>
                              </w:divBdr>
                            </w:div>
                          </w:divsChild>
                        </w:div>
                        <w:div w:id="906960212">
                          <w:marLeft w:val="0"/>
                          <w:marRight w:val="0"/>
                          <w:marTop w:val="0"/>
                          <w:marBottom w:val="0"/>
                          <w:divBdr>
                            <w:top w:val="none" w:sz="0" w:space="0" w:color="auto"/>
                            <w:left w:val="none" w:sz="0" w:space="0" w:color="auto"/>
                            <w:bottom w:val="none" w:sz="0" w:space="0" w:color="auto"/>
                            <w:right w:val="none" w:sz="0" w:space="0" w:color="auto"/>
                          </w:divBdr>
                          <w:divsChild>
                            <w:div w:id="454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00703">
          <w:marLeft w:val="0"/>
          <w:marRight w:val="0"/>
          <w:marTop w:val="0"/>
          <w:marBottom w:val="0"/>
          <w:divBdr>
            <w:top w:val="none" w:sz="0" w:space="0" w:color="auto"/>
            <w:left w:val="none" w:sz="0" w:space="0" w:color="auto"/>
            <w:bottom w:val="none" w:sz="0" w:space="0" w:color="auto"/>
            <w:right w:val="none" w:sz="0" w:space="0" w:color="auto"/>
          </w:divBdr>
          <w:divsChild>
            <w:div w:id="1128552916">
              <w:marLeft w:val="0"/>
              <w:marRight w:val="0"/>
              <w:marTop w:val="0"/>
              <w:marBottom w:val="0"/>
              <w:divBdr>
                <w:top w:val="none" w:sz="0" w:space="0" w:color="auto"/>
                <w:left w:val="none" w:sz="0" w:space="0" w:color="auto"/>
                <w:bottom w:val="none" w:sz="0" w:space="0" w:color="auto"/>
                <w:right w:val="none" w:sz="0" w:space="0" w:color="auto"/>
              </w:divBdr>
              <w:divsChild>
                <w:div w:id="2022732976">
                  <w:marLeft w:val="0"/>
                  <w:marRight w:val="0"/>
                  <w:marTop w:val="0"/>
                  <w:marBottom w:val="0"/>
                  <w:divBdr>
                    <w:top w:val="none" w:sz="0" w:space="0" w:color="auto"/>
                    <w:left w:val="none" w:sz="0" w:space="0" w:color="auto"/>
                    <w:bottom w:val="none" w:sz="0" w:space="0" w:color="auto"/>
                    <w:right w:val="none" w:sz="0" w:space="0" w:color="auto"/>
                  </w:divBdr>
                  <w:divsChild>
                    <w:div w:id="1510681426">
                      <w:marLeft w:val="0"/>
                      <w:marRight w:val="0"/>
                      <w:marTop w:val="0"/>
                      <w:marBottom w:val="0"/>
                      <w:divBdr>
                        <w:top w:val="none" w:sz="0" w:space="0" w:color="auto"/>
                        <w:left w:val="none" w:sz="0" w:space="0" w:color="auto"/>
                        <w:bottom w:val="none" w:sz="0" w:space="0" w:color="auto"/>
                        <w:right w:val="none" w:sz="0" w:space="0" w:color="auto"/>
                      </w:divBdr>
                      <w:divsChild>
                        <w:div w:id="537202761">
                          <w:marLeft w:val="0"/>
                          <w:marRight w:val="0"/>
                          <w:marTop w:val="0"/>
                          <w:marBottom w:val="0"/>
                          <w:divBdr>
                            <w:top w:val="none" w:sz="0" w:space="0" w:color="auto"/>
                            <w:left w:val="none" w:sz="0" w:space="0" w:color="auto"/>
                            <w:bottom w:val="none" w:sz="0" w:space="0" w:color="auto"/>
                            <w:right w:val="none" w:sz="0" w:space="0" w:color="auto"/>
                          </w:divBdr>
                        </w:div>
                        <w:div w:id="83651205">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0"/>
                              <w:marRight w:val="0"/>
                              <w:marTop w:val="0"/>
                              <w:marBottom w:val="105"/>
                              <w:divBdr>
                                <w:top w:val="none" w:sz="0" w:space="0" w:color="auto"/>
                                <w:left w:val="none" w:sz="0" w:space="0" w:color="auto"/>
                                <w:bottom w:val="none" w:sz="0" w:space="0" w:color="auto"/>
                                <w:right w:val="none" w:sz="0" w:space="0" w:color="auto"/>
                              </w:divBdr>
                            </w:div>
                            <w:div w:id="695736272">
                              <w:marLeft w:val="0"/>
                              <w:marRight w:val="0"/>
                              <w:marTop w:val="0"/>
                              <w:marBottom w:val="0"/>
                              <w:divBdr>
                                <w:top w:val="none" w:sz="0" w:space="0" w:color="auto"/>
                                <w:left w:val="none" w:sz="0" w:space="0" w:color="auto"/>
                                <w:bottom w:val="none" w:sz="0" w:space="0" w:color="auto"/>
                                <w:right w:val="none" w:sz="0" w:space="0" w:color="auto"/>
                              </w:divBdr>
                            </w:div>
                          </w:divsChild>
                        </w:div>
                        <w:div w:id="1073889580">
                          <w:marLeft w:val="0"/>
                          <w:marRight w:val="0"/>
                          <w:marTop w:val="0"/>
                          <w:marBottom w:val="0"/>
                          <w:divBdr>
                            <w:top w:val="none" w:sz="0" w:space="0" w:color="auto"/>
                            <w:left w:val="none" w:sz="0" w:space="0" w:color="auto"/>
                            <w:bottom w:val="none" w:sz="0" w:space="0" w:color="auto"/>
                            <w:right w:val="none" w:sz="0" w:space="0" w:color="auto"/>
                          </w:divBdr>
                          <w:divsChild>
                            <w:div w:id="4199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939346">
                  <w:marLeft w:val="0"/>
                  <w:marRight w:val="0"/>
                  <w:marTop w:val="150"/>
                  <w:marBottom w:val="0"/>
                  <w:divBdr>
                    <w:top w:val="none" w:sz="0" w:space="0" w:color="auto"/>
                    <w:left w:val="none" w:sz="0" w:space="0" w:color="auto"/>
                    <w:bottom w:val="none" w:sz="0" w:space="0" w:color="auto"/>
                    <w:right w:val="none" w:sz="0" w:space="0" w:color="auto"/>
                  </w:divBdr>
                  <w:divsChild>
                    <w:div w:id="930624210">
                      <w:marLeft w:val="0"/>
                      <w:marRight w:val="0"/>
                      <w:marTop w:val="0"/>
                      <w:marBottom w:val="0"/>
                      <w:divBdr>
                        <w:top w:val="none" w:sz="0" w:space="0" w:color="auto"/>
                        <w:left w:val="none" w:sz="0" w:space="0" w:color="auto"/>
                        <w:bottom w:val="none" w:sz="0" w:space="0" w:color="auto"/>
                        <w:right w:val="none" w:sz="0" w:space="0" w:color="auto"/>
                      </w:divBdr>
                      <w:divsChild>
                        <w:div w:id="1232349438">
                          <w:marLeft w:val="0"/>
                          <w:marRight w:val="0"/>
                          <w:marTop w:val="0"/>
                          <w:marBottom w:val="0"/>
                          <w:divBdr>
                            <w:top w:val="none" w:sz="0" w:space="0" w:color="auto"/>
                            <w:left w:val="none" w:sz="0" w:space="0" w:color="auto"/>
                            <w:bottom w:val="none" w:sz="0" w:space="0" w:color="auto"/>
                            <w:right w:val="none" w:sz="0" w:space="0" w:color="auto"/>
                          </w:divBdr>
                          <w:divsChild>
                            <w:div w:id="1097212257">
                              <w:marLeft w:val="0"/>
                              <w:marRight w:val="0"/>
                              <w:marTop w:val="0"/>
                              <w:marBottom w:val="0"/>
                              <w:divBdr>
                                <w:top w:val="none" w:sz="0" w:space="0" w:color="auto"/>
                                <w:left w:val="none" w:sz="0" w:space="0" w:color="auto"/>
                                <w:bottom w:val="none" w:sz="0" w:space="0" w:color="auto"/>
                                <w:right w:val="none" w:sz="0" w:space="0" w:color="auto"/>
                              </w:divBdr>
                            </w:div>
                            <w:div w:id="867527306">
                              <w:marLeft w:val="0"/>
                              <w:marRight w:val="0"/>
                              <w:marTop w:val="0"/>
                              <w:marBottom w:val="0"/>
                              <w:divBdr>
                                <w:top w:val="none" w:sz="0" w:space="0" w:color="auto"/>
                                <w:left w:val="none" w:sz="0" w:space="0" w:color="auto"/>
                                <w:bottom w:val="none" w:sz="0" w:space="0" w:color="auto"/>
                                <w:right w:val="none" w:sz="0" w:space="0" w:color="auto"/>
                              </w:divBdr>
                              <w:divsChild>
                                <w:div w:id="686639244">
                                  <w:marLeft w:val="0"/>
                                  <w:marRight w:val="0"/>
                                  <w:marTop w:val="0"/>
                                  <w:marBottom w:val="0"/>
                                  <w:divBdr>
                                    <w:top w:val="none" w:sz="0" w:space="0" w:color="auto"/>
                                    <w:left w:val="none" w:sz="0" w:space="0" w:color="auto"/>
                                    <w:bottom w:val="none" w:sz="0" w:space="0" w:color="auto"/>
                                    <w:right w:val="none" w:sz="0" w:space="0" w:color="auto"/>
                                  </w:divBdr>
                                  <w:divsChild>
                                    <w:div w:id="12799206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67">
      <w:bodyDiv w:val="1"/>
      <w:marLeft w:val="0"/>
      <w:marRight w:val="0"/>
      <w:marTop w:val="0"/>
      <w:marBottom w:val="0"/>
      <w:divBdr>
        <w:top w:val="none" w:sz="0" w:space="0" w:color="auto"/>
        <w:left w:val="none" w:sz="0" w:space="0" w:color="auto"/>
        <w:bottom w:val="none" w:sz="0" w:space="0" w:color="auto"/>
        <w:right w:val="none" w:sz="0" w:space="0" w:color="auto"/>
      </w:divBdr>
      <w:divsChild>
        <w:div w:id="1479610287">
          <w:marLeft w:val="0"/>
          <w:marRight w:val="0"/>
          <w:marTop w:val="0"/>
          <w:marBottom w:val="0"/>
          <w:divBdr>
            <w:top w:val="none" w:sz="0" w:space="0" w:color="auto"/>
            <w:left w:val="none" w:sz="0" w:space="0" w:color="auto"/>
            <w:bottom w:val="none" w:sz="0" w:space="0" w:color="auto"/>
            <w:right w:val="none" w:sz="0" w:space="0" w:color="auto"/>
          </w:divBdr>
          <w:divsChild>
            <w:div w:id="65153663">
              <w:marLeft w:val="0"/>
              <w:marRight w:val="0"/>
              <w:marTop w:val="0"/>
              <w:marBottom w:val="0"/>
              <w:divBdr>
                <w:top w:val="none" w:sz="0" w:space="0" w:color="auto"/>
                <w:left w:val="none" w:sz="0" w:space="0" w:color="auto"/>
                <w:bottom w:val="none" w:sz="0" w:space="0" w:color="auto"/>
                <w:right w:val="none" w:sz="0" w:space="0" w:color="auto"/>
              </w:divBdr>
              <w:divsChild>
                <w:div w:id="748773960">
                  <w:marLeft w:val="0"/>
                  <w:marRight w:val="0"/>
                  <w:marTop w:val="0"/>
                  <w:marBottom w:val="0"/>
                  <w:divBdr>
                    <w:top w:val="none" w:sz="0" w:space="0" w:color="auto"/>
                    <w:left w:val="none" w:sz="0" w:space="0" w:color="auto"/>
                    <w:bottom w:val="none" w:sz="0" w:space="0" w:color="auto"/>
                    <w:right w:val="none" w:sz="0" w:space="0" w:color="auto"/>
                  </w:divBdr>
                  <w:divsChild>
                    <w:div w:id="1314797730">
                      <w:marLeft w:val="0"/>
                      <w:marRight w:val="0"/>
                      <w:marTop w:val="0"/>
                      <w:marBottom w:val="0"/>
                      <w:divBdr>
                        <w:top w:val="none" w:sz="0" w:space="0" w:color="auto"/>
                        <w:left w:val="none" w:sz="0" w:space="0" w:color="auto"/>
                        <w:bottom w:val="none" w:sz="0" w:space="0" w:color="auto"/>
                        <w:right w:val="none" w:sz="0" w:space="0" w:color="auto"/>
                      </w:divBdr>
                      <w:divsChild>
                        <w:div w:id="1818565435">
                          <w:marLeft w:val="4125"/>
                          <w:marRight w:val="0"/>
                          <w:marTop w:val="0"/>
                          <w:marBottom w:val="0"/>
                          <w:divBdr>
                            <w:top w:val="none" w:sz="0" w:space="0" w:color="auto"/>
                            <w:left w:val="none" w:sz="0" w:space="0" w:color="auto"/>
                            <w:bottom w:val="none" w:sz="0" w:space="0" w:color="auto"/>
                            <w:right w:val="none" w:sz="0" w:space="0" w:color="auto"/>
                          </w:divBdr>
                          <w:divsChild>
                            <w:div w:id="1133332133">
                              <w:marLeft w:val="0"/>
                              <w:marRight w:val="0"/>
                              <w:marTop w:val="0"/>
                              <w:marBottom w:val="0"/>
                              <w:divBdr>
                                <w:top w:val="none" w:sz="0" w:space="0" w:color="auto"/>
                                <w:left w:val="none" w:sz="0" w:space="0" w:color="auto"/>
                                <w:bottom w:val="none" w:sz="0" w:space="0" w:color="auto"/>
                                <w:right w:val="none" w:sz="0" w:space="0" w:color="auto"/>
                              </w:divBdr>
                              <w:divsChild>
                                <w:div w:id="1558053660">
                                  <w:marLeft w:val="0"/>
                                  <w:marRight w:val="0"/>
                                  <w:marTop w:val="0"/>
                                  <w:marBottom w:val="0"/>
                                  <w:divBdr>
                                    <w:top w:val="none" w:sz="0" w:space="0" w:color="auto"/>
                                    <w:left w:val="none" w:sz="0" w:space="0" w:color="auto"/>
                                    <w:bottom w:val="none" w:sz="0" w:space="0" w:color="auto"/>
                                    <w:right w:val="none" w:sz="0" w:space="0" w:color="auto"/>
                                  </w:divBdr>
                                  <w:divsChild>
                                    <w:div w:id="1740513558">
                                      <w:marLeft w:val="0"/>
                                      <w:marRight w:val="0"/>
                                      <w:marTop w:val="0"/>
                                      <w:marBottom w:val="0"/>
                                      <w:divBdr>
                                        <w:top w:val="none" w:sz="0" w:space="0" w:color="auto"/>
                                        <w:left w:val="none" w:sz="0" w:space="0" w:color="auto"/>
                                        <w:bottom w:val="none" w:sz="0" w:space="0" w:color="auto"/>
                                        <w:right w:val="none" w:sz="0" w:space="0" w:color="auto"/>
                                      </w:divBdr>
                                      <w:divsChild>
                                        <w:div w:id="207573495">
                                          <w:marLeft w:val="0"/>
                                          <w:marRight w:val="0"/>
                                          <w:marTop w:val="0"/>
                                          <w:marBottom w:val="150"/>
                                          <w:divBdr>
                                            <w:top w:val="none" w:sz="0" w:space="0" w:color="auto"/>
                                            <w:left w:val="none" w:sz="0" w:space="0" w:color="auto"/>
                                            <w:bottom w:val="none" w:sz="0" w:space="0" w:color="auto"/>
                                            <w:right w:val="none" w:sz="0" w:space="0" w:color="auto"/>
                                          </w:divBdr>
                                        </w:div>
                                        <w:div w:id="1499805667">
                                          <w:marLeft w:val="54"/>
                                          <w:marRight w:val="54"/>
                                          <w:marTop w:val="0"/>
                                          <w:marBottom w:val="150"/>
                                          <w:divBdr>
                                            <w:top w:val="none" w:sz="0" w:space="0" w:color="auto"/>
                                            <w:left w:val="none" w:sz="0" w:space="0" w:color="auto"/>
                                            <w:bottom w:val="none" w:sz="0" w:space="0" w:color="auto"/>
                                            <w:right w:val="none" w:sz="0" w:space="0" w:color="auto"/>
                                          </w:divBdr>
                                          <w:divsChild>
                                            <w:div w:id="1813523094">
                                              <w:marLeft w:val="0"/>
                                              <w:marRight w:val="0"/>
                                              <w:marTop w:val="0"/>
                                              <w:marBottom w:val="0"/>
                                              <w:divBdr>
                                                <w:top w:val="none" w:sz="0" w:space="0" w:color="auto"/>
                                                <w:left w:val="none" w:sz="0" w:space="0" w:color="auto"/>
                                                <w:bottom w:val="none" w:sz="0" w:space="0" w:color="auto"/>
                                                <w:right w:val="none" w:sz="0" w:space="0" w:color="auto"/>
                                              </w:divBdr>
                                              <w:divsChild>
                                                <w:div w:id="978652611">
                                                  <w:marLeft w:val="0"/>
                                                  <w:marRight w:val="0"/>
                                                  <w:marTop w:val="0"/>
                                                  <w:marBottom w:val="0"/>
                                                  <w:divBdr>
                                                    <w:top w:val="none" w:sz="0" w:space="0" w:color="auto"/>
                                                    <w:left w:val="none" w:sz="0" w:space="0" w:color="auto"/>
                                                    <w:bottom w:val="none" w:sz="0" w:space="0" w:color="auto"/>
                                                    <w:right w:val="none" w:sz="0" w:space="0" w:color="auto"/>
                                                  </w:divBdr>
                                                  <w:divsChild>
                                                    <w:div w:id="1705667456">
                                                      <w:marLeft w:val="0"/>
                                                      <w:marRight w:val="0"/>
                                                      <w:marTop w:val="0"/>
                                                      <w:marBottom w:val="0"/>
                                                      <w:divBdr>
                                                        <w:top w:val="none" w:sz="0" w:space="0" w:color="auto"/>
                                                        <w:left w:val="none" w:sz="0" w:space="0" w:color="auto"/>
                                                        <w:bottom w:val="none" w:sz="0" w:space="0" w:color="auto"/>
                                                        <w:right w:val="none" w:sz="0" w:space="0" w:color="auto"/>
                                                      </w:divBdr>
                                                      <w:divsChild>
                                                        <w:div w:id="33981697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1149171">
                                          <w:marLeft w:val="54"/>
                                          <w:marRight w:val="54"/>
                                          <w:marTop w:val="0"/>
                                          <w:marBottom w:val="150"/>
                                          <w:divBdr>
                                            <w:top w:val="none" w:sz="0" w:space="0" w:color="auto"/>
                                            <w:left w:val="none" w:sz="0" w:space="0" w:color="auto"/>
                                            <w:bottom w:val="none" w:sz="0" w:space="0" w:color="auto"/>
                                            <w:right w:val="none" w:sz="0" w:space="0" w:color="auto"/>
                                          </w:divBdr>
                                          <w:divsChild>
                                            <w:div w:id="1676373416">
                                              <w:marLeft w:val="0"/>
                                              <w:marRight w:val="0"/>
                                              <w:marTop w:val="0"/>
                                              <w:marBottom w:val="0"/>
                                              <w:divBdr>
                                                <w:top w:val="none" w:sz="0" w:space="0" w:color="auto"/>
                                                <w:left w:val="none" w:sz="0" w:space="0" w:color="auto"/>
                                                <w:bottom w:val="none" w:sz="0" w:space="0" w:color="auto"/>
                                                <w:right w:val="none" w:sz="0" w:space="0" w:color="auto"/>
                                              </w:divBdr>
                                              <w:divsChild>
                                                <w:div w:id="329874757">
                                                  <w:marLeft w:val="0"/>
                                                  <w:marRight w:val="0"/>
                                                  <w:marTop w:val="0"/>
                                                  <w:marBottom w:val="0"/>
                                                  <w:divBdr>
                                                    <w:top w:val="none" w:sz="0" w:space="0" w:color="auto"/>
                                                    <w:left w:val="none" w:sz="0" w:space="0" w:color="auto"/>
                                                    <w:bottom w:val="none" w:sz="0" w:space="0" w:color="auto"/>
                                                    <w:right w:val="none" w:sz="0" w:space="0" w:color="auto"/>
                                                  </w:divBdr>
                                                  <w:divsChild>
                                                    <w:div w:id="725759704">
                                                      <w:marLeft w:val="0"/>
                                                      <w:marRight w:val="0"/>
                                                      <w:marTop w:val="0"/>
                                                      <w:marBottom w:val="0"/>
                                                      <w:divBdr>
                                                        <w:top w:val="none" w:sz="0" w:space="0" w:color="auto"/>
                                                        <w:left w:val="none" w:sz="0" w:space="0" w:color="auto"/>
                                                        <w:bottom w:val="none" w:sz="0" w:space="0" w:color="auto"/>
                                                        <w:right w:val="none" w:sz="0" w:space="0" w:color="auto"/>
                                                      </w:divBdr>
                                                      <w:divsChild>
                                                        <w:div w:id="113891558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745417290">
                                          <w:marLeft w:val="54"/>
                                          <w:marRight w:val="54"/>
                                          <w:marTop w:val="0"/>
                                          <w:marBottom w:val="150"/>
                                          <w:divBdr>
                                            <w:top w:val="none" w:sz="0" w:space="0" w:color="auto"/>
                                            <w:left w:val="none" w:sz="0" w:space="0" w:color="auto"/>
                                            <w:bottom w:val="none" w:sz="0" w:space="0" w:color="auto"/>
                                            <w:right w:val="none" w:sz="0" w:space="0" w:color="auto"/>
                                          </w:divBdr>
                                          <w:divsChild>
                                            <w:div w:id="611133564">
                                              <w:marLeft w:val="0"/>
                                              <w:marRight w:val="0"/>
                                              <w:marTop w:val="0"/>
                                              <w:marBottom w:val="0"/>
                                              <w:divBdr>
                                                <w:top w:val="none" w:sz="0" w:space="0" w:color="auto"/>
                                                <w:left w:val="none" w:sz="0" w:space="0" w:color="auto"/>
                                                <w:bottom w:val="none" w:sz="0" w:space="0" w:color="auto"/>
                                                <w:right w:val="none" w:sz="0" w:space="0" w:color="auto"/>
                                              </w:divBdr>
                                              <w:divsChild>
                                                <w:div w:id="346298191">
                                                  <w:marLeft w:val="0"/>
                                                  <w:marRight w:val="0"/>
                                                  <w:marTop w:val="0"/>
                                                  <w:marBottom w:val="0"/>
                                                  <w:divBdr>
                                                    <w:top w:val="none" w:sz="0" w:space="0" w:color="auto"/>
                                                    <w:left w:val="none" w:sz="0" w:space="0" w:color="auto"/>
                                                    <w:bottom w:val="none" w:sz="0" w:space="0" w:color="auto"/>
                                                    <w:right w:val="none" w:sz="0" w:space="0" w:color="auto"/>
                                                  </w:divBdr>
                                                </w:div>
                                                <w:div w:id="1732732532">
                                                  <w:marLeft w:val="0"/>
                                                  <w:marRight w:val="0"/>
                                                  <w:marTop w:val="0"/>
                                                  <w:marBottom w:val="0"/>
                                                  <w:divBdr>
                                                    <w:top w:val="none" w:sz="0" w:space="0" w:color="auto"/>
                                                    <w:left w:val="none" w:sz="0" w:space="0" w:color="auto"/>
                                                    <w:bottom w:val="none" w:sz="0" w:space="0" w:color="auto"/>
                                                    <w:right w:val="none" w:sz="0" w:space="0" w:color="auto"/>
                                                  </w:divBdr>
                                                  <w:divsChild>
                                                    <w:div w:id="1166895891">
                                                      <w:marLeft w:val="0"/>
                                                      <w:marRight w:val="0"/>
                                                      <w:marTop w:val="0"/>
                                                      <w:marBottom w:val="0"/>
                                                      <w:divBdr>
                                                        <w:top w:val="none" w:sz="0" w:space="0" w:color="auto"/>
                                                        <w:left w:val="none" w:sz="0" w:space="0" w:color="auto"/>
                                                        <w:bottom w:val="none" w:sz="0" w:space="0" w:color="auto"/>
                                                        <w:right w:val="none" w:sz="0" w:space="0" w:color="auto"/>
                                                      </w:divBdr>
                                                      <w:divsChild>
                                                        <w:div w:id="123137954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397703023">
                                          <w:marLeft w:val="54"/>
                                          <w:marRight w:val="54"/>
                                          <w:marTop w:val="0"/>
                                          <w:marBottom w:val="150"/>
                                          <w:divBdr>
                                            <w:top w:val="none" w:sz="0" w:space="0" w:color="auto"/>
                                            <w:left w:val="none" w:sz="0" w:space="0" w:color="auto"/>
                                            <w:bottom w:val="none" w:sz="0" w:space="0" w:color="auto"/>
                                            <w:right w:val="none" w:sz="0" w:space="0" w:color="auto"/>
                                          </w:divBdr>
                                          <w:divsChild>
                                            <w:div w:id="462235661">
                                              <w:marLeft w:val="0"/>
                                              <w:marRight w:val="0"/>
                                              <w:marTop w:val="0"/>
                                              <w:marBottom w:val="0"/>
                                              <w:divBdr>
                                                <w:top w:val="none" w:sz="0" w:space="0" w:color="auto"/>
                                                <w:left w:val="none" w:sz="0" w:space="0" w:color="auto"/>
                                                <w:bottom w:val="none" w:sz="0" w:space="0" w:color="auto"/>
                                                <w:right w:val="none" w:sz="0" w:space="0" w:color="auto"/>
                                              </w:divBdr>
                                              <w:divsChild>
                                                <w:div w:id="1603801088">
                                                  <w:marLeft w:val="0"/>
                                                  <w:marRight w:val="0"/>
                                                  <w:marTop w:val="0"/>
                                                  <w:marBottom w:val="0"/>
                                                  <w:divBdr>
                                                    <w:top w:val="none" w:sz="0" w:space="0" w:color="auto"/>
                                                    <w:left w:val="none" w:sz="0" w:space="0" w:color="auto"/>
                                                    <w:bottom w:val="none" w:sz="0" w:space="0" w:color="auto"/>
                                                    <w:right w:val="none" w:sz="0" w:space="0" w:color="auto"/>
                                                  </w:divBdr>
                                                </w:div>
                                                <w:div w:id="1256784703">
                                                  <w:marLeft w:val="0"/>
                                                  <w:marRight w:val="0"/>
                                                  <w:marTop w:val="0"/>
                                                  <w:marBottom w:val="0"/>
                                                  <w:divBdr>
                                                    <w:top w:val="none" w:sz="0" w:space="0" w:color="auto"/>
                                                    <w:left w:val="none" w:sz="0" w:space="0" w:color="auto"/>
                                                    <w:bottom w:val="none" w:sz="0" w:space="0" w:color="auto"/>
                                                    <w:right w:val="none" w:sz="0" w:space="0" w:color="auto"/>
                                                  </w:divBdr>
                                                  <w:divsChild>
                                                    <w:div w:id="577252027">
                                                      <w:marLeft w:val="0"/>
                                                      <w:marRight w:val="0"/>
                                                      <w:marTop w:val="0"/>
                                                      <w:marBottom w:val="0"/>
                                                      <w:divBdr>
                                                        <w:top w:val="none" w:sz="0" w:space="0" w:color="auto"/>
                                                        <w:left w:val="none" w:sz="0" w:space="0" w:color="auto"/>
                                                        <w:bottom w:val="none" w:sz="0" w:space="0" w:color="auto"/>
                                                        <w:right w:val="none" w:sz="0" w:space="0" w:color="auto"/>
                                                      </w:divBdr>
                                                      <w:divsChild>
                                                        <w:div w:id="144094902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87320338">
                                          <w:marLeft w:val="54"/>
                                          <w:marRight w:val="54"/>
                                          <w:marTop w:val="0"/>
                                          <w:marBottom w:val="150"/>
                                          <w:divBdr>
                                            <w:top w:val="none" w:sz="0" w:space="0" w:color="auto"/>
                                            <w:left w:val="none" w:sz="0" w:space="0" w:color="auto"/>
                                            <w:bottom w:val="none" w:sz="0" w:space="0" w:color="auto"/>
                                            <w:right w:val="none" w:sz="0" w:space="0" w:color="auto"/>
                                          </w:divBdr>
                                          <w:divsChild>
                                            <w:div w:id="1472094292">
                                              <w:marLeft w:val="0"/>
                                              <w:marRight w:val="0"/>
                                              <w:marTop w:val="0"/>
                                              <w:marBottom w:val="0"/>
                                              <w:divBdr>
                                                <w:top w:val="none" w:sz="0" w:space="0" w:color="auto"/>
                                                <w:left w:val="none" w:sz="0" w:space="0" w:color="auto"/>
                                                <w:bottom w:val="none" w:sz="0" w:space="0" w:color="auto"/>
                                                <w:right w:val="none" w:sz="0" w:space="0" w:color="auto"/>
                                              </w:divBdr>
                                              <w:divsChild>
                                                <w:div w:id="154688756">
                                                  <w:marLeft w:val="0"/>
                                                  <w:marRight w:val="0"/>
                                                  <w:marTop w:val="0"/>
                                                  <w:marBottom w:val="0"/>
                                                  <w:divBdr>
                                                    <w:top w:val="none" w:sz="0" w:space="0" w:color="auto"/>
                                                    <w:left w:val="none" w:sz="0" w:space="0" w:color="auto"/>
                                                    <w:bottom w:val="none" w:sz="0" w:space="0" w:color="auto"/>
                                                    <w:right w:val="none" w:sz="0" w:space="0" w:color="auto"/>
                                                  </w:divBdr>
                                                </w:div>
                                                <w:div w:id="1238713561">
                                                  <w:marLeft w:val="0"/>
                                                  <w:marRight w:val="0"/>
                                                  <w:marTop w:val="0"/>
                                                  <w:marBottom w:val="0"/>
                                                  <w:divBdr>
                                                    <w:top w:val="none" w:sz="0" w:space="0" w:color="auto"/>
                                                    <w:left w:val="none" w:sz="0" w:space="0" w:color="auto"/>
                                                    <w:bottom w:val="none" w:sz="0" w:space="0" w:color="auto"/>
                                                    <w:right w:val="none" w:sz="0" w:space="0" w:color="auto"/>
                                                  </w:divBdr>
                                                  <w:divsChild>
                                                    <w:div w:id="633218883">
                                                      <w:marLeft w:val="0"/>
                                                      <w:marRight w:val="0"/>
                                                      <w:marTop w:val="0"/>
                                                      <w:marBottom w:val="0"/>
                                                      <w:divBdr>
                                                        <w:top w:val="none" w:sz="0" w:space="0" w:color="auto"/>
                                                        <w:left w:val="none" w:sz="0" w:space="0" w:color="auto"/>
                                                        <w:bottom w:val="none" w:sz="0" w:space="0" w:color="auto"/>
                                                        <w:right w:val="none" w:sz="0" w:space="0" w:color="auto"/>
                                                      </w:divBdr>
                                                      <w:divsChild>
                                                        <w:div w:id="64238997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177499154">
                                          <w:marLeft w:val="54"/>
                                          <w:marRight w:val="54"/>
                                          <w:marTop w:val="0"/>
                                          <w:marBottom w:val="150"/>
                                          <w:divBdr>
                                            <w:top w:val="none" w:sz="0" w:space="0" w:color="auto"/>
                                            <w:left w:val="none" w:sz="0" w:space="0" w:color="auto"/>
                                            <w:bottom w:val="none" w:sz="0" w:space="0" w:color="auto"/>
                                            <w:right w:val="none" w:sz="0" w:space="0" w:color="auto"/>
                                          </w:divBdr>
                                          <w:divsChild>
                                            <w:div w:id="757560744">
                                              <w:marLeft w:val="0"/>
                                              <w:marRight w:val="0"/>
                                              <w:marTop w:val="0"/>
                                              <w:marBottom w:val="0"/>
                                              <w:divBdr>
                                                <w:top w:val="none" w:sz="0" w:space="0" w:color="auto"/>
                                                <w:left w:val="none" w:sz="0" w:space="0" w:color="auto"/>
                                                <w:bottom w:val="none" w:sz="0" w:space="0" w:color="auto"/>
                                                <w:right w:val="none" w:sz="0" w:space="0" w:color="auto"/>
                                              </w:divBdr>
                                              <w:divsChild>
                                                <w:div w:id="1722439412">
                                                  <w:marLeft w:val="0"/>
                                                  <w:marRight w:val="0"/>
                                                  <w:marTop w:val="0"/>
                                                  <w:marBottom w:val="0"/>
                                                  <w:divBdr>
                                                    <w:top w:val="none" w:sz="0" w:space="0" w:color="auto"/>
                                                    <w:left w:val="none" w:sz="0" w:space="0" w:color="auto"/>
                                                    <w:bottom w:val="none" w:sz="0" w:space="0" w:color="auto"/>
                                                    <w:right w:val="none" w:sz="0" w:space="0" w:color="auto"/>
                                                  </w:divBdr>
                                                </w:div>
                                                <w:div w:id="305863346">
                                                  <w:marLeft w:val="0"/>
                                                  <w:marRight w:val="0"/>
                                                  <w:marTop w:val="0"/>
                                                  <w:marBottom w:val="0"/>
                                                  <w:divBdr>
                                                    <w:top w:val="none" w:sz="0" w:space="0" w:color="auto"/>
                                                    <w:left w:val="none" w:sz="0" w:space="0" w:color="auto"/>
                                                    <w:bottom w:val="none" w:sz="0" w:space="0" w:color="auto"/>
                                                    <w:right w:val="none" w:sz="0" w:space="0" w:color="auto"/>
                                                  </w:divBdr>
                                                  <w:divsChild>
                                                    <w:div w:id="1731885478">
                                                      <w:marLeft w:val="0"/>
                                                      <w:marRight w:val="0"/>
                                                      <w:marTop w:val="0"/>
                                                      <w:marBottom w:val="0"/>
                                                      <w:divBdr>
                                                        <w:top w:val="none" w:sz="0" w:space="0" w:color="auto"/>
                                                        <w:left w:val="none" w:sz="0" w:space="0" w:color="auto"/>
                                                        <w:bottom w:val="none" w:sz="0" w:space="0" w:color="auto"/>
                                                        <w:right w:val="none" w:sz="0" w:space="0" w:color="auto"/>
                                                      </w:divBdr>
                                                      <w:divsChild>
                                                        <w:div w:id="206749006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81636">
                              <w:marLeft w:val="0"/>
                              <w:marRight w:val="0"/>
                              <w:marTop w:val="0"/>
                              <w:marBottom w:val="375"/>
                              <w:divBdr>
                                <w:top w:val="none" w:sz="0" w:space="0" w:color="auto"/>
                                <w:left w:val="single" w:sz="18" w:space="19" w:color="008000"/>
                                <w:bottom w:val="none" w:sz="0" w:space="0" w:color="auto"/>
                                <w:right w:val="none" w:sz="0" w:space="0" w:color="auto"/>
                              </w:divBdr>
                              <w:divsChild>
                                <w:div w:id="2027973750">
                                  <w:marLeft w:val="0"/>
                                  <w:marRight w:val="0"/>
                                  <w:marTop w:val="300"/>
                                  <w:marBottom w:val="0"/>
                                  <w:divBdr>
                                    <w:top w:val="none" w:sz="0" w:space="0" w:color="auto"/>
                                    <w:left w:val="none" w:sz="0" w:space="0" w:color="auto"/>
                                    <w:bottom w:val="none" w:sz="0" w:space="0" w:color="auto"/>
                                    <w:right w:val="none" w:sz="0" w:space="0" w:color="auto"/>
                                  </w:divBdr>
                                  <w:divsChild>
                                    <w:div w:id="899634632">
                                      <w:marLeft w:val="0"/>
                                      <w:marRight w:val="0"/>
                                      <w:marTop w:val="0"/>
                                      <w:marBottom w:val="0"/>
                                      <w:divBdr>
                                        <w:top w:val="none" w:sz="0" w:space="0" w:color="auto"/>
                                        <w:left w:val="none" w:sz="0" w:space="0" w:color="auto"/>
                                        <w:bottom w:val="none" w:sz="0" w:space="0" w:color="auto"/>
                                        <w:right w:val="none" w:sz="0" w:space="0" w:color="auto"/>
                                      </w:divBdr>
                                    </w:div>
                                    <w:div w:id="123693860">
                                      <w:marLeft w:val="0"/>
                                      <w:marRight w:val="0"/>
                                      <w:marTop w:val="0"/>
                                      <w:marBottom w:val="0"/>
                                      <w:divBdr>
                                        <w:top w:val="none" w:sz="0" w:space="0" w:color="auto"/>
                                        <w:left w:val="none" w:sz="0" w:space="0" w:color="auto"/>
                                        <w:bottom w:val="none" w:sz="0" w:space="0" w:color="auto"/>
                                        <w:right w:val="none" w:sz="0" w:space="0" w:color="auto"/>
                                      </w:divBdr>
                                    </w:div>
                                  </w:divsChild>
                                </w:div>
                                <w:div w:id="599146578">
                                  <w:marLeft w:val="0"/>
                                  <w:marRight w:val="0"/>
                                  <w:marTop w:val="0"/>
                                  <w:marBottom w:val="180"/>
                                  <w:divBdr>
                                    <w:top w:val="none" w:sz="0" w:space="0" w:color="auto"/>
                                    <w:left w:val="none" w:sz="0" w:space="0" w:color="auto"/>
                                    <w:bottom w:val="none" w:sz="0" w:space="0" w:color="auto"/>
                                    <w:right w:val="none" w:sz="0" w:space="0" w:color="auto"/>
                                  </w:divBdr>
                                </w:div>
                              </w:divsChild>
                            </w:div>
                            <w:div w:id="962419324">
                              <w:marLeft w:val="0"/>
                              <w:marRight w:val="0"/>
                              <w:marTop w:val="0"/>
                              <w:marBottom w:val="0"/>
                              <w:divBdr>
                                <w:top w:val="none" w:sz="0" w:space="0" w:color="auto"/>
                                <w:left w:val="none" w:sz="0" w:space="0" w:color="auto"/>
                                <w:bottom w:val="none" w:sz="0" w:space="0" w:color="auto"/>
                                <w:right w:val="none" w:sz="0" w:space="0" w:color="auto"/>
                              </w:divBdr>
                            </w:div>
                            <w:div w:id="1490169458">
                              <w:marLeft w:val="0"/>
                              <w:marRight w:val="0"/>
                              <w:marTop w:val="450"/>
                              <w:marBottom w:val="150"/>
                              <w:divBdr>
                                <w:top w:val="none" w:sz="0" w:space="0" w:color="auto"/>
                                <w:left w:val="none" w:sz="0" w:space="0" w:color="auto"/>
                                <w:bottom w:val="none" w:sz="0" w:space="0" w:color="auto"/>
                                <w:right w:val="none" w:sz="0" w:space="0" w:color="auto"/>
                              </w:divBdr>
                            </w:div>
                            <w:div w:id="1733386320">
                              <w:marLeft w:val="0"/>
                              <w:marRight w:val="0"/>
                              <w:marTop w:val="450"/>
                              <w:marBottom w:val="150"/>
                              <w:divBdr>
                                <w:top w:val="none" w:sz="0" w:space="0" w:color="auto"/>
                                <w:left w:val="none" w:sz="0" w:space="0" w:color="auto"/>
                                <w:bottom w:val="none" w:sz="0" w:space="0" w:color="auto"/>
                                <w:right w:val="none" w:sz="0" w:space="0" w:color="auto"/>
                              </w:divBdr>
                            </w:div>
                            <w:div w:id="1017385531">
                              <w:marLeft w:val="0"/>
                              <w:marRight w:val="0"/>
                              <w:marTop w:val="0"/>
                              <w:marBottom w:val="0"/>
                              <w:divBdr>
                                <w:top w:val="none" w:sz="0" w:space="0" w:color="auto"/>
                                <w:left w:val="none" w:sz="0" w:space="0" w:color="auto"/>
                                <w:bottom w:val="none" w:sz="0" w:space="0" w:color="auto"/>
                                <w:right w:val="none" w:sz="0" w:space="0" w:color="auto"/>
                              </w:divBdr>
                            </w:div>
                          </w:divsChild>
                        </w:div>
                        <w:div w:id="1417364557">
                          <w:marLeft w:val="0"/>
                          <w:marRight w:val="0"/>
                          <w:marTop w:val="0"/>
                          <w:marBottom w:val="0"/>
                          <w:divBdr>
                            <w:top w:val="none" w:sz="0" w:space="0" w:color="auto"/>
                            <w:left w:val="none" w:sz="0" w:space="0" w:color="auto"/>
                            <w:bottom w:val="none" w:sz="0" w:space="0" w:color="auto"/>
                            <w:right w:val="none" w:sz="0" w:space="0" w:color="auto"/>
                          </w:divBdr>
                          <w:divsChild>
                            <w:div w:id="11667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878256">
          <w:marLeft w:val="0"/>
          <w:marRight w:val="0"/>
          <w:marTop w:val="0"/>
          <w:marBottom w:val="0"/>
          <w:divBdr>
            <w:top w:val="none" w:sz="0" w:space="0" w:color="auto"/>
            <w:left w:val="none" w:sz="0" w:space="0" w:color="auto"/>
            <w:bottom w:val="none" w:sz="0" w:space="0" w:color="auto"/>
            <w:right w:val="none" w:sz="0" w:space="0" w:color="auto"/>
          </w:divBdr>
          <w:divsChild>
            <w:div w:id="898438127">
              <w:marLeft w:val="0"/>
              <w:marRight w:val="0"/>
              <w:marTop w:val="0"/>
              <w:marBottom w:val="0"/>
              <w:divBdr>
                <w:top w:val="none" w:sz="0" w:space="0" w:color="auto"/>
                <w:left w:val="none" w:sz="0" w:space="0" w:color="auto"/>
                <w:bottom w:val="none" w:sz="0" w:space="0" w:color="auto"/>
                <w:right w:val="none" w:sz="0" w:space="0" w:color="auto"/>
              </w:divBdr>
              <w:divsChild>
                <w:div w:id="1923224024">
                  <w:marLeft w:val="0"/>
                  <w:marRight w:val="0"/>
                  <w:marTop w:val="0"/>
                  <w:marBottom w:val="0"/>
                  <w:divBdr>
                    <w:top w:val="none" w:sz="0" w:space="0" w:color="auto"/>
                    <w:left w:val="none" w:sz="0" w:space="0" w:color="auto"/>
                    <w:bottom w:val="none" w:sz="0" w:space="0" w:color="auto"/>
                    <w:right w:val="none" w:sz="0" w:space="0" w:color="auto"/>
                  </w:divBdr>
                  <w:divsChild>
                    <w:div w:id="854269830">
                      <w:marLeft w:val="0"/>
                      <w:marRight w:val="0"/>
                      <w:marTop w:val="0"/>
                      <w:marBottom w:val="0"/>
                      <w:divBdr>
                        <w:top w:val="none" w:sz="0" w:space="0" w:color="auto"/>
                        <w:left w:val="none" w:sz="0" w:space="0" w:color="auto"/>
                        <w:bottom w:val="none" w:sz="0" w:space="0" w:color="auto"/>
                        <w:right w:val="none" w:sz="0" w:space="0" w:color="auto"/>
                      </w:divBdr>
                      <w:divsChild>
                        <w:div w:id="778334804">
                          <w:marLeft w:val="0"/>
                          <w:marRight w:val="0"/>
                          <w:marTop w:val="0"/>
                          <w:marBottom w:val="0"/>
                          <w:divBdr>
                            <w:top w:val="none" w:sz="0" w:space="0" w:color="auto"/>
                            <w:left w:val="none" w:sz="0" w:space="0" w:color="auto"/>
                            <w:bottom w:val="none" w:sz="0" w:space="0" w:color="auto"/>
                            <w:right w:val="none" w:sz="0" w:space="0" w:color="auto"/>
                          </w:divBdr>
                        </w:div>
                        <w:div w:id="69233761">
                          <w:marLeft w:val="0"/>
                          <w:marRight w:val="0"/>
                          <w:marTop w:val="0"/>
                          <w:marBottom w:val="0"/>
                          <w:divBdr>
                            <w:top w:val="none" w:sz="0" w:space="0" w:color="auto"/>
                            <w:left w:val="none" w:sz="0" w:space="0" w:color="auto"/>
                            <w:bottom w:val="none" w:sz="0" w:space="0" w:color="auto"/>
                            <w:right w:val="none" w:sz="0" w:space="0" w:color="auto"/>
                          </w:divBdr>
                          <w:divsChild>
                            <w:div w:id="868028409">
                              <w:marLeft w:val="0"/>
                              <w:marRight w:val="0"/>
                              <w:marTop w:val="0"/>
                              <w:marBottom w:val="105"/>
                              <w:divBdr>
                                <w:top w:val="none" w:sz="0" w:space="0" w:color="auto"/>
                                <w:left w:val="none" w:sz="0" w:space="0" w:color="auto"/>
                                <w:bottom w:val="none" w:sz="0" w:space="0" w:color="auto"/>
                                <w:right w:val="none" w:sz="0" w:space="0" w:color="auto"/>
                              </w:divBdr>
                            </w:div>
                            <w:div w:id="1217201666">
                              <w:marLeft w:val="0"/>
                              <w:marRight w:val="0"/>
                              <w:marTop w:val="0"/>
                              <w:marBottom w:val="0"/>
                              <w:divBdr>
                                <w:top w:val="none" w:sz="0" w:space="0" w:color="auto"/>
                                <w:left w:val="none" w:sz="0" w:space="0" w:color="auto"/>
                                <w:bottom w:val="none" w:sz="0" w:space="0" w:color="auto"/>
                                <w:right w:val="none" w:sz="0" w:space="0" w:color="auto"/>
                              </w:divBdr>
                            </w:div>
                          </w:divsChild>
                        </w:div>
                        <w:div w:id="552697472">
                          <w:marLeft w:val="0"/>
                          <w:marRight w:val="0"/>
                          <w:marTop w:val="0"/>
                          <w:marBottom w:val="0"/>
                          <w:divBdr>
                            <w:top w:val="none" w:sz="0" w:space="0" w:color="auto"/>
                            <w:left w:val="none" w:sz="0" w:space="0" w:color="auto"/>
                            <w:bottom w:val="none" w:sz="0" w:space="0" w:color="auto"/>
                            <w:right w:val="none" w:sz="0" w:space="0" w:color="auto"/>
                          </w:divBdr>
                          <w:divsChild>
                            <w:div w:id="159242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759079">
                  <w:marLeft w:val="0"/>
                  <w:marRight w:val="0"/>
                  <w:marTop w:val="150"/>
                  <w:marBottom w:val="0"/>
                  <w:divBdr>
                    <w:top w:val="none" w:sz="0" w:space="0" w:color="auto"/>
                    <w:left w:val="none" w:sz="0" w:space="0" w:color="auto"/>
                    <w:bottom w:val="none" w:sz="0" w:space="0" w:color="auto"/>
                    <w:right w:val="none" w:sz="0" w:space="0" w:color="auto"/>
                  </w:divBdr>
                  <w:divsChild>
                    <w:div w:id="643001700">
                      <w:marLeft w:val="0"/>
                      <w:marRight w:val="0"/>
                      <w:marTop w:val="0"/>
                      <w:marBottom w:val="0"/>
                      <w:divBdr>
                        <w:top w:val="none" w:sz="0" w:space="0" w:color="auto"/>
                        <w:left w:val="none" w:sz="0" w:space="0" w:color="auto"/>
                        <w:bottom w:val="none" w:sz="0" w:space="0" w:color="auto"/>
                        <w:right w:val="none" w:sz="0" w:space="0" w:color="auto"/>
                      </w:divBdr>
                      <w:divsChild>
                        <w:div w:id="1634365022">
                          <w:marLeft w:val="0"/>
                          <w:marRight w:val="0"/>
                          <w:marTop w:val="0"/>
                          <w:marBottom w:val="0"/>
                          <w:divBdr>
                            <w:top w:val="none" w:sz="0" w:space="0" w:color="auto"/>
                            <w:left w:val="none" w:sz="0" w:space="0" w:color="auto"/>
                            <w:bottom w:val="none" w:sz="0" w:space="0" w:color="auto"/>
                            <w:right w:val="none" w:sz="0" w:space="0" w:color="auto"/>
                          </w:divBdr>
                          <w:divsChild>
                            <w:div w:id="157815223">
                              <w:marLeft w:val="0"/>
                              <w:marRight w:val="0"/>
                              <w:marTop w:val="0"/>
                              <w:marBottom w:val="0"/>
                              <w:divBdr>
                                <w:top w:val="none" w:sz="0" w:space="0" w:color="auto"/>
                                <w:left w:val="none" w:sz="0" w:space="0" w:color="auto"/>
                                <w:bottom w:val="none" w:sz="0" w:space="0" w:color="auto"/>
                                <w:right w:val="none" w:sz="0" w:space="0" w:color="auto"/>
                              </w:divBdr>
                            </w:div>
                            <w:div w:id="1317687034">
                              <w:marLeft w:val="0"/>
                              <w:marRight w:val="0"/>
                              <w:marTop w:val="0"/>
                              <w:marBottom w:val="0"/>
                              <w:divBdr>
                                <w:top w:val="none" w:sz="0" w:space="0" w:color="auto"/>
                                <w:left w:val="none" w:sz="0" w:space="0" w:color="auto"/>
                                <w:bottom w:val="none" w:sz="0" w:space="0" w:color="auto"/>
                                <w:right w:val="none" w:sz="0" w:space="0" w:color="auto"/>
                              </w:divBdr>
                              <w:divsChild>
                                <w:div w:id="1632591784">
                                  <w:marLeft w:val="0"/>
                                  <w:marRight w:val="0"/>
                                  <w:marTop w:val="0"/>
                                  <w:marBottom w:val="0"/>
                                  <w:divBdr>
                                    <w:top w:val="none" w:sz="0" w:space="0" w:color="auto"/>
                                    <w:left w:val="none" w:sz="0" w:space="0" w:color="auto"/>
                                    <w:bottom w:val="none" w:sz="0" w:space="0" w:color="auto"/>
                                    <w:right w:val="none" w:sz="0" w:space="0" w:color="auto"/>
                                  </w:divBdr>
                                  <w:divsChild>
                                    <w:div w:id="1363705747">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860420">
      <w:bodyDiv w:val="1"/>
      <w:marLeft w:val="0"/>
      <w:marRight w:val="0"/>
      <w:marTop w:val="0"/>
      <w:marBottom w:val="0"/>
      <w:divBdr>
        <w:top w:val="none" w:sz="0" w:space="0" w:color="auto"/>
        <w:left w:val="none" w:sz="0" w:space="0" w:color="auto"/>
        <w:bottom w:val="none" w:sz="0" w:space="0" w:color="auto"/>
        <w:right w:val="none" w:sz="0" w:space="0" w:color="auto"/>
      </w:divBdr>
    </w:div>
    <w:div w:id="2138638695">
      <w:bodyDiv w:val="1"/>
      <w:marLeft w:val="0"/>
      <w:marRight w:val="0"/>
      <w:marTop w:val="0"/>
      <w:marBottom w:val="0"/>
      <w:divBdr>
        <w:top w:val="none" w:sz="0" w:space="0" w:color="auto"/>
        <w:left w:val="none" w:sz="0" w:space="0" w:color="auto"/>
        <w:bottom w:val="none" w:sz="0" w:space="0" w:color="auto"/>
        <w:right w:val="none" w:sz="0" w:space="0" w:color="auto"/>
      </w:divBdr>
      <w:divsChild>
        <w:div w:id="964696651">
          <w:marLeft w:val="0"/>
          <w:marRight w:val="0"/>
          <w:marTop w:val="0"/>
          <w:marBottom w:val="0"/>
          <w:divBdr>
            <w:top w:val="none" w:sz="0" w:space="0" w:color="auto"/>
            <w:left w:val="none" w:sz="0" w:space="0" w:color="auto"/>
            <w:bottom w:val="none" w:sz="0" w:space="0" w:color="auto"/>
            <w:right w:val="none" w:sz="0" w:space="0" w:color="auto"/>
          </w:divBdr>
          <w:divsChild>
            <w:div w:id="1443064501">
              <w:marLeft w:val="0"/>
              <w:marRight w:val="0"/>
              <w:marTop w:val="0"/>
              <w:marBottom w:val="0"/>
              <w:divBdr>
                <w:top w:val="none" w:sz="0" w:space="0" w:color="auto"/>
                <w:left w:val="none" w:sz="0" w:space="0" w:color="auto"/>
                <w:bottom w:val="none" w:sz="0" w:space="0" w:color="auto"/>
                <w:right w:val="none" w:sz="0" w:space="0" w:color="auto"/>
              </w:divBdr>
              <w:divsChild>
                <w:div w:id="466626708">
                  <w:marLeft w:val="0"/>
                  <w:marRight w:val="0"/>
                  <w:marTop w:val="0"/>
                  <w:marBottom w:val="0"/>
                  <w:divBdr>
                    <w:top w:val="none" w:sz="0" w:space="0" w:color="auto"/>
                    <w:left w:val="none" w:sz="0" w:space="0" w:color="auto"/>
                    <w:bottom w:val="none" w:sz="0" w:space="0" w:color="auto"/>
                    <w:right w:val="none" w:sz="0" w:space="0" w:color="auto"/>
                  </w:divBdr>
                  <w:divsChild>
                    <w:div w:id="2115590584">
                      <w:marLeft w:val="0"/>
                      <w:marRight w:val="0"/>
                      <w:marTop w:val="0"/>
                      <w:marBottom w:val="0"/>
                      <w:divBdr>
                        <w:top w:val="none" w:sz="0" w:space="0" w:color="auto"/>
                        <w:left w:val="none" w:sz="0" w:space="0" w:color="auto"/>
                        <w:bottom w:val="none" w:sz="0" w:space="0" w:color="auto"/>
                        <w:right w:val="none" w:sz="0" w:space="0" w:color="auto"/>
                      </w:divBdr>
                      <w:divsChild>
                        <w:div w:id="1314145497">
                          <w:marLeft w:val="4125"/>
                          <w:marRight w:val="0"/>
                          <w:marTop w:val="0"/>
                          <w:marBottom w:val="0"/>
                          <w:divBdr>
                            <w:top w:val="none" w:sz="0" w:space="0" w:color="auto"/>
                            <w:left w:val="none" w:sz="0" w:space="0" w:color="auto"/>
                            <w:bottom w:val="none" w:sz="0" w:space="0" w:color="auto"/>
                            <w:right w:val="none" w:sz="0" w:space="0" w:color="auto"/>
                          </w:divBdr>
                          <w:divsChild>
                            <w:div w:id="1172840654">
                              <w:marLeft w:val="0"/>
                              <w:marRight w:val="0"/>
                              <w:marTop w:val="0"/>
                              <w:marBottom w:val="0"/>
                              <w:divBdr>
                                <w:top w:val="none" w:sz="0" w:space="0" w:color="auto"/>
                                <w:left w:val="none" w:sz="0" w:space="0" w:color="auto"/>
                                <w:bottom w:val="none" w:sz="0" w:space="0" w:color="auto"/>
                                <w:right w:val="none" w:sz="0" w:space="0" w:color="auto"/>
                              </w:divBdr>
                              <w:divsChild>
                                <w:div w:id="510337038">
                                  <w:marLeft w:val="0"/>
                                  <w:marRight w:val="0"/>
                                  <w:marTop w:val="0"/>
                                  <w:marBottom w:val="0"/>
                                  <w:divBdr>
                                    <w:top w:val="none" w:sz="0" w:space="0" w:color="auto"/>
                                    <w:left w:val="none" w:sz="0" w:space="0" w:color="auto"/>
                                    <w:bottom w:val="none" w:sz="0" w:space="0" w:color="auto"/>
                                    <w:right w:val="none" w:sz="0" w:space="0" w:color="auto"/>
                                  </w:divBdr>
                                  <w:divsChild>
                                    <w:div w:id="1607889408">
                                      <w:marLeft w:val="0"/>
                                      <w:marRight w:val="0"/>
                                      <w:marTop w:val="0"/>
                                      <w:marBottom w:val="0"/>
                                      <w:divBdr>
                                        <w:top w:val="none" w:sz="0" w:space="0" w:color="auto"/>
                                        <w:left w:val="none" w:sz="0" w:space="0" w:color="auto"/>
                                        <w:bottom w:val="none" w:sz="0" w:space="0" w:color="auto"/>
                                        <w:right w:val="none" w:sz="0" w:space="0" w:color="auto"/>
                                      </w:divBdr>
                                      <w:divsChild>
                                        <w:div w:id="1524710512">
                                          <w:marLeft w:val="0"/>
                                          <w:marRight w:val="0"/>
                                          <w:marTop w:val="0"/>
                                          <w:marBottom w:val="150"/>
                                          <w:divBdr>
                                            <w:top w:val="none" w:sz="0" w:space="0" w:color="auto"/>
                                            <w:left w:val="none" w:sz="0" w:space="0" w:color="auto"/>
                                            <w:bottom w:val="none" w:sz="0" w:space="0" w:color="auto"/>
                                            <w:right w:val="none" w:sz="0" w:space="0" w:color="auto"/>
                                          </w:divBdr>
                                        </w:div>
                                        <w:div w:id="1318724158">
                                          <w:marLeft w:val="54"/>
                                          <w:marRight w:val="54"/>
                                          <w:marTop w:val="0"/>
                                          <w:marBottom w:val="150"/>
                                          <w:divBdr>
                                            <w:top w:val="none" w:sz="0" w:space="0" w:color="auto"/>
                                            <w:left w:val="none" w:sz="0" w:space="0" w:color="auto"/>
                                            <w:bottom w:val="none" w:sz="0" w:space="0" w:color="auto"/>
                                            <w:right w:val="none" w:sz="0" w:space="0" w:color="auto"/>
                                          </w:divBdr>
                                          <w:divsChild>
                                            <w:div w:id="21975488">
                                              <w:marLeft w:val="0"/>
                                              <w:marRight w:val="0"/>
                                              <w:marTop w:val="0"/>
                                              <w:marBottom w:val="0"/>
                                              <w:divBdr>
                                                <w:top w:val="none" w:sz="0" w:space="0" w:color="auto"/>
                                                <w:left w:val="none" w:sz="0" w:space="0" w:color="auto"/>
                                                <w:bottom w:val="none" w:sz="0" w:space="0" w:color="auto"/>
                                                <w:right w:val="none" w:sz="0" w:space="0" w:color="auto"/>
                                              </w:divBdr>
                                              <w:divsChild>
                                                <w:div w:id="754478378">
                                                  <w:marLeft w:val="0"/>
                                                  <w:marRight w:val="0"/>
                                                  <w:marTop w:val="0"/>
                                                  <w:marBottom w:val="0"/>
                                                  <w:divBdr>
                                                    <w:top w:val="none" w:sz="0" w:space="0" w:color="auto"/>
                                                    <w:left w:val="none" w:sz="0" w:space="0" w:color="auto"/>
                                                    <w:bottom w:val="none" w:sz="0" w:space="0" w:color="auto"/>
                                                    <w:right w:val="none" w:sz="0" w:space="0" w:color="auto"/>
                                                  </w:divBdr>
                                                </w:div>
                                                <w:div w:id="1084447674">
                                                  <w:marLeft w:val="0"/>
                                                  <w:marRight w:val="0"/>
                                                  <w:marTop w:val="0"/>
                                                  <w:marBottom w:val="0"/>
                                                  <w:divBdr>
                                                    <w:top w:val="none" w:sz="0" w:space="0" w:color="auto"/>
                                                    <w:left w:val="none" w:sz="0" w:space="0" w:color="auto"/>
                                                    <w:bottom w:val="none" w:sz="0" w:space="0" w:color="auto"/>
                                                    <w:right w:val="none" w:sz="0" w:space="0" w:color="auto"/>
                                                  </w:divBdr>
                                                  <w:divsChild>
                                                    <w:div w:id="357436632">
                                                      <w:marLeft w:val="0"/>
                                                      <w:marRight w:val="0"/>
                                                      <w:marTop w:val="0"/>
                                                      <w:marBottom w:val="0"/>
                                                      <w:divBdr>
                                                        <w:top w:val="none" w:sz="0" w:space="0" w:color="auto"/>
                                                        <w:left w:val="none" w:sz="0" w:space="0" w:color="auto"/>
                                                        <w:bottom w:val="none" w:sz="0" w:space="0" w:color="auto"/>
                                                        <w:right w:val="none" w:sz="0" w:space="0" w:color="auto"/>
                                                      </w:divBdr>
                                                      <w:divsChild>
                                                        <w:div w:id="20605452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400761948">
                                          <w:marLeft w:val="54"/>
                                          <w:marRight w:val="54"/>
                                          <w:marTop w:val="0"/>
                                          <w:marBottom w:val="150"/>
                                          <w:divBdr>
                                            <w:top w:val="none" w:sz="0" w:space="0" w:color="auto"/>
                                            <w:left w:val="none" w:sz="0" w:space="0" w:color="auto"/>
                                            <w:bottom w:val="none" w:sz="0" w:space="0" w:color="auto"/>
                                            <w:right w:val="none" w:sz="0" w:space="0" w:color="auto"/>
                                          </w:divBdr>
                                          <w:divsChild>
                                            <w:div w:id="1978603545">
                                              <w:marLeft w:val="0"/>
                                              <w:marRight w:val="0"/>
                                              <w:marTop w:val="0"/>
                                              <w:marBottom w:val="0"/>
                                              <w:divBdr>
                                                <w:top w:val="none" w:sz="0" w:space="0" w:color="auto"/>
                                                <w:left w:val="none" w:sz="0" w:space="0" w:color="auto"/>
                                                <w:bottom w:val="none" w:sz="0" w:space="0" w:color="auto"/>
                                                <w:right w:val="none" w:sz="0" w:space="0" w:color="auto"/>
                                              </w:divBdr>
                                              <w:divsChild>
                                                <w:div w:id="270749017">
                                                  <w:marLeft w:val="0"/>
                                                  <w:marRight w:val="0"/>
                                                  <w:marTop w:val="0"/>
                                                  <w:marBottom w:val="0"/>
                                                  <w:divBdr>
                                                    <w:top w:val="none" w:sz="0" w:space="0" w:color="auto"/>
                                                    <w:left w:val="none" w:sz="0" w:space="0" w:color="auto"/>
                                                    <w:bottom w:val="none" w:sz="0" w:space="0" w:color="auto"/>
                                                    <w:right w:val="none" w:sz="0" w:space="0" w:color="auto"/>
                                                  </w:divBdr>
                                                  <w:divsChild>
                                                    <w:div w:id="1527131049">
                                                      <w:marLeft w:val="0"/>
                                                      <w:marRight w:val="0"/>
                                                      <w:marTop w:val="0"/>
                                                      <w:marBottom w:val="0"/>
                                                      <w:divBdr>
                                                        <w:top w:val="none" w:sz="0" w:space="0" w:color="auto"/>
                                                        <w:left w:val="none" w:sz="0" w:space="0" w:color="auto"/>
                                                        <w:bottom w:val="none" w:sz="0" w:space="0" w:color="auto"/>
                                                        <w:right w:val="none" w:sz="0" w:space="0" w:color="auto"/>
                                                      </w:divBdr>
                                                      <w:divsChild>
                                                        <w:div w:id="20505639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975138259">
                                          <w:marLeft w:val="54"/>
                                          <w:marRight w:val="54"/>
                                          <w:marTop w:val="0"/>
                                          <w:marBottom w:val="150"/>
                                          <w:divBdr>
                                            <w:top w:val="none" w:sz="0" w:space="0" w:color="auto"/>
                                            <w:left w:val="none" w:sz="0" w:space="0" w:color="auto"/>
                                            <w:bottom w:val="none" w:sz="0" w:space="0" w:color="auto"/>
                                            <w:right w:val="none" w:sz="0" w:space="0" w:color="auto"/>
                                          </w:divBdr>
                                          <w:divsChild>
                                            <w:div w:id="1363744828">
                                              <w:marLeft w:val="0"/>
                                              <w:marRight w:val="0"/>
                                              <w:marTop w:val="0"/>
                                              <w:marBottom w:val="0"/>
                                              <w:divBdr>
                                                <w:top w:val="none" w:sz="0" w:space="0" w:color="auto"/>
                                                <w:left w:val="none" w:sz="0" w:space="0" w:color="auto"/>
                                                <w:bottom w:val="none" w:sz="0" w:space="0" w:color="auto"/>
                                                <w:right w:val="none" w:sz="0" w:space="0" w:color="auto"/>
                                              </w:divBdr>
                                              <w:divsChild>
                                                <w:div w:id="714040597">
                                                  <w:marLeft w:val="0"/>
                                                  <w:marRight w:val="0"/>
                                                  <w:marTop w:val="0"/>
                                                  <w:marBottom w:val="0"/>
                                                  <w:divBdr>
                                                    <w:top w:val="none" w:sz="0" w:space="0" w:color="auto"/>
                                                    <w:left w:val="none" w:sz="0" w:space="0" w:color="auto"/>
                                                    <w:bottom w:val="none" w:sz="0" w:space="0" w:color="auto"/>
                                                    <w:right w:val="none" w:sz="0" w:space="0" w:color="auto"/>
                                                  </w:divBdr>
                                                </w:div>
                                                <w:div w:id="312294423">
                                                  <w:marLeft w:val="0"/>
                                                  <w:marRight w:val="0"/>
                                                  <w:marTop w:val="0"/>
                                                  <w:marBottom w:val="0"/>
                                                  <w:divBdr>
                                                    <w:top w:val="none" w:sz="0" w:space="0" w:color="auto"/>
                                                    <w:left w:val="none" w:sz="0" w:space="0" w:color="auto"/>
                                                    <w:bottom w:val="none" w:sz="0" w:space="0" w:color="auto"/>
                                                    <w:right w:val="none" w:sz="0" w:space="0" w:color="auto"/>
                                                  </w:divBdr>
                                                  <w:divsChild>
                                                    <w:div w:id="1045714103">
                                                      <w:marLeft w:val="0"/>
                                                      <w:marRight w:val="0"/>
                                                      <w:marTop w:val="0"/>
                                                      <w:marBottom w:val="0"/>
                                                      <w:divBdr>
                                                        <w:top w:val="none" w:sz="0" w:space="0" w:color="auto"/>
                                                        <w:left w:val="none" w:sz="0" w:space="0" w:color="auto"/>
                                                        <w:bottom w:val="none" w:sz="0" w:space="0" w:color="auto"/>
                                                        <w:right w:val="none" w:sz="0" w:space="0" w:color="auto"/>
                                                      </w:divBdr>
                                                      <w:divsChild>
                                                        <w:div w:id="23633054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062553239">
                                          <w:marLeft w:val="54"/>
                                          <w:marRight w:val="54"/>
                                          <w:marTop w:val="0"/>
                                          <w:marBottom w:val="150"/>
                                          <w:divBdr>
                                            <w:top w:val="none" w:sz="0" w:space="0" w:color="auto"/>
                                            <w:left w:val="none" w:sz="0" w:space="0" w:color="auto"/>
                                            <w:bottom w:val="none" w:sz="0" w:space="0" w:color="auto"/>
                                            <w:right w:val="none" w:sz="0" w:space="0" w:color="auto"/>
                                          </w:divBdr>
                                          <w:divsChild>
                                            <w:div w:id="992685276">
                                              <w:marLeft w:val="0"/>
                                              <w:marRight w:val="0"/>
                                              <w:marTop w:val="0"/>
                                              <w:marBottom w:val="0"/>
                                              <w:divBdr>
                                                <w:top w:val="none" w:sz="0" w:space="0" w:color="auto"/>
                                                <w:left w:val="none" w:sz="0" w:space="0" w:color="auto"/>
                                                <w:bottom w:val="none" w:sz="0" w:space="0" w:color="auto"/>
                                                <w:right w:val="none" w:sz="0" w:space="0" w:color="auto"/>
                                              </w:divBdr>
                                              <w:divsChild>
                                                <w:div w:id="2010399373">
                                                  <w:marLeft w:val="0"/>
                                                  <w:marRight w:val="0"/>
                                                  <w:marTop w:val="0"/>
                                                  <w:marBottom w:val="0"/>
                                                  <w:divBdr>
                                                    <w:top w:val="none" w:sz="0" w:space="0" w:color="auto"/>
                                                    <w:left w:val="none" w:sz="0" w:space="0" w:color="auto"/>
                                                    <w:bottom w:val="none" w:sz="0" w:space="0" w:color="auto"/>
                                                    <w:right w:val="none" w:sz="0" w:space="0" w:color="auto"/>
                                                  </w:divBdr>
                                                  <w:divsChild>
                                                    <w:div w:id="1489983417">
                                                      <w:marLeft w:val="0"/>
                                                      <w:marRight w:val="0"/>
                                                      <w:marTop w:val="0"/>
                                                      <w:marBottom w:val="0"/>
                                                      <w:divBdr>
                                                        <w:top w:val="none" w:sz="0" w:space="0" w:color="auto"/>
                                                        <w:left w:val="none" w:sz="0" w:space="0" w:color="auto"/>
                                                        <w:bottom w:val="none" w:sz="0" w:space="0" w:color="auto"/>
                                                        <w:right w:val="none" w:sz="0" w:space="0" w:color="auto"/>
                                                      </w:divBdr>
                                                      <w:divsChild>
                                                        <w:div w:id="83167954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53041254">
                                          <w:marLeft w:val="54"/>
                                          <w:marRight w:val="54"/>
                                          <w:marTop w:val="0"/>
                                          <w:marBottom w:val="150"/>
                                          <w:divBdr>
                                            <w:top w:val="none" w:sz="0" w:space="0" w:color="auto"/>
                                            <w:left w:val="none" w:sz="0" w:space="0" w:color="auto"/>
                                            <w:bottom w:val="none" w:sz="0" w:space="0" w:color="auto"/>
                                            <w:right w:val="none" w:sz="0" w:space="0" w:color="auto"/>
                                          </w:divBdr>
                                          <w:divsChild>
                                            <w:div w:id="583953792">
                                              <w:marLeft w:val="0"/>
                                              <w:marRight w:val="0"/>
                                              <w:marTop w:val="0"/>
                                              <w:marBottom w:val="0"/>
                                              <w:divBdr>
                                                <w:top w:val="none" w:sz="0" w:space="0" w:color="auto"/>
                                                <w:left w:val="none" w:sz="0" w:space="0" w:color="auto"/>
                                                <w:bottom w:val="none" w:sz="0" w:space="0" w:color="auto"/>
                                                <w:right w:val="none" w:sz="0" w:space="0" w:color="auto"/>
                                              </w:divBdr>
                                              <w:divsChild>
                                                <w:div w:id="1450587672">
                                                  <w:marLeft w:val="0"/>
                                                  <w:marRight w:val="0"/>
                                                  <w:marTop w:val="0"/>
                                                  <w:marBottom w:val="0"/>
                                                  <w:divBdr>
                                                    <w:top w:val="none" w:sz="0" w:space="0" w:color="auto"/>
                                                    <w:left w:val="none" w:sz="0" w:space="0" w:color="auto"/>
                                                    <w:bottom w:val="none" w:sz="0" w:space="0" w:color="auto"/>
                                                    <w:right w:val="none" w:sz="0" w:space="0" w:color="auto"/>
                                                  </w:divBdr>
                                                </w:div>
                                                <w:div w:id="1816019727">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0"/>
                                                      <w:marRight w:val="0"/>
                                                      <w:marTop w:val="0"/>
                                                      <w:marBottom w:val="0"/>
                                                      <w:divBdr>
                                                        <w:top w:val="none" w:sz="0" w:space="0" w:color="auto"/>
                                                        <w:left w:val="none" w:sz="0" w:space="0" w:color="auto"/>
                                                        <w:bottom w:val="none" w:sz="0" w:space="0" w:color="auto"/>
                                                        <w:right w:val="none" w:sz="0" w:space="0" w:color="auto"/>
                                                      </w:divBdr>
                                                      <w:divsChild>
                                                        <w:div w:id="1260675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220025264">
                                          <w:marLeft w:val="54"/>
                                          <w:marRight w:val="54"/>
                                          <w:marTop w:val="0"/>
                                          <w:marBottom w:val="150"/>
                                          <w:divBdr>
                                            <w:top w:val="none" w:sz="0" w:space="0" w:color="auto"/>
                                            <w:left w:val="none" w:sz="0" w:space="0" w:color="auto"/>
                                            <w:bottom w:val="none" w:sz="0" w:space="0" w:color="auto"/>
                                            <w:right w:val="none" w:sz="0" w:space="0" w:color="auto"/>
                                          </w:divBdr>
                                          <w:divsChild>
                                            <w:div w:id="1261256045">
                                              <w:marLeft w:val="0"/>
                                              <w:marRight w:val="0"/>
                                              <w:marTop w:val="0"/>
                                              <w:marBottom w:val="0"/>
                                              <w:divBdr>
                                                <w:top w:val="none" w:sz="0" w:space="0" w:color="auto"/>
                                                <w:left w:val="none" w:sz="0" w:space="0" w:color="auto"/>
                                                <w:bottom w:val="none" w:sz="0" w:space="0" w:color="auto"/>
                                                <w:right w:val="none" w:sz="0" w:space="0" w:color="auto"/>
                                              </w:divBdr>
                                              <w:divsChild>
                                                <w:div w:id="503208694">
                                                  <w:marLeft w:val="0"/>
                                                  <w:marRight w:val="0"/>
                                                  <w:marTop w:val="0"/>
                                                  <w:marBottom w:val="0"/>
                                                  <w:divBdr>
                                                    <w:top w:val="none" w:sz="0" w:space="0" w:color="auto"/>
                                                    <w:left w:val="none" w:sz="0" w:space="0" w:color="auto"/>
                                                    <w:bottom w:val="none" w:sz="0" w:space="0" w:color="auto"/>
                                                    <w:right w:val="none" w:sz="0" w:space="0" w:color="auto"/>
                                                  </w:divBdr>
                                                </w:div>
                                                <w:div w:id="609515090">
                                                  <w:marLeft w:val="0"/>
                                                  <w:marRight w:val="0"/>
                                                  <w:marTop w:val="0"/>
                                                  <w:marBottom w:val="0"/>
                                                  <w:divBdr>
                                                    <w:top w:val="none" w:sz="0" w:space="0" w:color="auto"/>
                                                    <w:left w:val="none" w:sz="0" w:space="0" w:color="auto"/>
                                                    <w:bottom w:val="none" w:sz="0" w:space="0" w:color="auto"/>
                                                    <w:right w:val="none" w:sz="0" w:space="0" w:color="auto"/>
                                                  </w:divBdr>
                                                  <w:divsChild>
                                                    <w:div w:id="991105390">
                                                      <w:marLeft w:val="0"/>
                                                      <w:marRight w:val="0"/>
                                                      <w:marTop w:val="0"/>
                                                      <w:marBottom w:val="0"/>
                                                      <w:divBdr>
                                                        <w:top w:val="none" w:sz="0" w:space="0" w:color="auto"/>
                                                        <w:left w:val="none" w:sz="0" w:space="0" w:color="auto"/>
                                                        <w:bottom w:val="none" w:sz="0" w:space="0" w:color="auto"/>
                                                        <w:right w:val="none" w:sz="0" w:space="0" w:color="auto"/>
                                                      </w:divBdr>
                                                      <w:divsChild>
                                                        <w:div w:id="82682592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8768">
                              <w:marLeft w:val="0"/>
                              <w:marRight w:val="0"/>
                              <w:marTop w:val="0"/>
                              <w:marBottom w:val="375"/>
                              <w:divBdr>
                                <w:top w:val="none" w:sz="0" w:space="0" w:color="auto"/>
                                <w:left w:val="single" w:sz="18" w:space="19" w:color="008000"/>
                                <w:bottom w:val="none" w:sz="0" w:space="0" w:color="auto"/>
                                <w:right w:val="none" w:sz="0" w:space="0" w:color="auto"/>
                              </w:divBdr>
                              <w:divsChild>
                                <w:div w:id="539168320">
                                  <w:marLeft w:val="0"/>
                                  <w:marRight w:val="0"/>
                                  <w:marTop w:val="300"/>
                                  <w:marBottom w:val="0"/>
                                  <w:divBdr>
                                    <w:top w:val="none" w:sz="0" w:space="0" w:color="auto"/>
                                    <w:left w:val="none" w:sz="0" w:space="0" w:color="auto"/>
                                    <w:bottom w:val="none" w:sz="0" w:space="0" w:color="auto"/>
                                    <w:right w:val="none" w:sz="0" w:space="0" w:color="auto"/>
                                  </w:divBdr>
                                  <w:divsChild>
                                    <w:div w:id="21169672">
                                      <w:marLeft w:val="0"/>
                                      <w:marRight w:val="0"/>
                                      <w:marTop w:val="0"/>
                                      <w:marBottom w:val="0"/>
                                      <w:divBdr>
                                        <w:top w:val="none" w:sz="0" w:space="0" w:color="auto"/>
                                        <w:left w:val="none" w:sz="0" w:space="0" w:color="auto"/>
                                        <w:bottom w:val="none" w:sz="0" w:space="0" w:color="auto"/>
                                        <w:right w:val="none" w:sz="0" w:space="0" w:color="auto"/>
                                      </w:divBdr>
                                    </w:div>
                                    <w:div w:id="2078697343">
                                      <w:marLeft w:val="0"/>
                                      <w:marRight w:val="0"/>
                                      <w:marTop w:val="0"/>
                                      <w:marBottom w:val="0"/>
                                      <w:divBdr>
                                        <w:top w:val="none" w:sz="0" w:space="0" w:color="auto"/>
                                        <w:left w:val="none" w:sz="0" w:space="0" w:color="auto"/>
                                        <w:bottom w:val="none" w:sz="0" w:space="0" w:color="auto"/>
                                        <w:right w:val="none" w:sz="0" w:space="0" w:color="auto"/>
                                      </w:divBdr>
                                    </w:div>
                                  </w:divsChild>
                                </w:div>
                                <w:div w:id="725687080">
                                  <w:marLeft w:val="0"/>
                                  <w:marRight w:val="0"/>
                                  <w:marTop w:val="0"/>
                                  <w:marBottom w:val="180"/>
                                  <w:divBdr>
                                    <w:top w:val="none" w:sz="0" w:space="0" w:color="auto"/>
                                    <w:left w:val="none" w:sz="0" w:space="0" w:color="auto"/>
                                    <w:bottom w:val="none" w:sz="0" w:space="0" w:color="auto"/>
                                    <w:right w:val="none" w:sz="0" w:space="0" w:color="auto"/>
                                  </w:divBdr>
                                </w:div>
                              </w:divsChild>
                            </w:div>
                            <w:div w:id="2097315543">
                              <w:marLeft w:val="0"/>
                              <w:marRight w:val="0"/>
                              <w:marTop w:val="0"/>
                              <w:marBottom w:val="0"/>
                              <w:divBdr>
                                <w:top w:val="none" w:sz="0" w:space="0" w:color="auto"/>
                                <w:left w:val="none" w:sz="0" w:space="0" w:color="auto"/>
                                <w:bottom w:val="none" w:sz="0" w:space="0" w:color="auto"/>
                                <w:right w:val="none" w:sz="0" w:space="0" w:color="auto"/>
                              </w:divBdr>
                            </w:div>
                            <w:div w:id="1056707473">
                              <w:marLeft w:val="0"/>
                              <w:marRight w:val="0"/>
                              <w:marTop w:val="450"/>
                              <w:marBottom w:val="150"/>
                              <w:divBdr>
                                <w:top w:val="none" w:sz="0" w:space="0" w:color="auto"/>
                                <w:left w:val="none" w:sz="0" w:space="0" w:color="auto"/>
                                <w:bottom w:val="none" w:sz="0" w:space="0" w:color="auto"/>
                                <w:right w:val="none" w:sz="0" w:space="0" w:color="auto"/>
                              </w:divBdr>
                            </w:div>
                            <w:div w:id="230697699">
                              <w:marLeft w:val="0"/>
                              <w:marRight w:val="0"/>
                              <w:marTop w:val="0"/>
                              <w:marBottom w:val="0"/>
                              <w:divBdr>
                                <w:top w:val="none" w:sz="0" w:space="0" w:color="auto"/>
                                <w:left w:val="none" w:sz="0" w:space="0" w:color="auto"/>
                                <w:bottom w:val="none" w:sz="0" w:space="0" w:color="auto"/>
                                <w:right w:val="none" w:sz="0" w:space="0" w:color="auto"/>
                              </w:divBdr>
                            </w:div>
                          </w:divsChild>
                        </w:div>
                        <w:div w:id="109860820">
                          <w:marLeft w:val="0"/>
                          <w:marRight w:val="0"/>
                          <w:marTop w:val="0"/>
                          <w:marBottom w:val="0"/>
                          <w:divBdr>
                            <w:top w:val="none" w:sz="0" w:space="0" w:color="auto"/>
                            <w:left w:val="none" w:sz="0" w:space="0" w:color="auto"/>
                            <w:bottom w:val="none" w:sz="0" w:space="0" w:color="auto"/>
                            <w:right w:val="none" w:sz="0" w:space="0" w:color="auto"/>
                          </w:divBdr>
                          <w:divsChild>
                            <w:div w:id="12108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037902">
          <w:marLeft w:val="0"/>
          <w:marRight w:val="0"/>
          <w:marTop w:val="0"/>
          <w:marBottom w:val="0"/>
          <w:divBdr>
            <w:top w:val="none" w:sz="0" w:space="0" w:color="auto"/>
            <w:left w:val="none" w:sz="0" w:space="0" w:color="auto"/>
            <w:bottom w:val="none" w:sz="0" w:space="0" w:color="auto"/>
            <w:right w:val="none" w:sz="0" w:space="0" w:color="auto"/>
          </w:divBdr>
          <w:divsChild>
            <w:div w:id="31150713">
              <w:marLeft w:val="0"/>
              <w:marRight w:val="0"/>
              <w:marTop w:val="0"/>
              <w:marBottom w:val="0"/>
              <w:divBdr>
                <w:top w:val="none" w:sz="0" w:space="0" w:color="auto"/>
                <w:left w:val="none" w:sz="0" w:space="0" w:color="auto"/>
                <w:bottom w:val="none" w:sz="0" w:space="0" w:color="auto"/>
                <w:right w:val="none" w:sz="0" w:space="0" w:color="auto"/>
              </w:divBdr>
              <w:divsChild>
                <w:div w:id="681325004">
                  <w:marLeft w:val="0"/>
                  <w:marRight w:val="0"/>
                  <w:marTop w:val="0"/>
                  <w:marBottom w:val="0"/>
                  <w:divBdr>
                    <w:top w:val="none" w:sz="0" w:space="0" w:color="auto"/>
                    <w:left w:val="none" w:sz="0" w:space="0" w:color="auto"/>
                    <w:bottom w:val="none" w:sz="0" w:space="0" w:color="auto"/>
                    <w:right w:val="none" w:sz="0" w:space="0" w:color="auto"/>
                  </w:divBdr>
                  <w:divsChild>
                    <w:div w:id="2136176829">
                      <w:marLeft w:val="0"/>
                      <w:marRight w:val="0"/>
                      <w:marTop w:val="0"/>
                      <w:marBottom w:val="0"/>
                      <w:divBdr>
                        <w:top w:val="none" w:sz="0" w:space="0" w:color="auto"/>
                        <w:left w:val="none" w:sz="0" w:space="0" w:color="auto"/>
                        <w:bottom w:val="none" w:sz="0" w:space="0" w:color="auto"/>
                        <w:right w:val="none" w:sz="0" w:space="0" w:color="auto"/>
                      </w:divBdr>
                      <w:divsChild>
                        <w:div w:id="961229580">
                          <w:marLeft w:val="0"/>
                          <w:marRight w:val="0"/>
                          <w:marTop w:val="0"/>
                          <w:marBottom w:val="0"/>
                          <w:divBdr>
                            <w:top w:val="none" w:sz="0" w:space="0" w:color="auto"/>
                            <w:left w:val="none" w:sz="0" w:space="0" w:color="auto"/>
                            <w:bottom w:val="none" w:sz="0" w:space="0" w:color="auto"/>
                            <w:right w:val="none" w:sz="0" w:space="0" w:color="auto"/>
                          </w:divBdr>
                        </w:div>
                        <w:div w:id="1032002257">
                          <w:marLeft w:val="0"/>
                          <w:marRight w:val="0"/>
                          <w:marTop w:val="0"/>
                          <w:marBottom w:val="0"/>
                          <w:divBdr>
                            <w:top w:val="none" w:sz="0" w:space="0" w:color="auto"/>
                            <w:left w:val="none" w:sz="0" w:space="0" w:color="auto"/>
                            <w:bottom w:val="none" w:sz="0" w:space="0" w:color="auto"/>
                            <w:right w:val="none" w:sz="0" w:space="0" w:color="auto"/>
                          </w:divBdr>
                          <w:divsChild>
                            <w:div w:id="1802186050">
                              <w:marLeft w:val="0"/>
                              <w:marRight w:val="0"/>
                              <w:marTop w:val="0"/>
                              <w:marBottom w:val="105"/>
                              <w:divBdr>
                                <w:top w:val="none" w:sz="0" w:space="0" w:color="auto"/>
                                <w:left w:val="none" w:sz="0" w:space="0" w:color="auto"/>
                                <w:bottom w:val="none" w:sz="0" w:space="0" w:color="auto"/>
                                <w:right w:val="none" w:sz="0" w:space="0" w:color="auto"/>
                              </w:divBdr>
                            </w:div>
                            <w:div w:id="1683118431">
                              <w:marLeft w:val="0"/>
                              <w:marRight w:val="0"/>
                              <w:marTop w:val="0"/>
                              <w:marBottom w:val="0"/>
                              <w:divBdr>
                                <w:top w:val="none" w:sz="0" w:space="0" w:color="auto"/>
                                <w:left w:val="none" w:sz="0" w:space="0" w:color="auto"/>
                                <w:bottom w:val="none" w:sz="0" w:space="0" w:color="auto"/>
                                <w:right w:val="none" w:sz="0" w:space="0" w:color="auto"/>
                              </w:divBdr>
                            </w:div>
                          </w:divsChild>
                        </w:div>
                        <w:div w:id="2063746957">
                          <w:marLeft w:val="0"/>
                          <w:marRight w:val="0"/>
                          <w:marTop w:val="0"/>
                          <w:marBottom w:val="0"/>
                          <w:divBdr>
                            <w:top w:val="none" w:sz="0" w:space="0" w:color="auto"/>
                            <w:left w:val="none" w:sz="0" w:space="0" w:color="auto"/>
                            <w:bottom w:val="none" w:sz="0" w:space="0" w:color="auto"/>
                            <w:right w:val="none" w:sz="0" w:space="0" w:color="auto"/>
                          </w:divBdr>
                          <w:divsChild>
                            <w:div w:id="15141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56477">
                  <w:marLeft w:val="0"/>
                  <w:marRight w:val="0"/>
                  <w:marTop w:val="150"/>
                  <w:marBottom w:val="0"/>
                  <w:divBdr>
                    <w:top w:val="none" w:sz="0" w:space="0" w:color="auto"/>
                    <w:left w:val="none" w:sz="0" w:space="0" w:color="auto"/>
                    <w:bottom w:val="none" w:sz="0" w:space="0" w:color="auto"/>
                    <w:right w:val="none" w:sz="0" w:space="0" w:color="auto"/>
                  </w:divBdr>
                  <w:divsChild>
                    <w:div w:id="1920017858">
                      <w:marLeft w:val="0"/>
                      <w:marRight w:val="0"/>
                      <w:marTop w:val="0"/>
                      <w:marBottom w:val="0"/>
                      <w:divBdr>
                        <w:top w:val="none" w:sz="0" w:space="0" w:color="auto"/>
                        <w:left w:val="none" w:sz="0" w:space="0" w:color="auto"/>
                        <w:bottom w:val="none" w:sz="0" w:space="0" w:color="auto"/>
                        <w:right w:val="none" w:sz="0" w:space="0" w:color="auto"/>
                      </w:divBdr>
                      <w:divsChild>
                        <w:div w:id="853570985">
                          <w:marLeft w:val="0"/>
                          <w:marRight w:val="0"/>
                          <w:marTop w:val="0"/>
                          <w:marBottom w:val="0"/>
                          <w:divBdr>
                            <w:top w:val="none" w:sz="0" w:space="0" w:color="auto"/>
                            <w:left w:val="none" w:sz="0" w:space="0" w:color="auto"/>
                            <w:bottom w:val="none" w:sz="0" w:space="0" w:color="auto"/>
                            <w:right w:val="none" w:sz="0" w:space="0" w:color="auto"/>
                          </w:divBdr>
                          <w:divsChild>
                            <w:div w:id="1726484093">
                              <w:marLeft w:val="0"/>
                              <w:marRight w:val="0"/>
                              <w:marTop w:val="0"/>
                              <w:marBottom w:val="0"/>
                              <w:divBdr>
                                <w:top w:val="none" w:sz="0" w:space="0" w:color="auto"/>
                                <w:left w:val="none" w:sz="0" w:space="0" w:color="auto"/>
                                <w:bottom w:val="none" w:sz="0" w:space="0" w:color="auto"/>
                                <w:right w:val="none" w:sz="0" w:space="0" w:color="auto"/>
                              </w:divBdr>
                            </w:div>
                            <w:div w:id="1888105060">
                              <w:marLeft w:val="0"/>
                              <w:marRight w:val="0"/>
                              <w:marTop w:val="0"/>
                              <w:marBottom w:val="0"/>
                              <w:divBdr>
                                <w:top w:val="none" w:sz="0" w:space="0" w:color="auto"/>
                                <w:left w:val="none" w:sz="0" w:space="0" w:color="auto"/>
                                <w:bottom w:val="none" w:sz="0" w:space="0" w:color="auto"/>
                                <w:right w:val="none" w:sz="0" w:space="0" w:color="auto"/>
                              </w:divBdr>
                              <w:divsChild>
                                <w:div w:id="784931071">
                                  <w:marLeft w:val="0"/>
                                  <w:marRight w:val="0"/>
                                  <w:marTop w:val="0"/>
                                  <w:marBottom w:val="0"/>
                                  <w:divBdr>
                                    <w:top w:val="none" w:sz="0" w:space="0" w:color="auto"/>
                                    <w:left w:val="none" w:sz="0" w:space="0" w:color="auto"/>
                                    <w:bottom w:val="none" w:sz="0" w:space="0" w:color="auto"/>
                                    <w:right w:val="none" w:sz="0" w:space="0" w:color="auto"/>
                                  </w:divBdr>
                                  <w:divsChild>
                                    <w:div w:id="177301627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53">
      <w:bodyDiv w:val="1"/>
      <w:marLeft w:val="0"/>
      <w:marRight w:val="0"/>
      <w:marTop w:val="0"/>
      <w:marBottom w:val="0"/>
      <w:divBdr>
        <w:top w:val="none" w:sz="0" w:space="0" w:color="auto"/>
        <w:left w:val="none" w:sz="0" w:space="0" w:color="auto"/>
        <w:bottom w:val="none" w:sz="0" w:space="0" w:color="auto"/>
        <w:right w:val="none" w:sz="0" w:space="0" w:color="auto"/>
      </w:divBdr>
    </w:div>
    <w:div w:id="2143497874">
      <w:bodyDiv w:val="1"/>
      <w:marLeft w:val="0"/>
      <w:marRight w:val="0"/>
      <w:marTop w:val="0"/>
      <w:marBottom w:val="0"/>
      <w:divBdr>
        <w:top w:val="none" w:sz="0" w:space="0" w:color="auto"/>
        <w:left w:val="none" w:sz="0" w:space="0" w:color="auto"/>
        <w:bottom w:val="none" w:sz="0" w:space="0" w:color="auto"/>
        <w:right w:val="none" w:sz="0" w:space="0" w:color="auto"/>
      </w:divBdr>
      <w:divsChild>
        <w:div w:id="1798066939">
          <w:marLeft w:val="0"/>
          <w:marRight w:val="0"/>
          <w:marTop w:val="0"/>
          <w:marBottom w:val="0"/>
          <w:divBdr>
            <w:top w:val="none" w:sz="0" w:space="0" w:color="auto"/>
            <w:left w:val="none" w:sz="0" w:space="0" w:color="auto"/>
            <w:bottom w:val="none" w:sz="0" w:space="0" w:color="auto"/>
            <w:right w:val="none" w:sz="0" w:space="0" w:color="auto"/>
          </w:divBdr>
          <w:divsChild>
            <w:div w:id="1077363343">
              <w:marLeft w:val="0"/>
              <w:marRight w:val="0"/>
              <w:marTop w:val="0"/>
              <w:marBottom w:val="0"/>
              <w:divBdr>
                <w:top w:val="none" w:sz="0" w:space="0" w:color="auto"/>
                <w:left w:val="none" w:sz="0" w:space="0" w:color="auto"/>
                <w:bottom w:val="none" w:sz="0" w:space="0" w:color="auto"/>
                <w:right w:val="none" w:sz="0" w:space="0" w:color="auto"/>
              </w:divBdr>
            </w:div>
            <w:div w:id="163593700">
              <w:marLeft w:val="0"/>
              <w:marRight w:val="0"/>
              <w:marTop w:val="0"/>
              <w:marBottom w:val="0"/>
              <w:divBdr>
                <w:top w:val="none" w:sz="0" w:space="0" w:color="auto"/>
                <w:left w:val="none" w:sz="0" w:space="0" w:color="auto"/>
                <w:bottom w:val="none" w:sz="0" w:space="0" w:color="auto"/>
                <w:right w:val="none" w:sz="0" w:space="0" w:color="auto"/>
              </w:divBdr>
            </w:div>
            <w:div w:id="1544292362">
              <w:marLeft w:val="0"/>
              <w:marRight w:val="0"/>
              <w:marTop w:val="0"/>
              <w:marBottom w:val="0"/>
              <w:divBdr>
                <w:top w:val="none" w:sz="0" w:space="0" w:color="auto"/>
                <w:left w:val="none" w:sz="0" w:space="0" w:color="auto"/>
                <w:bottom w:val="none" w:sz="0" w:space="0" w:color="auto"/>
                <w:right w:val="none" w:sz="0" w:space="0" w:color="auto"/>
              </w:divBdr>
            </w:div>
            <w:div w:id="18825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lck.mgid.com/ghits/17555279/i/57734082/0/pp/3/7?h=X6SvTAJTesAsUc3kFdURn8wGosGIJwQS8iV1E4G3YGUlA4PdFEVhVaZp_-kh6YI0Os43bqiocVZMrNYueU9-cA**&amp;rid=db75d539-77d2-11ee-ad18-c84bd683e9ba&amp;ts=vietjack.com&amp;tt=Referral&amp;att=4&amp;cpm=1&amp;abd=1&amp;iv=11&amp;ct=1&amp;gdprApplies=0&amp;st=420&amp;mp4=1&amp;h2=Vt3_nBafiKvyGys58teryeSOV3uIVTtzTgUzqbCxGDs*&amp;muid=n78hK_eerlQ6" TargetMode="External"/><Relationship Id="rId21" Type="http://schemas.openxmlformats.org/officeDocument/2006/relationships/hyperlink" Target="https://youtu.be/arRJo7VB1fs" TargetMode="External"/><Relationship Id="rId42" Type="http://schemas.openxmlformats.org/officeDocument/2006/relationships/hyperlink" Target="https://vietjack.com/java/number_compareto_trong_java.jsp" TargetMode="External"/><Relationship Id="rId63" Type="http://schemas.openxmlformats.org/officeDocument/2006/relationships/hyperlink" Target="https://vietjack.com/java/number_atan_trong_java.jsp" TargetMode="External"/><Relationship Id="rId84" Type="http://schemas.openxmlformats.org/officeDocument/2006/relationships/hyperlink" Target="https://clck.mgid.com/ghits/14436309/i/57734082/0/pp/2/4?h=zgtsw4Ww8-CKptgrfUC0cA_HAeSSHGPyI9r4YllIVL181mLSHE7UtzLo9KoC3WIv-6btLRWWNMUB2ubNYIqACg**&amp;rid=865853d2-77d2-11ee-93e2-c84bd6826d76&amp;ts=vietjack.com&amp;tt=Referral&amp;att=4&amp;cpm=1&amp;abd=1&amp;iv=11&amp;ct=1&amp;gdprApplies=0&amp;st=420&amp;mp4=1&amp;h2=Vt3_nBafiKvyGys58teryeSOV3uIVTtzTgUzqbCxGDs*&amp;muid=n78hK_eerlQ6" TargetMode="External"/><Relationship Id="rId138" Type="http://schemas.openxmlformats.org/officeDocument/2006/relationships/hyperlink" Target="https://vietjack.com/java/tu_khoa_static_trong_java.jsp" TargetMode="External"/><Relationship Id="rId159" Type="http://schemas.openxmlformats.org/officeDocument/2006/relationships/hyperlink" Target="https://vietjack.com/series/lop-9.jsp" TargetMode="External"/><Relationship Id="rId170" Type="http://schemas.openxmlformats.org/officeDocument/2006/relationships/hyperlink" Target="mailto:vietjackteam@gmail.com" TargetMode="External"/><Relationship Id="rId107" Type="http://schemas.openxmlformats.org/officeDocument/2006/relationships/hyperlink" Target="https://vietjack.com/java/interface_trong_java.jsp" TargetMode="External"/><Relationship Id="rId11" Type="http://schemas.openxmlformats.org/officeDocument/2006/relationships/hyperlink" Target="https://www.oracle.com/technetwork/java/javase/downloads/jdk11-downloads-5066655.html" TargetMode="External"/><Relationship Id="rId32" Type="http://schemas.openxmlformats.org/officeDocument/2006/relationships/hyperlink" Target="https://vietjack.com/java/long_lenh_if_trong_java.jsp" TargetMode="External"/><Relationship Id="rId53" Type="http://schemas.openxmlformats.org/officeDocument/2006/relationships/hyperlink" Target="https://vietjack.com/java/number_max_trong_java.jsp" TargetMode="External"/><Relationship Id="rId74" Type="http://schemas.openxmlformats.org/officeDocument/2006/relationships/hyperlink" Target="https://vietjack.com/java/character_tolowercase_trong_java.jsp" TargetMode="External"/><Relationship Id="rId128" Type="http://schemas.openxmlformats.org/officeDocument/2006/relationships/hyperlink" Target="https://www.udemy.com/tu-tin-di-lam-voi-kien-thuc-ve-java-core-toan-tap/" TargetMode="External"/><Relationship Id="rId149" Type="http://schemas.openxmlformats.org/officeDocument/2006/relationships/hyperlink" Target="https://tailieugiaovien.com.vn/" TargetMode="External"/><Relationship Id="rId5" Type="http://schemas.openxmlformats.org/officeDocument/2006/relationships/webSettings" Target="webSettings.xml"/><Relationship Id="rId95" Type="http://schemas.openxmlformats.org/officeDocument/2006/relationships/hyperlink" Target="https://clck.mgid.com/ghits/12336635/i/57734082/0/pp/6/4?h=zgtsw4Ww8-CKptgrfUC0cGNfLYpGO2164NqXMiYESaHoMVhLE4k_KT4II3Oej3ddv5suuGLLXbUo-iz6vS20bw**&amp;rid=865853d2-77d2-11ee-93e2-c84bd6826d76&amp;ts=vietjack.com&amp;tt=Referral&amp;att=4&amp;cpm=1&amp;abd=1&amp;iv=11&amp;ct=1&amp;gdprApplies=0&amp;st=420&amp;mp4=1&amp;h2=Vt3_nBafiKvyGys58teryeSOV3uIVTtzTgUzqbCxGDs*&amp;muid=n78hK_eerlQ6" TargetMode="External"/><Relationship Id="rId160" Type="http://schemas.openxmlformats.org/officeDocument/2006/relationships/hyperlink" Target="https://vietjack.com/series/lop-10.jsp" TargetMode="External"/><Relationship Id="rId22" Type="http://schemas.openxmlformats.org/officeDocument/2006/relationships/image" Target="media/image8.jpeg"/><Relationship Id="rId43" Type="http://schemas.openxmlformats.org/officeDocument/2006/relationships/hyperlink" Target="https://vietjack.com/java/number_equals_trong_java.jsp" TargetMode="External"/><Relationship Id="rId64" Type="http://schemas.openxmlformats.org/officeDocument/2006/relationships/hyperlink" Target="https://vietjack.com/java/number_atan2_trong_java.jsp" TargetMode="External"/><Relationship Id="rId118" Type="http://schemas.openxmlformats.org/officeDocument/2006/relationships/hyperlink" Target="https://clck.mgid.com/ghits/17555279/i/57734082/0/pp/3/7?h=X6SvTAJTesAsUc3kFdURn8wGosGIJwQS8iV1E4G3YGUlA4PdFEVhVaZp_-kh6YI0Os43bqiocVZMrNYueU9-cA**&amp;rid=db75d539-77d2-11ee-ad18-c84bd683e9ba&amp;ts=vietjack.com&amp;tt=Referral&amp;att=4&amp;cpm=1&amp;abd=1&amp;iv=11&amp;ct=1&amp;gdprApplies=0&amp;st=420&amp;mp4=1&amp;h2=Vt3_nBafiKvyGys58teryeSOV3uIVTtzTgUzqbCxGDs*&amp;muid=n78hK_eerlQ6" TargetMode="External"/><Relationship Id="rId139" Type="http://schemas.openxmlformats.org/officeDocument/2006/relationships/hyperlink" Target="https://vietjack.com/java/tinh_ke_thua_trong_java.jsp" TargetMode="External"/><Relationship Id="rId85" Type="http://schemas.openxmlformats.org/officeDocument/2006/relationships/hyperlink" Target="https://clck.mgid.com/ghits/15490950/i/57734082/0/pp/3/4?h=zgtsw4Ww8-CKptgrfUC0cNE2nClJNM35kpXF-tFrCO0guPane2ZK1oIqpRIdW-FW3ktHq8mC8nBTojWT5LMKFA**&amp;rid=865853d2-77d2-11ee-93e2-c84bd6826d76&amp;ts=vietjack.com&amp;tt=Referral&amp;att=4&amp;cpm=1&amp;abd=1&amp;iv=11&amp;ct=1&amp;gdprApplies=0&amp;st=420&amp;mp4=1&amp;h2=Vt3_nBafiKvyGys58teryeSOV3uIVTtzTgUzqbCxGDs*&amp;muid=n78hK_eerlQ6" TargetMode="External"/><Relationship Id="rId150" Type="http://schemas.openxmlformats.org/officeDocument/2006/relationships/image" Target="media/image15.png"/><Relationship Id="rId171" Type="http://schemas.openxmlformats.org/officeDocument/2006/relationships/hyperlink" Target="https://www.dmca.com/Protection/Status.aspx?ID=944e9e2f-8254-45fd-b671-33124d5b3df5&amp;refurl=https://vietjack.com/java/tu_khoa_this_trong_java.jsp" TargetMode="External"/><Relationship Id="rId12" Type="http://schemas.openxmlformats.org/officeDocument/2006/relationships/image" Target="media/image1.gif"/><Relationship Id="rId33" Type="http://schemas.openxmlformats.org/officeDocument/2006/relationships/hyperlink" Target="https://vietjack.com/java/lenh_switch_trong_java.jsp" TargetMode="External"/><Relationship Id="rId108" Type="http://schemas.openxmlformats.org/officeDocument/2006/relationships/hyperlink" Target="https://vietjack.com/java/multithread_trong_java.jsp" TargetMode="External"/><Relationship Id="rId129" Type="http://schemas.openxmlformats.org/officeDocument/2006/relationships/hyperlink" Target="https://www.facebook.com/tuyen.vietjack" TargetMode="External"/><Relationship Id="rId54" Type="http://schemas.openxmlformats.org/officeDocument/2006/relationships/hyperlink" Target="https://vietjack.com/java/number_exp_trong_java.jsp" TargetMode="External"/><Relationship Id="rId75" Type="http://schemas.openxmlformats.org/officeDocument/2006/relationships/hyperlink" Target="https://vietjack.com/java/character_tostring_trong_java.jsp" TargetMode="External"/><Relationship Id="rId96" Type="http://schemas.openxmlformats.org/officeDocument/2006/relationships/hyperlink" Target="https://clck.mgid.com/ghits/12336635/i/57734082/0/pp/6/4?h=zgtsw4Ww8-CKptgrfUC0cGNfLYpGO2164NqXMiYESaHoMVhLE4k_KT4II3Oej3ddv5suuGLLXbUo-iz6vS20bw**&amp;rid=865853d2-77d2-11ee-93e2-c84bd6826d76&amp;ts=vietjack.com&amp;tt=Referral&amp;att=4&amp;cpm=1&amp;abd=1&amp;iv=11&amp;ct=1&amp;gdprApplies=0&amp;st=420&amp;mp4=1&amp;h2=Vt3_nBafiKvyGys58teryeSOV3uIVTtzTgUzqbCxGDs*&amp;muid=n78hK_eerlQ6" TargetMode="External"/><Relationship Id="rId140" Type="http://schemas.openxmlformats.org/officeDocument/2006/relationships/hyperlink" Target="https://vietjack.com/ngu-phap-tieng-anh/index.jsp" TargetMode="External"/><Relationship Id="rId161" Type="http://schemas.openxmlformats.org/officeDocument/2006/relationships/hyperlink" Target="https://vietjack.com/series/lop-11.js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jpeg"/><Relationship Id="rId28" Type="http://schemas.openxmlformats.org/officeDocument/2006/relationships/hyperlink" Target="https://vietjack.com/java/vi_du_toan_tu_gan_trong_java.jsp" TargetMode="External"/><Relationship Id="rId49" Type="http://schemas.openxmlformats.org/officeDocument/2006/relationships/hyperlink" Target="https://vietjack.com/java/number_floor_trong_java.jsp" TargetMode="External"/><Relationship Id="rId114" Type="http://schemas.openxmlformats.org/officeDocument/2006/relationships/hyperlink" Target="https://clck.mgid.com/ghits/15490950/i/57734082/0/pp/2/7?h=X6SvTAJTesAsUc3kFdURn9E2nClJNM35kpXF-tFrCO3BuRQIvW55wlvzwwPAM1j-ChdHukyr68bbvGbIUjuy9A**&amp;rid=db75d539-77d2-11ee-ad18-c84bd683e9ba&amp;ts=vietjack.com&amp;tt=Referral&amp;att=4&amp;cpm=1&amp;abd=1&amp;iv=11&amp;ct=1&amp;gdprApplies=0&amp;st=420&amp;mp4=1&amp;h2=Vt3_nBafiKvyGys58teryeSOV3uIVTtzTgUzqbCxGDs*&amp;muid=n78hK_eerlQ6" TargetMode="External"/><Relationship Id="rId119" Type="http://schemas.openxmlformats.org/officeDocument/2006/relationships/hyperlink" Target="https://clck.mgid.com/ghits/15787462/i/57734082/0/pp/4/7?h=X6SvTAJTesAsUc3kFdURnzc6RaEaYoPzrRMRFIueRd2_jeezHPNKIiOyNUuXT_nwI7xdfGB8P0wxLk2UrR0F8Q**&amp;rid=db75d539-77d2-11ee-ad18-c84bd683e9ba&amp;ts=vietjack.com&amp;tt=Referral&amp;att=4&amp;cpm=1&amp;abd=1&amp;iv=11&amp;ct=1&amp;gdprApplies=0&amp;st=420&amp;mp4=1&amp;h2=Vt3_nBafiKvyGys58teryeSOV3uIVTtzTgUzqbCxGDs*&amp;muid=n78hK_eerlQ6" TargetMode="External"/><Relationship Id="rId44" Type="http://schemas.openxmlformats.org/officeDocument/2006/relationships/hyperlink" Target="https://vietjack.com/java/number_valueof_trong_java.jsp" TargetMode="External"/><Relationship Id="rId60" Type="http://schemas.openxmlformats.org/officeDocument/2006/relationships/hyperlink" Target="https://vietjack.com/java/number_tan_trong_java.jsp" TargetMode="External"/><Relationship Id="rId65" Type="http://schemas.openxmlformats.org/officeDocument/2006/relationships/hyperlink" Target="https://vietjack.com/java/number_todegrees_trong_java.jsp" TargetMode="External"/><Relationship Id="rId81" Type="http://schemas.openxmlformats.org/officeDocument/2006/relationships/hyperlink" Target="https://clck.mgid.com/ghits/17555279/i/57734082/0/pp/1/4?h=zgtsw4Ww8-CKptgrfUC0cMwGosGIJwQS8iV1E4G3YGXyRMU6kiu48_yBQr5UU0FSbRA5E5crjKyeg-QA10JsvQ**&amp;rid=865853d2-77d2-11ee-93e2-c84bd6826d76&amp;ts=vietjack.com&amp;tt=Referral&amp;att=4&amp;cpm=1&amp;abd=1&amp;iv=11&amp;ct=1&amp;gdprApplies=0&amp;st=420&amp;mp4=1&amp;h2=Vt3_nBafiKvyGys58teryeSOV3uIVTtzTgUzqbCxGDs*&amp;muid=n78hK_eerlQ6" TargetMode="External"/><Relationship Id="rId86" Type="http://schemas.openxmlformats.org/officeDocument/2006/relationships/hyperlink" Target="https://clck.mgid.com/ghits/15490950/i/57734082/0/pp/3/4?h=zgtsw4Ww8-CKptgrfUC0cNE2nClJNM35kpXF-tFrCO0guPane2ZK1oIqpRIdW-FW3ktHq8mC8nBTojWT5LMKFA**&amp;rid=865853d2-77d2-11ee-93e2-c84bd6826d76&amp;ts=vietjack.com&amp;tt=Referral&amp;att=4&amp;cpm=1&amp;abd=1&amp;iv=11&amp;ct=1&amp;gdprApplies=0&amp;st=420&amp;mp4=1&amp;h2=Vt3_nBafiKvyGys58teryeSOV3uIVTtzTgUzqbCxGDs*&amp;muid=n78hK_eerlQ6" TargetMode="External"/><Relationship Id="rId130" Type="http://schemas.openxmlformats.org/officeDocument/2006/relationships/hyperlink" Target="https://www.facebook.com/tuyen.vietjack" TargetMode="External"/><Relationship Id="rId135" Type="http://schemas.openxmlformats.org/officeDocument/2006/relationships/hyperlink" Target="https://vietjack.com/java/multithread_trong_java.jsp" TargetMode="External"/><Relationship Id="rId151" Type="http://schemas.openxmlformats.org/officeDocument/2006/relationships/hyperlink" Target="https://vietjack.com/" TargetMode="External"/><Relationship Id="rId156" Type="http://schemas.openxmlformats.org/officeDocument/2006/relationships/hyperlink" Target="https://vietjack.com/series/lop-6.jsp" TargetMode="External"/><Relationship Id="rId172" Type="http://schemas.openxmlformats.org/officeDocument/2006/relationships/image" Target="media/image17.png"/><Relationship Id="rId13" Type="http://schemas.openxmlformats.org/officeDocument/2006/relationships/image" Target="media/image2.gif"/><Relationship Id="rId18" Type="http://schemas.openxmlformats.org/officeDocument/2006/relationships/image" Target="media/image5.jpeg"/><Relationship Id="rId39" Type="http://schemas.openxmlformats.org/officeDocument/2006/relationships/hyperlink" Target="https://vietjack.com/java/lenh_continue_trong_java.jsp" TargetMode="External"/><Relationship Id="rId109" Type="http://schemas.openxmlformats.org/officeDocument/2006/relationships/hyperlink" Target="https://vietjack.com/bai_tap_java/bai_tap_mau_java_va_vi_du_java.jsp" TargetMode="External"/><Relationship Id="rId34" Type="http://schemas.openxmlformats.org/officeDocument/2006/relationships/hyperlink" Target="https://vietjack.com/java/vong_lap_while_trong_java.jsp" TargetMode="External"/><Relationship Id="rId50" Type="http://schemas.openxmlformats.org/officeDocument/2006/relationships/hyperlink" Target="https://vietjack.com/java/number_rint_trong_java.jsp" TargetMode="External"/><Relationship Id="rId55" Type="http://schemas.openxmlformats.org/officeDocument/2006/relationships/hyperlink" Target="https://vietjack.com/java/number_log_trong_java.jsp" TargetMode="External"/><Relationship Id="rId76" Type="http://schemas.openxmlformats.org/officeDocument/2006/relationships/hyperlink" Target="https://vietjack.com/java/lop_singleton_trong_java.jsp" TargetMode="External"/><Relationship Id="rId97" Type="http://schemas.openxmlformats.org/officeDocument/2006/relationships/hyperlink" Target="https://apps.apple.com/vn/app/vietjack/id1490262941?l=vi&amp;mt=8" TargetMode="External"/><Relationship Id="rId104" Type="http://schemas.openxmlformats.org/officeDocument/2006/relationships/hyperlink" Target="https://vietjack.com/java/overloading_trong_java.jsp" TargetMode="External"/><Relationship Id="rId120" Type="http://schemas.openxmlformats.org/officeDocument/2006/relationships/hyperlink" Target="https://clck.mgid.com/ghits/15787462/i/57734082/0/pp/4/7?h=X6SvTAJTesAsUc3kFdURnzc6RaEaYoPzrRMRFIueRd2_jeezHPNKIiOyNUuXT_nwI7xdfGB8P0wxLk2UrR0F8Q**&amp;rid=db75d539-77d2-11ee-ad18-c84bd683e9ba&amp;ts=vietjack.com&amp;tt=Referral&amp;att=4&amp;cpm=1&amp;abd=1&amp;iv=11&amp;ct=1&amp;gdprApplies=0&amp;st=420&amp;mp4=1&amp;h2=Vt3_nBafiKvyGys58teryeSOV3uIVTtzTgUzqbCxGDs*&amp;muid=n78hK_eerlQ6" TargetMode="External"/><Relationship Id="rId125" Type="http://schemas.openxmlformats.org/officeDocument/2006/relationships/hyperlink" Target="https://clck.mgid.com/ghits/12336635/i/57734082/0/pp/6/7?h=X6SvTAJTesAsUc3kFdURn2NfLYpGO2164NqXMiYESaEO_L9WCO34UEUOsFgkzAx12JwPmDXNnu3bb2D-i6cgTA**&amp;rid=db75d539-77d2-11ee-ad18-c84bd683e9ba&amp;ts=vietjack.com&amp;tt=Referral&amp;att=4&amp;cpm=1&amp;abd=1&amp;iv=11&amp;ct=1&amp;gdprApplies=0&amp;st=420&amp;mp4=1&amp;h2=Vt3_nBafiKvyGys58teryeSOV3uIVTtzTgUzqbCxGDs*&amp;k=1401949fc*ffYuFIzUmfYuFJAV.ffOTQx*DUyNw%3D%3Df!fNjfI*f1%3DffMjM0Ljg2MjUwMzA1MTc1Nzh8MTMyLjIyNTAwNjEwMzUxNTYyffffQf%3AfaHR0cHM6Ly92aWV0amFjay5jb20vamF2Y%2490dV9raG9hX3RoaXN*dHJvbmd*amF2Y%245qc3A%3DfaHR0cHM6Ly92aWV0amFjay5jb20vamF2Y%2490dV9raG9hX3N0YXRpY190cm9uZ19qYXZhLmpzcA%3D%3DfaHR0cHM6Ly92aWV0amFjay5jb20vamF2Y%249pbmRleC5qc3A%3DfqfOTQx*DYzMzZ8OTg1*DYyMDY%3DfMQ%3D%3Df%3Df!fcfMTMy*DIzNHw4Njd8Mzk2fYAfNgfYuFIzcjf!fTW96aWxsY%2481LjAgKFdpbmRvd3MgTlQgMTAuMDsgV2luNjQ7IHg2NCkgQXBwbGVXZWJLaXQvNTM3LjM2IChL%24FRNTCwgbGlrZ%24BHZWNrbykgQ2hyb21lLzExOC4wLjAuMCBTYWZhcmkvNTM3LjM2fUERGVmlld2Vy*ENocm9tZVBERlZpZXdlcnxDaHJvbWl1bVBERlZpZXdlcnxNaWNyb3NvZnRFZGdlUERGVmlld2Vy*FdlYktpdGJ1aWx0LWluUERGfCfV2luMzI%3DfNDIwfMXwxMDA%3DfMTUzNnw4MjQ%3DfdW5rbm93bnw0Z3wwf!f!fQfeUEOA~f*f*(RA_6N*&amp;crst=1698745811&amp;wrst=1698745811&amp;muid=n78hK_eerlQ6" TargetMode="External"/><Relationship Id="rId141" Type="http://schemas.openxmlformats.org/officeDocument/2006/relationships/hyperlink" Target="https://vietjack.com/java/index.jsp" TargetMode="External"/><Relationship Id="rId146" Type="http://schemas.openxmlformats.org/officeDocument/2006/relationships/hyperlink" Target="https://vietjack.com/cplusplus/index.jsp" TargetMode="External"/><Relationship Id="rId167" Type="http://schemas.openxmlformats.org/officeDocument/2006/relationships/hyperlink" Target="https://vietjack.com/lien-he/chinh-sach-doi-tra-khoa-hoc.jsp" TargetMode="External"/><Relationship Id="rId7" Type="http://schemas.openxmlformats.org/officeDocument/2006/relationships/endnotes" Target="endnotes.xml"/><Relationship Id="rId71" Type="http://schemas.openxmlformats.org/officeDocument/2006/relationships/hyperlink" Target="https://vietjack.com/java/character_isuppercase_trong_java.jsp" TargetMode="External"/><Relationship Id="rId92" Type="http://schemas.openxmlformats.org/officeDocument/2006/relationships/hyperlink" Target="https://clck.mgid.com/ghits/16888031/i/57734082/0/pp/5/4?h=zgtsw4Ww8-CKptgrfUC0cF0g4_MqvUsQ7yV4TeunKP0FYdYhZmkN-g_ZvYyfyDkVyhUdTne1jOLVf_DRR8jWyA**&amp;rid=865853d2-77d2-11ee-93e2-c84bd6826d76&amp;ts=vietjack.com&amp;tt=Referral&amp;att=4&amp;cpm=1&amp;abd=1&amp;iv=11&amp;ct=1&amp;gdprApplies=0&amp;st=420&amp;mp4=1&amp;h2=Vt3_nBafiKvyGys58teryeSOV3uIVTtzTgUzqbCxGDs*&amp;muid=n78hK_eerlQ6" TargetMode="External"/><Relationship Id="rId162" Type="http://schemas.openxmlformats.org/officeDocument/2006/relationships/hyperlink" Target="https://vietjack.com/series/lop-12.jsp" TargetMode="External"/><Relationship Id="rId2" Type="http://schemas.openxmlformats.org/officeDocument/2006/relationships/numbering" Target="numbering.xml"/><Relationship Id="rId29" Type="http://schemas.openxmlformats.org/officeDocument/2006/relationships/image" Target="media/image10.png"/><Relationship Id="rId24" Type="http://schemas.openxmlformats.org/officeDocument/2006/relationships/hyperlink" Target="https://vietjack.com/java/vi_du_toan_tu_so_hoc_trong_java.jsp" TargetMode="External"/><Relationship Id="rId40" Type="http://schemas.openxmlformats.org/officeDocument/2006/relationships/image" Target="media/image11.jpeg"/><Relationship Id="rId45" Type="http://schemas.openxmlformats.org/officeDocument/2006/relationships/hyperlink" Target="https://vietjack.com/java/number_tostring_trong_java.jsp" TargetMode="External"/><Relationship Id="rId66" Type="http://schemas.openxmlformats.org/officeDocument/2006/relationships/hyperlink" Target="https://vietjack.com/java/number_toradians_trong_java.jsp" TargetMode="External"/><Relationship Id="rId87" Type="http://schemas.openxmlformats.org/officeDocument/2006/relationships/hyperlink" Target="https://clck.mgid.com/ghits/15490950/i/57734082/0/pp/3/4?h=zgtsw4Ww8-CKptgrfUC0cNE2nClJNM35kpXF-tFrCO0guPane2ZK1oIqpRIdW-FW3ktHq8mC8nBTojWT5LMKFA**&amp;rid=865853d2-77d2-11ee-93e2-c84bd6826d76&amp;ts=vietjack.com&amp;tt=Referral&amp;att=4&amp;cpm=1&amp;abd=1&amp;iv=11&amp;ct=1&amp;gdprApplies=0&amp;st=420&amp;mp4=1&amp;h2=Vt3_nBafiKvyGys58teryeSOV3uIVTtzTgUzqbCxGDs*&amp;muid=n78hK_eerlQ6" TargetMode="External"/><Relationship Id="rId110" Type="http://schemas.openxmlformats.org/officeDocument/2006/relationships/hyperlink" Target="https://vietjack.com/cau_hoi_phong_van_java/index.jsp" TargetMode="External"/><Relationship Id="rId115" Type="http://schemas.openxmlformats.org/officeDocument/2006/relationships/hyperlink" Target="https://clck.mgid.com/ghits/15490950/i/57734082/0/pp/2/7?h=X6SvTAJTesAsUc3kFdURn9E2nClJNM35kpXF-tFrCO3BuRQIvW55wlvzwwPAM1j-ChdHukyr68bbvGbIUjuy9A**&amp;rid=db75d539-77d2-11ee-ad18-c84bd683e9ba&amp;ts=vietjack.com&amp;tt=Referral&amp;att=4&amp;cpm=1&amp;abd=1&amp;iv=11&amp;ct=1&amp;gdprApplies=0&amp;st=420&amp;mp4=1&amp;h2=Vt3_nBafiKvyGys58teryeSOV3uIVTtzTgUzqbCxGDs*&amp;muid=n78hK_eerlQ6" TargetMode="External"/><Relationship Id="rId131" Type="http://schemas.openxmlformats.org/officeDocument/2006/relationships/hyperlink" Target="https://vietjack.com/java/overloading_trong_java.jsp" TargetMode="External"/><Relationship Id="rId136" Type="http://schemas.openxmlformats.org/officeDocument/2006/relationships/hyperlink" Target="https://vietjack.com/bai_tap_java/bai_tap_mau_java_va_vi_du_java.jsp" TargetMode="External"/><Relationship Id="rId157" Type="http://schemas.openxmlformats.org/officeDocument/2006/relationships/hyperlink" Target="https://vietjack.com/series/lop-7.jsp" TargetMode="External"/><Relationship Id="rId61" Type="http://schemas.openxmlformats.org/officeDocument/2006/relationships/hyperlink" Target="https://vietjack.com/java/number_asin_trong_java.jsp" TargetMode="External"/><Relationship Id="rId82" Type="http://schemas.openxmlformats.org/officeDocument/2006/relationships/hyperlink" Target="https://clck.mgid.com/ghits/17555279/i/57734082/0/pp/1/4?h=zgtsw4Ww8-CKptgrfUC0cMwGosGIJwQS8iV1E4G3YGXyRMU6kiu48_yBQr5UU0FSbRA5E5crjKyeg-QA10JsvQ**&amp;rid=865853d2-77d2-11ee-93e2-c84bd6826d76&amp;ts=vietjack.com&amp;tt=Referral&amp;att=4&amp;cpm=1&amp;abd=1&amp;iv=11&amp;ct=1&amp;gdprApplies=0&amp;st=420&amp;mp4=1&amp;h2=Vt3_nBafiKvyGys58teryeSOV3uIVTtzTgUzqbCxGDs*&amp;muid=n78hK_eerlQ6" TargetMode="External"/><Relationship Id="rId152" Type="http://schemas.openxmlformats.org/officeDocument/2006/relationships/image" Target="media/image16.png"/><Relationship Id="rId173" Type="http://schemas.openxmlformats.org/officeDocument/2006/relationships/fontTable" Target="fontTable.xml"/><Relationship Id="rId19" Type="http://schemas.openxmlformats.org/officeDocument/2006/relationships/image" Target="media/image6.jpeg"/><Relationship Id="rId14" Type="http://schemas.openxmlformats.org/officeDocument/2006/relationships/hyperlink" Target="http://www.oracle.com/technetwork/java/javase/downloads/index.html" TargetMode="External"/><Relationship Id="rId30" Type="http://schemas.openxmlformats.org/officeDocument/2006/relationships/hyperlink" Target="https://vietjack.com/java/lenh_if_trong_java.jsp" TargetMode="External"/><Relationship Id="rId35" Type="http://schemas.openxmlformats.org/officeDocument/2006/relationships/hyperlink" Target="https://vietjack.com/java/vong_lap_for_trong_java.jsp" TargetMode="External"/><Relationship Id="rId56" Type="http://schemas.openxmlformats.org/officeDocument/2006/relationships/hyperlink" Target="https://vietjack.com/java/number_pow_trong_java.jsp" TargetMode="External"/><Relationship Id="rId77" Type="http://schemas.openxmlformats.org/officeDocument/2006/relationships/hyperlink" Target="https://vietjack.com/bai_tap_java/phuong_thuc_trong_java.jsp" TargetMode="External"/><Relationship Id="rId100" Type="http://schemas.openxmlformats.org/officeDocument/2006/relationships/image" Target="media/image14.jpeg"/><Relationship Id="rId105" Type="http://schemas.openxmlformats.org/officeDocument/2006/relationships/hyperlink" Target="https://vietjack.com/java/constructor_trong_java.jsp" TargetMode="External"/><Relationship Id="rId126" Type="http://schemas.openxmlformats.org/officeDocument/2006/relationships/hyperlink" Target="https://clck.mgid.com/ghits/12336635/i/57734082/0/pp/6/7?h=X6SvTAJTesAsUc3kFdURn2NfLYpGO2164NqXMiYESaEO_L9WCO34UEUOsFgkzAx12JwPmDXNnu3bb2D-i6cgTA**&amp;rid=db75d539-77d2-11ee-ad18-c84bd683e9ba&amp;ts=vietjack.com&amp;tt=Referral&amp;att=4&amp;cpm=1&amp;abd=1&amp;iv=11&amp;ct=1&amp;gdprApplies=0&amp;st=420&amp;mp4=1&amp;h2=Vt3_nBafiKvyGys58teryeSOV3uIVTtzTgUzqbCxGDs*&amp;k=1401949fc*ffYuFIzUmfYuFJAZoffOTcw*DU0OQ%3D%3Df!fNjfI%3DfIYffMjM0Ljg2MjUwMzA1MTc1Nzh8MTY%3DffffQf%3AfaHR0cHM6Ly92aWV0amFjay5jb20vamF2Y%2490dV9raG9hX3RoaXN*dHJvbmd*amF2Y%245qc3A%3DfaHR0cHM6Ly92aWV0amFjay5jb20vamF2Y%2490dV9raG9hX3N0YXRpY190cm9uZ19qYXZhLmpzcA%3D%3DfaHR0cHM6Ly92aWV0amFjay5jb20vamF2Y%249pbmRleC5qc3A%3DfqfOTcw*DYzNTl8ODY4*DYzNDY%3DfMQ%3D%3Df%3Df!fcfMTZ8MjM0*Dg2N3w1MzY%3DfYAfNgfYuFIzcjf!fTW96aWxsY%2481LjAgKFdpbmRvd3MgTlQgMTAuMDsgV2luNjQ7IHg2NCkgQXBwbGVXZWJLaXQvNTM3LjM2IChL%24FRNTCwgbGlrZ%24BHZWNrbykgQ2hyb21lLzExOC4wLjAuMCBTYWZhcmkvNTM3LjM2fUERGVmlld2Vy*ENocm9tZVBERlZpZXdlcnxDaHJvbWl1bVBERlZpZXdlcnxNaWNyb3NvZnRFZGdlUERGVmlld2Vy*FdlYktpdGJ1aWx0LWluUERGfCfV2luMzI%3DfNDIwfMXwxMDA%3DfMTUzNnw4MjQ%3DfdW5rbm93bnw0Z3wwf!f!fQfeUEOA~f*f*(YdD2M%3B&amp;crst=1698745812&amp;wrst=1698745811&amp;muid=n78hK_eerlQ6" TargetMode="External"/><Relationship Id="rId147" Type="http://schemas.openxmlformats.org/officeDocument/2006/relationships/hyperlink" Target="https://vietjack.com/bai_tap_cplusplus_co_giai/index.jsp" TargetMode="External"/><Relationship Id="rId168" Type="http://schemas.openxmlformats.org/officeDocument/2006/relationships/hyperlink" Target="https://vietjack.com/lien-he/chinh-sach-huy-khoa-hoc.jsp" TargetMode="External"/><Relationship Id="rId8" Type="http://schemas.openxmlformats.org/officeDocument/2006/relationships/footer" Target="footer1.xml"/><Relationship Id="rId51" Type="http://schemas.openxmlformats.org/officeDocument/2006/relationships/hyperlink" Target="https://vietjack.com/java/number_round_trong_java.jsp" TargetMode="External"/><Relationship Id="rId72" Type="http://schemas.openxmlformats.org/officeDocument/2006/relationships/hyperlink" Target="https://vietjack.com/java/character_islowercase_trong_java.jsp" TargetMode="External"/><Relationship Id="rId93" Type="http://schemas.openxmlformats.org/officeDocument/2006/relationships/hyperlink" Target="https://clck.mgid.com/ghits/16888031/i/57734082/0/pp/5/4?h=zgtsw4Ww8-CKptgrfUC0cF0g4_MqvUsQ7yV4TeunKP0FYdYhZmkN-g_ZvYyfyDkVyhUdTne1jOLVf_DRR8jWyA**&amp;rid=865853d2-77d2-11ee-93e2-c84bd6826d76&amp;ts=vietjack.com&amp;tt=Referral&amp;att=4&amp;cpm=1&amp;abd=1&amp;iv=11&amp;ct=1&amp;gdprApplies=0&amp;st=420&amp;mp4=1&amp;h2=Vt3_nBafiKvyGys58teryeSOV3uIVTtzTgUzqbCxGDs*&amp;muid=n78hK_eerlQ6" TargetMode="External"/><Relationship Id="rId98" Type="http://schemas.openxmlformats.org/officeDocument/2006/relationships/image" Target="media/image13.jpeg"/><Relationship Id="rId121" Type="http://schemas.openxmlformats.org/officeDocument/2006/relationships/hyperlink" Target="https://clck.mgid.com/ghits/15787462/i/57734082/0/pp/4/7?h=X6SvTAJTesAsUc3kFdURnzc6RaEaYoPzrRMRFIueRd2_jeezHPNKIiOyNUuXT_nwI7xdfGB8P0wxLk2UrR0F8Q**&amp;rid=db75d539-77d2-11ee-ad18-c84bd683e9ba&amp;ts=vietjack.com&amp;tt=Referral&amp;att=4&amp;cpm=1&amp;abd=1&amp;iv=11&amp;ct=1&amp;gdprApplies=0&amp;st=420&amp;mp4=1&amp;h2=Vt3_nBafiKvyGys58teryeSOV3uIVTtzTgUzqbCxGDs*&amp;muid=n78hK_eerlQ6" TargetMode="External"/><Relationship Id="rId142" Type="http://schemas.openxmlformats.org/officeDocument/2006/relationships/hyperlink" Target="https://vietjack.com/android/index.jsp" TargetMode="External"/><Relationship Id="rId163" Type="http://schemas.openxmlformats.org/officeDocument/2006/relationships/hyperlink" Target="https://vietjack.com/series/it-lap-trinh.jsp" TargetMode="External"/><Relationship Id="rId3" Type="http://schemas.openxmlformats.org/officeDocument/2006/relationships/styles" Target="styles.xml"/><Relationship Id="rId25" Type="http://schemas.openxmlformats.org/officeDocument/2006/relationships/hyperlink" Target="https://vietjack.com/java/vi_du_toan_tu_quan_he_trong_java.jsp" TargetMode="External"/><Relationship Id="rId46" Type="http://schemas.openxmlformats.org/officeDocument/2006/relationships/hyperlink" Target="https://vietjack.com/java/number_parseint_trong_java.jsp" TargetMode="External"/><Relationship Id="rId67" Type="http://schemas.openxmlformats.org/officeDocument/2006/relationships/hyperlink" Target="https://vietjack.com/java/number_random_trong_java.jsp" TargetMode="External"/><Relationship Id="rId116" Type="http://schemas.openxmlformats.org/officeDocument/2006/relationships/hyperlink" Target="https://clck.mgid.com/ghits/17555279/i/57734082/0/pp/3/7?h=X6SvTAJTesAsUc3kFdURn8wGosGIJwQS8iV1E4G3YGUlA4PdFEVhVaZp_-kh6YI0Os43bqiocVZMrNYueU9-cA**&amp;rid=db75d539-77d2-11ee-ad18-c84bd683e9ba&amp;ts=vietjack.com&amp;tt=Referral&amp;att=4&amp;cpm=1&amp;abd=1&amp;iv=11&amp;ct=1&amp;gdprApplies=0&amp;st=420&amp;mp4=1&amp;h2=Vt3_nBafiKvyGys58teryeSOV3uIVTtzTgUzqbCxGDs*&amp;muid=n78hK_eerlQ6" TargetMode="External"/><Relationship Id="rId137" Type="http://schemas.openxmlformats.org/officeDocument/2006/relationships/hyperlink" Target="https://vietjack.com/cau_hoi_phong_van_java/index.jsp" TargetMode="External"/><Relationship Id="rId158" Type="http://schemas.openxmlformats.org/officeDocument/2006/relationships/hyperlink" Target="https://vietjack.com/series/lop-8.jsp" TargetMode="External"/><Relationship Id="rId20" Type="http://schemas.openxmlformats.org/officeDocument/2006/relationships/image" Target="media/image7.jpeg"/><Relationship Id="rId41" Type="http://schemas.openxmlformats.org/officeDocument/2006/relationships/hyperlink" Target="https://vietjack.com/java/number_xxxvalue_trong_java.jsp" TargetMode="External"/><Relationship Id="rId62" Type="http://schemas.openxmlformats.org/officeDocument/2006/relationships/hyperlink" Target="https://vietjack.com/java/number_acos_trong_java.jsp" TargetMode="External"/><Relationship Id="rId83" Type="http://schemas.openxmlformats.org/officeDocument/2006/relationships/hyperlink" Target="https://clck.mgid.com/ghits/14436309/i/57734082/0/pp/2/4?h=zgtsw4Ww8-CKptgrfUC0cA_HAeSSHGPyI9r4YllIVL181mLSHE7UtzLo9KoC3WIv-6btLRWWNMUB2ubNYIqACg**&amp;rid=865853d2-77d2-11ee-93e2-c84bd6826d76&amp;ts=vietjack.com&amp;tt=Referral&amp;att=4&amp;cpm=1&amp;abd=1&amp;iv=11&amp;ct=1&amp;gdprApplies=0&amp;st=420&amp;mp4=1&amp;h2=Vt3_nBafiKvyGys58teryeSOV3uIVTtzTgUzqbCxGDs*&amp;muid=n78hK_eerlQ6" TargetMode="External"/><Relationship Id="rId88" Type="http://schemas.openxmlformats.org/officeDocument/2006/relationships/hyperlink" Target="https://clck.mgid.com/ghits/6472132/i/57734082/0/pp/4/4?h=zgtsw4Ww8-CKptgrfUC0cMQnly0QGyWmu7had7yLdeH932fiEXGrsIRn1Y5kb7_I8EFx_0l9g9F2mBWRPupKsQ**&amp;rid=865853d2-77d2-11ee-93e2-c84bd6826d76&amp;ts=vietjack.com&amp;tt=Referral&amp;att=4&amp;cpm=1&amp;abd=1&amp;iv=11&amp;ct=1&amp;gdprApplies=0&amp;st=420&amp;mp4=1&amp;h2=Vt3_nBafiKvyGys58teryeSOV3uIVTtzTgUzqbCxGDs*&amp;muid=n78hK_eerlQ6" TargetMode="External"/><Relationship Id="rId111" Type="http://schemas.openxmlformats.org/officeDocument/2006/relationships/hyperlink" Target="https://clck.mgid.com/ghits/14436309/i/57734082/0/pp/1/7?h=X6SvTAJTesAsUc3kFdURnw_HAeSSHGPyI9r4YllIVL14Gezr8S0PNvdthDhIjRJpQDArLFk_a22HnHx0iP8jGA**&amp;rid=db75d539-77d2-11ee-ad18-c84bd683e9ba&amp;ts=vietjack.com&amp;tt=Referral&amp;att=4&amp;cpm=1&amp;abd=1&amp;iv=11&amp;ct=1&amp;gdprApplies=0&amp;st=420&amp;mp4=1&amp;h2=Vt3_nBafiKvyGys58teryeSOV3uIVTtzTgUzqbCxGDs*&amp;muid=n78hK_eerlQ6" TargetMode="External"/><Relationship Id="rId132" Type="http://schemas.openxmlformats.org/officeDocument/2006/relationships/hyperlink" Target="https://vietjack.com/java/constructor_trong_java.jsp" TargetMode="External"/><Relationship Id="rId153" Type="http://schemas.openxmlformats.org/officeDocument/2006/relationships/hyperlink" Target="https://vietjack.com/series/lop-3.jsp" TargetMode="External"/><Relationship Id="rId174" Type="http://schemas.openxmlformats.org/officeDocument/2006/relationships/theme" Target="theme/theme1.xml"/><Relationship Id="rId15" Type="http://schemas.openxmlformats.org/officeDocument/2006/relationships/hyperlink" Target="https://vietjack.com/java/cach_thiet_lap_path_trong_java.jsp" TargetMode="External"/><Relationship Id="rId36" Type="http://schemas.openxmlformats.org/officeDocument/2006/relationships/hyperlink" Target="https://vietjack.com/java/vong_lap_do_while_trong_java.jsp" TargetMode="External"/><Relationship Id="rId57" Type="http://schemas.openxmlformats.org/officeDocument/2006/relationships/hyperlink" Target="https://vietjack.com/java/number_sqrt_trong_java.jsp" TargetMode="External"/><Relationship Id="rId106" Type="http://schemas.openxmlformats.org/officeDocument/2006/relationships/hyperlink" Target="https://vietjack.com/java/lop_arraylist_trong_java.jsp" TargetMode="External"/><Relationship Id="rId127" Type="http://schemas.openxmlformats.org/officeDocument/2006/relationships/hyperlink" Target="https://clck.mgid.com/ghits/12336635/i/57734082/0/pp/6/7?h=X6SvTAJTesAsUc3kFdURn2NfLYpGO2164NqXMiYESaEO_L9WCO34UEUOsFgkzAx12JwPmDXNnu3bb2D-i6cgTA**&amp;rid=db75d539-77d2-11ee-ad18-c84bd683e9ba&amp;ts=vietjack.com&amp;tt=Referral&amp;att=4&amp;cpm=1&amp;abd=1&amp;iv=11&amp;ct=1&amp;gdprApplies=0&amp;st=420&amp;mp4=1&amp;h2=Vt3_nBafiKvyGys58teryeSOV3uIVTtzTgUzqbCxGDs*&amp;muid=n78hK_eerlQ6" TargetMode="External"/><Relationship Id="rId10" Type="http://schemas.openxmlformats.org/officeDocument/2006/relationships/hyperlink" Target="https://www.oracle.com/technetwork/java/javase/downloads/index.html" TargetMode="External"/><Relationship Id="rId31" Type="http://schemas.openxmlformats.org/officeDocument/2006/relationships/hyperlink" Target="https://vietjack.com/java/lenh_if_else_trong_java.jsp" TargetMode="External"/><Relationship Id="rId52" Type="http://schemas.openxmlformats.org/officeDocument/2006/relationships/hyperlink" Target="https://vietjack.com/java/number_min_trong_java.jsp" TargetMode="External"/><Relationship Id="rId73" Type="http://schemas.openxmlformats.org/officeDocument/2006/relationships/hyperlink" Target="https://vietjack.com/java/character_touppercase_trong_java.jsp" TargetMode="External"/><Relationship Id="rId78" Type="http://schemas.openxmlformats.org/officeDocument/2006/relationships/hyperlink" Target="https://vietjack.com/bai_tap_java/phuong_thuc_trong_java.jsp" TargetMode="External"/><Relationship Id="rId94" Type="http://schemas.openxmlformats.org/officeDocument/2006/relationships/hyperlink" Target="https://clck.mgid.com/ghits/12336635/i/57734082/0/pp/6/4?h=zgtsw4Ww8-CKptgrfUC0cGNfLYpGO2164NqXMiYESaHoMVhLE4k_KT4II3Oej3ddv5suuGLLXbUo-iz6vS20bw**&amp;rid=865853d2-77d2-11ee-93e2-c84bd6826d76&amp;ts=vietjack.com&amp;tt=Referral&amp;att=4&amp;cpm=1&amp;abd=1&amp;iv=11&amp;ct=1&amp;gdprApplies=0&amp;st=420&amp;mp4=1&amp;h2=Vt3_nBafiKvyGys58teryeSOV3uIVTtzTgUzqbCxGDs*&amp;muid=n78hK_eerlQ6" TargetMode="External"/><Relationship Id="rId99" Type="http://schemas.openxmlformats.org/officeDocument/2006/relationships/hyperlink" Target="https://play.google.com/store/apps/details?id=com.jsmile.android.vietjack" TargetMode="External"/><Relationship Id="rId101" Type="http://schemas.openxmlformats.org/officeDocument/2006/relationships/hyperlink" Target="https://www.udemy.com/tu-tin-di-lam-voi-kien-thuc-ve-java-core-toan-tap/" TargetMode="External"/><Relationship Id="rId122" Type="http://schemas.openxmlformats.org/officeDocument/2006/relationships/hyperlink" Target="https://clck.mgid.com/ghits/6174320/i/57734082/0/pp/5/7?h=X6SvTAJTesAsUc3kFdURn7p2p8_B570utkM5h2AUOQhNDnKyaea_ctUKGZycZSUoRNoglVp8fxPRhcVHvUrpMQ**&amp;rid=db75d539-77d2-11ee-ad18-c84bd683e9ba&amp;ts=vietjack.com&amp;tt=Referral&amp;att=4&amp;cpm=1&amp;abd=1&amp;iv=11&amp;ct=1&amp;gdprApplies=0&amp;st=420&amp;mp4=1&amp;h2=Vt3_nBafiKvyGys58teryeSOV3uIVTtzTgUzqbCxGDs*&amp;muid=n78hK_eerlQ6" TargetMode="External"/><Relationship Id="rId143" Type="http://schemas.openxmlformats.org/officeDocument/2006/relationships/hyperlink" Target="https://vietjack.com/css/index.jsp" TargetMode="External"/><Relationship Id="rId148" Type="http://schemas.openxmlformats.org/officeDocument/2006/relationships/hyperlink" Target="https://vietjack.com/javascript/index.jsp" TargetMode="External"/><Relationship Id="rId164" Type="http://schemas.openxmlformats.org/officeDocument/2006/relationships/hyperlink" Target="https://vietjack.com/series/mon-tieng-anh.jsp" TargetMode="External"/><Relationship Id="rId169" Type="http://schemas.openxmlformats.org/officeDocument/2006/relationships/hyperlink" Target="https://vietjack.com/lien-he/tuyen-dung.jsp" TargetMode="External"/><Relationship Id="rId4" Type="http://schemas.openxmlformats.org/officeDocument/2006/relationships/settings" Target="settings.xml"/><Relationship Id="rId9" Type="http://schemas.openxmlformats.org/officeDocument/2006/relationships/hyperlink" Target="http://java.sun.com/javase/downloads/index_jdk5.jsp" TargetMode="External"/><Relationship Id="rId26" Type="http://schemas.openxmlformats.org/officeDocument/2006/relationships/hyperlink" Target="https://vietjack.com/java/vi_du_toan_tu_thao_tac_bit_trong_java.jsp" TargetMode="External"/><Relationship Id="rId47" Type="http://schemas.openxmlformats.org/officeDocument/2006/relationships/hyperlink" Target="https://vietjack.com/java/number_abs_trong_java.jsp" TargetMode="External"/><Relationship Id="rId68" Type="http://schemas.openxmlformats.org/officeDocument/2006/relationships/hyperlink" Target="https://vietjack.com/java/character_isletter_trong_java.jsp" TargetMode="External"/><Relationship Id="rId89" Type="http://schemas.openxmlformats.org/officeDocument/2006/relationships/hyperlink" Target="https://clck.mgid.com/ghits/6472132/i/57734082/0/pp/4/4?h=zgtsw4Ww8-CKptgrfUC0cMQnly0QGyWmu7had7yLdeH932fiEXGrsIRn1Y5kb7_I8EFx_0l9g9F2mBWRPupKsQ**&amp;rid=865853d2-77d2-11ee-93e2-c84bd6826d76&amp;ts=vietjack.com&amp;tt=Referral&amp;att=4&amp;cpm=1&amp;abd=1&amp;iv=11&amp;ct=1&amp;gdprApplies=0&amp;st=420&amp;mp4=1&amp;h2=Vt3_nBafiKvyGys58teryeSOV3uIVTtzTgUzqbCxGDs*&amp;muid=n78hK_eerlQ6" TargetMode="External"/><Relationship Id="rId112" Type="http://schemas.openxmlformats.org/officeDocument/2006/relationships/hyperlink" Target="https://clck.mgid.com/ghits/14436309/i/57734082/0/pp/1/7?h=X6SvTAJTesAsUc3kFdURnw_HAeSSHGPyI9r4YllIVL14Gezr8S0PNvdthDhIjRJpQDArLFk_a22HnHx0iP8jGA**&amp;rid=db75d539-77d2-11ee-ad18-c84bd683e9ba&amp;ts=vietjack.com&amp;tt=Referral&amp;att=4&amp;cpm=1&amp;abd=1&amp;iv=11&amp;ct=1&amp;gdprApplies=0&amp;st=420&amp;mp4=1&amp;h2=Vt3_nBafiKvyGys58teryeSOV3uIVTtzTgUzqbCxGDs*&amp;muid=n78hK_eerlQ6" TargetMode="External"/><Relationship Id="rId133" Type="http://schemas.openxmlformats.org/officeDocument/2006/relationships/hyperlink" Target="https://vietjack.com/java/lop_arraylist_trong_java.jsp" TargetMode="External"/><Relationship Id="rId154" Type="http://schemas.openxmlformats.org/officeDocument/2006/relationships/hyperlink" Target="https://vietjack.com/series/lop-4.jsp" TargetMode="External"/><Relationship Id="rId16" Type="http://schemas.openxmlformats.org/officeDocument/2006/relationships/image" Target="media/image3.jpeg"/><Relationship Id="rId37" Type="http://schemas.openxmlformats.org/officeDocument/2006/relationships/hyperlink" Target="https://vietjack.com/java/vong_lap_foreach_trong_java.jsp" TargetMode="External"/><Relationship Id="rId58" Type="http://schemas.openxmlformats.org/officeDocument/2006/relationships/hyperlink" Target="https://vietjack.com/java/number_sin_trong_java.jsp" TargetMode="External"/><Relationship Id="rId79" Type="http://schemas.openxmlformats.org/officeDocument/2006/relationships/image" Target="media/image12.jpeg"/><Relationship Id="rId102" Type="http://schemas.openxmlformats.org/officeDocument/2006/relationships/hyperlink" Target="https://www.facebook.com/tuyen.vietjack" TargetMode="External"/><Relationship Id="rId123" Type="http://schemas.openxmlformats.org/officeDocument/2006/relationships/hyperlink" Target="https://clck.mgid.com/ghits/6174320/i/57734082/0/pp/5/7?h=X6SvTAJTesAsUc3kFdURn7p2p8_B570utkM5h2AUOQhNDnKyaea_ctUKGZycZSUoRNoglVp8fxPRhcVHvUrpMQ**&amp;rid=db75d539-77d2-11ee-ad18-c84bd683e9ba&amp;ts=vietjack.com&amp;tt=Referral&amp;att=4&amp;cpm=1&amp;abd=1&amp;iv=11&amp;ct=1&amp;gdprApplies=0&amp;st=420&amp;mp4=1&amp;h2=Vt3_nBafiKvyGys58teryeSOV3uIVTtzTgUzqbCxGDs*&amp;muid=n78hK_eerlQ6" TargetMode="External"/><Relationship Id="rId144" Type="http://schemas.openxmlformats.org/officeDocument/2006/relationships/hyperlink" Target="https://vietjack.com/html/index.jsp" TargetMode="External"/><Relationship Id="rId90" Type="http://schemas.openxmlformats.org/officeDocument/2006/relationships/hyperlink" Target="https://clck.mgid.com/ghits/6472132/i/57734082/0/pp/4/4?h=zgtsw4Ww8-CKptgrfUC0cMQnly0QGyWmu7had7yLdeH932fiEXGrsIRn1Y5kb7_I8EFx_0l9g9F2mBWRPupKsQ**&amp;rid=865853d2-77d2-11ee-93e2-c84bd6826d76&amp;ts=vietjack.com&amp;tt=Referral&amp;att=4&amp;cpm=1&amp;abd=1&amp;iv=11&amp;ct=1&amp;gdprApplies=0&amp;st=420&amp;mp4=1&amp;h2=Vt3_nBafiKvyGys58teryeSOV3uIVTtzTgUzqbCxGDs*&amp;muid=n78hK_eerlQ6" TargetMode="External"/><Relationship Id="rId165" Type="http://schemas.openxmlformats.org/officeDocument/2006/relationships/hyperlink" Target="https://vietjack.com/lien-he/chinh-sach-bao-mat-thong-tin.jsp" TargetMode="External"/><Relationship Id="rId27" Type="http://schemas.openxmlformats.org/officeDocument/2006/relationships/hyperlink" Target="https://vietjack.com/java/vi_du_toan_tu_logic_trong_java.jsp" TargetMode="External"/><Relationship Id="rId48" Type="http://schemas.openxmlformats.org/officeDocument/2006/relationships/hyperlink" Target="https://vietjack.com/java/number_ceil_trong_java.jsp" TargetMode="External"/><Relationship Id="rId69" Type="http://schemas.openxmlformats.org/officeDocument/2006/relationships/hyperlink" Target="https://vietjack.com/java/character_isdigit_trong_java.jsp" TargetMode="External"/><Relationship Id="rId113" Type="http://schemas.openxmlformats.org/officeDocument/2006/relationships/hyperlink" Target="https://clck.mgid.com/ghits/15490950/i/57734082/0/pp/2/7?h=X6SvTAJTesAsUc3kFdURn9E2nClJNM35kpXF-tFrCO3BuRQIvW55wlvzwwPAM1j-ChdHukyr68bbvGbIUjuy9A**&amp;rid=db75d539-77d2-11ee-ad18-c84bd683e9ba&amp;ts=vietjack.com&amp;tt=Referral&amp;att=4&amp;cpm=1&amp;abd=1&amp;iv=11&amp;ct=1&amp;gdprApplies=0&amp;st=420&amp;mp4=1&amp;h2=Vt3_nBafiKvyGys58teryeSOV3uIVTtzTgUzqbCxGDs*&amp;muid=n78hK_eerlQ6" TargetMode="External"/><Relationship Id="rId134" Type="http://schemas.openxmlformats.org/officeDocument/2006/relationships/hyperlink" Target="https://vietjack.com/java/interface_trong_java.jsp" TargetMode="External"/><Relationship Id="rId80" Type="http://schemas.openxmlformats.org/officeDocument/2006/relationships/hyperlink" Target="https://clck.mgid.com/ghits/17555279/i/57734082/0/pp/1/4?h=zgtsw4Ww8-CKptgrfUC0cMwGosGIJwQS8iV1E4G3YGXyRMU6kiu48_yBQr5UU0FSbRA5E5crjKyeg-QA10JsvQ**&amp;rid=865853d2-77d2-11ee-93e2-c84bd6826d76&amp;ts=vietjack.com&amp;tt=Referral&amp;att=4&amp;cpm=1&amp;abd=1&amp;iv=11&amp;ct=1&amp;gdprApplies=0&amp;st=420&amp;mp4=1&amp;h2=Vt3_nBafiKvyGys58teryeSOV3uIVTtzTgUzqbCxGDs*&amp;muid=n78hK_eerlQ6" TargetMode="External"/><Relationship Id="rId155" Type="http://schemas.openxmlformats.org/officeDocument/2006/relationships/hyperlink" Target="https://vietjack.com/series/lop-5.jsp" TargetMode="External"/><Relationship Id="rId17" Type="http://schemas.openxmlformats.org/officeDocument/2006/relationships/image" Target="media/image4.png"/><Relationship Id="rId38" Type="http://schemas.openxmlformats.org/officeDocument/2006/relationships/hyperlink" Target="https://vietjack.com/java/lenh_break_trong_java.jsp" TargetMode="External"/><Relationship Id="rId59" Type="http://schemas.openxmlformats.org/officeDocument/2006/relationships/hyperlink" Target="https://vietjack.com/java/number_cos_trong_java.jsp" TargetMode="External"/><Relationship Id="rId103" Type="http://schemas.openxmlformats.org/officeDocument/2006/relationships/hyperlink" Target="https://www.facebook.com/tuyen.vietjack" TargetMode="External"/><Relationship Id="rId124" Type="http://schemas.openxmlformats.org/officeDocument/2006/relationships/hyperlink" Target="https://clck.mgid.com/ghits/6174320/i/57734082/0/pp/5/7?h=X6SvTAJTesAsUc3kFdURn7p2p8_B570utkM5h2AUOQhNDnKyaea_ctUKGZycZSUoRNoglVp8fxPRhcVHvUrpMQ**&amp;rid=db75d539-77d2-11ee-ad18-c84bd683e9ba&amp;ts=vietjack.com&amp;tt=Referral&amp;att=4&amp;cpm=1&amp;abd=1&amp;iv=11&amp;ct=1&amp;gdprApplies=0&amp;st=420&amp;mp4=1&amp;h2=Vt3_nBafiKvyGys58teryeSOV3uIVTtzTgUzqbCxGDs*&amp;muid=n78hK_eerlQ6" TargetMode="External"/><Relationship Id="rId70" Type="http://schemas.openxmlformats.org/officeDocument/2006/relationships/hyperlink" Target="https://vietjack.com/java/character_iswhitespace_trong_java.jsp" TargetMode="External"/><Relationship Id="rId91" Type="http://schemas.openxmlformats.org/officeDocument/2006/relationships/hyperlink" Target="https://clck.mgid.com/ghits/16888031/i/57734082/0/pp/5/4?h=zgtsw4Ww8-CKptgrfUC0cF0g4_MqvUsQ7yV4TeunKP0FYdYhZmkN-g_ZvYyfyDkVyhUdTne1jOLVf_DRR8jWyA**&amp;rid=865853d2-77d2-11ee-93e2-c84bd6826d76&amp;ts=vietjack.com&amp;tt=Referral&amp;att=4&amp;cpm=1&amp;abd=1&amp;iv=11&amp;ct=1&amp;gdprApplies=0&amp;st=420&amp;mp4=1&amp;h2=Vt3_nBafiKvyGys58teryeSOV3uIVTtzTgUzqbCxGDs*&amp;muid=n78hK_eerlQ6" TargetMode="External"/><Relationship Id="rId145" Type="http://schemas.openxmlformats.org/officeDocument/2006/relationships/hyperlink" Target="https://vietjack.com/php/index.jsp" TargetMode="External"/><Relationship Id="rId166" Type="http://schemas.openxmlformats.org/officeDocument/2006/relationships/hyperlink" Target="https://vietjack.com/lien-he/quy-dinh-va-hinh-thuc-thanh-toan.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148</Pages>
  <Words>22015</Words>
  <Characters>125489</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29</cp:revision>
  <dcterms:created xsi:type="dcterms:W3CDTF">2023-10-31T09:12:00Z</dcterms:created>
  <dcterms:modified xsi:type="dcterms:W3CDTF">2023-11-06T08:31:00Z</dcterms:modified>
</cp:coreProperties>
</file>